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15EE" w:rsidRDefault="008315EE"/>
    <w:p w:rsidR="008315EE" w:rsidRDefault="008315EE">
      <w:pPr>
        <w:jc w:val="center"/>
        <w:rPr>
          <w:sz w:val="72"/>
        </w:rPr>
      </w:pPr>
    </w:p>
    <w:p w:rsidR="000D69B2" w:rsidRDefault="000D69B2">
      <w:pPr>
        <w:jc w:val="center"/>
        <w:rPr>
          <w:sz w:val="72"/>
        </w:rPr>
      </w:pPr>
    </w:p>
    <w:p w:rsidR="008315EE" w:rsidRDefault="00BE2993">
      <w:pPr>
        <w:jc w:val="center"/>
        <w:rPr>
          <w:sz w:val="52"/>
        </w:rPr>
      </w:pPr>
      <w:r>
        <w:rPr>
          <w:rFonts w:hint="eastAsia"/>
          <w:sz w:val="72"/>
        </w:rPr>
        <w:t>技</w:t>
      </w:r>
      <w:r>
        <w:rPr>
          <w:sz w:val="72"/>
        </w:rPr>
        <w:t xml:space="preserve">  </w:t>
      </w:r>
      <w:r>
        <w:rPr>
          <w:rFonts w:hint="eastAsia"/>
          <w:sz w:val="72"/>
        </w:rPr>
        <w:t>术</w:t>
      </w:r>
      <w:r>
        <w:rPr>
          <w:sz w:val="72"/>
        </w:rPr>
        <w:t xml:space="preserve">  </w:t>
      </w:r>
      <w:r>
        <w:rPr>
          <w:rFonts w:hint="eastAsia"/>
          <w:sz w:val="72"/>
        </w:rPr>
        <w:t>文</w:t>
      </w:r>
      <w:r>
        <w:rPr>
          <w:sz w:val="72"/>
        </w:rPr>
        <w:t xml:space="preserve">  </w:t>
      </w:r>
      <w:r>
        <w:rPr>
          <w:rFonts w:hint="eastAsia"/>
          <w:sz w:val="72"/>
        </w:rPr>
        <w:t>件</w:t>
      </w:r>
    </w:p>
    <w:p w:rsidR="00EA081D" w:rsidRDefault="00EA081D">
      <w:pPr>
        <w:rPr>
          <w:sz w:val="32"/>
        </w:rPr>
      </w:pPr>
    </w:p>
    <w:p w:rsidR="006811AA" w:rsidRDefault="00BE2993" w:rsidP="00AC41AF">
      <w:pPr>
        <w:ind w:firstLineChars="600" w:firstLine="1920"/>
        <w:rPr>
          <w:sz w:val="32"/>
        </w:rPr>
      </w:pPr>
      <w:r>
        <w:rPr>
          <w:rFonts w:hint="eastAsia"/>
          <w:sz w:val="32"/>
        </w:rPr>
        <w:t>技术文件名称：</w:t>
      </w:r>
      <w:r w:rsidR="00F47FD7">
        <w:rPr>
          <w:rFonts w:hint="eastAsia"/>
          <w:sz w:val="32"/>
        </w:rPr>
        <w:t>SIFIC移动端</w:t>
      </w:r>
    </w:p>
    <w:p w:rsidR="00EA081D" w:rsidRDefault="006811AA" w:rsidP="006811AA">
      <w:pPr>
        <w:ind w:firstLineChars="1300" w:firstLine="4160"/>
        <w:rPr>
          <w:sz w:val="24"/>
        </w:rPr>
      </w:pPr>
      <w:r>
        <w:rPr>
          <w:rFonts w:hint="eastAsia"/>
          <w:sz w:val="32"/>
        </w:rPr>
        <w:t>开放接口定义</w:t>
      </w:r>
    </w:p>
    <w:p w:rsidR="008315EE" w:rsidRDefault="00BE2993" w:rsidP="00EA081D">
      <w:pPr>
        <w:ind w:firstLineChars="600" w:firstLine="1920"/>
        <w:rPr>
          <w:sz w:val="24"/>
        </w:rPr>
      </w:pPr>
      <w:r>
        <w:rPr>
          <w:rFonts w:hint="eastAsia"/>
          <w:sz w:val="32"/>
          <w:szCs w:val="32"/>
        </w:rPr>
        <w:t>技术文件编号：</w:t>
      </w:r>
    </w:p>
    <w:p w:rsidR="008315EE" w:rsidRDefault="00BE2993" w:rsidP="00EA081D">
      <w:pPr>
        <w:ind w:firstLineChars="600" w:firstLine="1920"/>
        <w:rPr>
          <w:sz w:val="32"/>
        </w:rPr>
      </w:pPr>
      <w:r>
        <w:rPr>
          <w:rFonts w:hint="eastAsia"/>
          <w:sz w:val="32"/>
        </w:rPr>
        <w:t>版</w:t>
      </w:r>
      <w:r>
        <w:rPr>
          <w:sz w:val="32"/>
        </w:rPr>
        <w:t xml:space="preserve">        </w:t>
      </w:r>
      <w:r>
        <w:rPr>
          <w:rFonts w:hint="eastAsia"/>
          <w:sz w:val="32"/>
        </w:rPr>
        <w:t>本：</w:t>
      </w:r>
      <w:r>
        <w:rPr>
          <w:rFonts w:hint="eastAsia"/>
          <w:sz w:val="24"/>
        </w:rPr>
        <w:t>V1.0</w:t>
      </w:r>
    </w:p>
    <w:p w:rsidR="008315EE" w:rsidRDefault="008315EE"/>
    <w:p w:rsidR="008315EE" w:rsidRDefault="008315EE"/>
    <w:p w:rsidR="008315EE" w:rsidRDefault="00BE299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 xml:space="preserve"> </w:t>
      </w:r>
      <w:r w:rsidR="006C289C">
        <w:rPr>
          <w:rStyle w:val="ac"/>
          <w:sz w:val="24"/>
          <w:szCs w:val="24"/>
        </w:rPr>
        <w:t>34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页</w:t>
      </w:r>
    </w:p>
    <w:p w:rsidR="008315EE" w:rsidRDefault="00BE2993">
      <w:pPr>
        <w:jc w:val="center"/>
        <w:rPr>
          <w:sz w:val="24"/>
          <w:szCs w:val="24"/>
        </w:rPr>
      </w:pPr>
      <w:bookmarkStart w:id="0" w:name="_Toc98486546"/>
      <w:bookmarkStart w:id="1" w:name="_Toc98499011"/>
      <w:bookmarkStart w:id="2" w:name="_Toc98485877"/>
      <w:bookmarkStart w:id="3" w:name="_Toc96505663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包括封面</w:t>
      </w:r>
      <w:r>
        <w:rPr>
          <w:sz w:val="24"/>
          <w:szCs w:val="24"/>
        </w:rPr>
        <w:t>)</w:t>
      </w:r>
      <w:bookmarkEnd w:id="0"/>
      <w:bookmarkEnd w:id="1"/>
      <w:bookmarkEnd w:id="2"/>
      <w:bookmarkEnd w:id="3"/>
    </w:p>
    <w:p w:rsidR="008315EE" w:rsidRDefault="008315EE"/>
    <w:p w:rsidR="008315EE" w:rsidRDefault="008315EE"/>
    <w:p w:rsidR="008315EE" w:rsidRDefault="00BE2993" w:rsidP="00AC41AF">
      <w:pPr>
        <w:jc w:val="center"/>
        <w:rPr>
          <w:u w:val="single"/>
        </w:rPr>
      </w:pPr>
      <w:r>
        <w:rPr>
          <w:rFonts w:hint="eastAsia"/>
        </w:rPr>
        <w:t>拟</w:t>
      </w:r>
      <w:r>
        <w:t xml:space="preserve">  </w:t>
      </w:r>
      <w:r>
        <w:rPr>
          <w:rFonts w:hint="eastAsia"/>
        </w:rPr>
        <w:t>制</w:t>
      </w:r>
      <w:r w:rsidR="00AC41AF">
        <w:rPr>
          <w:rFonts w:hint="eastAsia"/>
        </w:rPr>
        <w:t>：</w:t>
      </w:r>
    </w:p>
    <w:p w:rsidR="008315EE" w:rsidRDefault="00BE2993" w:rsidP="00AC41AF">
      <w:pPr>
        <w:jc w:val="center"/>
      </w:pPr>
      <w:r>
        <w:rPr>
          <w:rFonts w:hint="eastAsia"/>
        </w:rPr>
        <w:t>审</w:t>
      </w:r>
      <w:r>
        <w:t xml:space="preserve">  </w:t>
      </w:r>
      <w:r>
        <w:rPr>
          <w:rFonts w:hint="eastAsia"/>
        </w:rPr>
        <w:t>核</w:t>
      </w:r>
      <w:r w:rsidR="00AC41AF">
        <w:rPr>
          <w:rFonts w:hint="eastAsia"/>
        </w:rPr>
        <w:t>：</w:t>
      </w:r>
    </w:p>
    <w:p w:rsidR="008315EE" w:rsidRDefault="00BE2993">
      <w:r>
        <w:t xml:space="preserve">                             </w:t>
      </w:r>
    </w:p>
    <w:p w:rsidR="000D69B2" w:rsidRDefault="000D69B2"/>
    <w:p w:rsidR="006E3545" w:rsidRDefault="006E3545"/>
    <w:p w:rsidR="000D69B2" w:rsidRDefault="000D69B2"/>
    <w:p w:rsidR="000D69B2" w:rsidRDefault="000D69B2"/>
    <w:p w:rsidR="008B1D23" w:rsidRDefault="008B1D23">
      <w:pPr>
        <w:jc w:val="center"/>
        <w:rPr>
          <w:b/>
          <w:sz w:val="44"/>
          <w:szCs w:val="44"/>
        </w:rPr>
      </w:pPr>
    </w:p>
    <w:p w:rsidR="008315EE" w:rsidRDefault="000D69B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上海</w:t>
      </w:r>
      <w:r w:rsidR="006C289C">
        <w:rPr>
          <w:rFonts w:hint="eastAsia"/>
          <w:b/>
          <w:sz w:val="44"/>
          <w:szCs w:val="44"/>
        </w:rPr>
        <w:t>康尔泰软件科技</w:t>
      </w:r>
      <w:r w:rsidR="00BE2993">
        <w:rPr>
          <w:rFonts w:hint="eastAsia"/>
          <w:b/>
          <w:sz w:val="44"/>
          <w:szCs w:val="44"/>
        </w:rPr>
        <w:t>有限公司</w:t>
      </w:r>
    </w:p>
    <w:p w:rsidR="008315EE" w:rsidRDefault="008315EE">
      <w:pPr>
        <w:sectPr w:rsidR="008315E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8315EE" w:rsidRDefault="00BE2993">
      <w:pPr>
        <w:pStyle w:val="2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修改记录</w:t>
      </w:r>
    </w:p>
    <w:tbl>
      <w:tblPr>
        <w:tblW w:w="9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5"/>
        <w:gridCol w:w="1177"/>
        <w:gridCol w:w="934"/>
        <w:gridCol w:w="1341"/>
        <w:gridCol w:w="1939"/>
        <w:gridCol w:w="3107"/>
      </w:tblGrid>
      <w:tr w:rsidR="008315EE" w:rsidTr="00F5564B">
        <w:trPr>
          <w:jc w:val="center"/>
        </w:trPr>
        <w:tc>
          <w:tcPr>
            <w:tcW w:w="1205" w:type="dxa"/>
            <w:vAlign w:val="center"/>
          </w:tcPr>
          <w:p w:rsidR="008315EE" w:rsidRDefault="00BE2993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文件编号</w:t>
            </w:r>
          </w:p>
        </w:tc>
        <w:tc>
          <w:tcPr>
            <w:tcW w:w="1177" w:type="dxa"/>
            <w:vAlign w:val="center"/>
          </w:tcPr>
          <w:p w:rsidR="008315EE" w:rsidRDefault="00BE2993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版本号</w:t>
            </w:r>
          </w:p>
        </w:tc>
        <w:tc>
          <w:tcPr>
            <w:tcW w:w="934" w:type="dxa"/>
            <w:vAlign w:val="center"/>
          </w:tcPr>
          <w:p w:rsidR="008315EE" w:rsidRDefault="00BE2993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修改人</w:t>
            </w:r>
          </w:p>
        </w:tc>
        <w:tc>
          <w:tcPr>
            <w:tcW w:w="1341" w:type="dxa"/>
            <w:vAlign w:val="center"/>
          </w:tcPr>
          <w:p w:rsidR="008315EE" w:rsidRDefault="00BE2993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日期</w:t>
            </w:r>
          </w:p>
        </w:tc>
        <w:tc>
          <w:tcPr>
            <w:tcW w:w="1939" w:type="dxa"/>
            <w:vAlign w:val="center"/>
          </w:tcPr>
          <w:p w:rsidR="008315EE" w:rsidRDefault="00BE2993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更改理由</w:t>
            </w:r>
          </w:p>
        </w:tc>
        <w:tc>
          <w:tcPr>
            <w:tcW w:w="3107" w:type="dxa"/>
            <w:vAlign w:val="center"/>
          </w:tcPr>
          <w:p w:rsidR="008315EE" w:rsidRDefault="00BE2993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主要更改内容</w:t>
            </w:r>
          </w:p>
        </w:tc>
      </w:tr>
      <w:tr w:rsidR="008315EE" w:rsidTr="00F5564B">
        <w:trPr>
          <w:jc w:val="center"/>
        </w:trPr>
        <w:tc>
          <w:tcPr>
            <w:tcW w:w="1205" w:type="dxa"/>
          </w:tcPr>
          <w:p w:rsidR="008315EE" w:rsidRDefault="008315EE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177" w:type="dxa"/>
          </w:tcPr>
          <w:p w:rsidR="008315EE" w:rsidRDefault="00BE2993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V1.0</w:t>
            </w:r>
          </w:p>
        </w:tc>
        <w:tc>
          <w:tcPr>
            <w:tcW w:w="934" w:type="dxa"/>
          </w:tcPr>
          <w:p w:rsidR="008315EE" w:rsidRDefault="006C289C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18"/>
              </w:rPr>
              <w:t>周威振</w:t>
            </w:r>
            <w:proofErr w:type="gramEnd"/>
          </w:p>
        </w:tc>
        <w:tc>
          <w:tcPr>
            <w:tcW w:w="1341" w:type="dxa"/>
          </w:tcPr>
          <w:p w:rsidR="008315EE" w:rsidRDefault="004F76FE" w:rsidP="00F5564B">
            <w:pPr>
              <w:pStyle w:val="a0"/>
              <w:ind w:firstLine="0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2</w:t>
            </w:r>
            <w:r>
              <w:rPr>
                <w:rFonts w:ascii="微软雅黑" w:eastAsia="微软雅黑" w:hAnsi="微软雅黑"/>
                <w:szCs w:val="18"/>
              </w:rPr>
              <w:t>018</w:t>
            </w:r>
            <w:r w:rsidR="00F5564B">
              <w:rPr>
                <w:rFonts w:ascii="微软雅黑" w:eastAsia="微软雅黑" w:hAnsi="微软雅黑" w:hint="eastAsia"/>
                <w:szCs w:val="18"/>
              </w:rPr>
              <w:t>.0</w:t>
            </w:r>
            <w:r w:rsidR="006C289C">
              <w:rPr>
                <w:rFonts w:ascii="微软雅黑" w:eastAsia="微软雅黑" w:hAnsi="微软雅黑"/>
                <w:szCs w:val="18"/>
              </w:rPr>
              <w:t>7</w:t>
            </w:r>
            <w:r w:rsidR="00F5564B">
              <w:rPr>
                <w:rFonts w:ascii="微软雅黑" w:eastAsia="微软雅黑" w:hAnsi="微软雅黑" w:hint="eastAsia"/>
                <w:szCs w:val="18"/>
              </w:rPr>
              <w:t>.</w:t>
            </w:r>
            <w:r w:rsidR="006C289C">
              <w:rPr>
                <w:rFonts w:ascii="微软雅黑" w:eastAsia="微软雅黑" w:hAnsi="微软雅黑"/>
                <w:szCs w:val="18"/>
              </w:rPr>
              <w:t>31</w:t>
            </w:r>
          </w:p>
        </w:tc>
        <w:tc>
          <w:tcPr>
            <w:tcW w:w="1939" w:type="dxa"/>
          </w:tcPr>
          <w:p w:rsidR="008315EE" w:rsidRDefault="008315EE">
            <w:pPr>
              <w:pStyle w:val="a0"/>
              <w:ind w:firstLine="0"/>
              <w:jc w:val="left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3107" w:type="dxa"/>
          </w:tcPr>
          <w:p w:rsidR="008315EE" w:rsidRDefault="008315EE">
            <w:pPr>
              <w:pStyle w:val="a0"/>
              <w:ind w:firstLine="0"/>
              <w:jc w:val="left"/>
              <w:rPr>
                <w:rFonts w:ascii="微软雅黑" w:eastAsia="微软雅黑" w:hAnsi="微软雅黑"/>
                <w:szCs w:val="18"/>
              </w:rPr>
            </w:pPr>
          </w:p>
        </w:tc>
      </w:tr>
      <w:tr w:rsidR="008315EE" w:rsidTr="00F5564B">
        <w:trPr>
          <w:jc w:val="center"/>
        </w:trPr>
        <w:tc>
          <w:tcPr>
            <w:tcW w:w="1205" w:type="dxa"/>
          </w:tcPr>
          <w:p w:rsidR="008315EE" w:rsidRDefault="008315EE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177" w:type="dxa"/>
          </w:tcPr>
          <w:p w:rsidR="008315EE" w:rsidRDefault="008315EE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934" w:type="dxa"/>
          </w:tcPr>
          <w:p w:rsidR="008315EE" w:rsidRDefault="008315EE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341" w:type="dxa"/>
          </w:tcPr>
          <w:p w:rsidR="008315EE" w:rsidRDefault="008315EE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939" w:type="dxa"/>
          </w:tcPr>
          <w:p w:rsidR="008315EE" w:rsidRDefault="008315EE">
            <w:pPr>
              <w:pStyle w:val="a0"/>
              <w:ind w:firstLine="0"/>
              <w:jc w:val="left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3107" w:type="dxa"/>
          </w:tcPr>
          <w:p w:rsidR="008315EE" w:rsidRDefault="008315EE">
            <w:pPr>
              <w:pStyle w:val="a0"/>
              <w:ind w:firstLine="0"/>
              <w:rPr>
                <w:rFonts w:ascii="微软雅黑" w:eastAsia="微软雅黑" w:hAnsi="微软雅黑"/>
                <w:szCs w:val="18"/>
              </w:rPr>
            </w:pPr>
          </w:p>
        </w:tc>
      </w:tr>
      <w:tr w:rsidR="008315EE" w:rsidTr="00F5564B">
        <w:trPr>
          <w:jc w:val="center"/>
        </w:trPr>
        <w:tc>
          <w:tcPr>
            <w:tcW w:w="1205" w:type="dxa"/>
          </w:tcPr>
          <w:p w:rsidR="008315EE" w:rsidRDefault="008315EE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177" w:type="dxa"/>
          </w:tcPr>
          <w:p w:rsidR="008315EE" w:rsidRDefault="008315EE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934" w:type="dxa"/>
          </w:tcPr>
          <w:p w:rsidR="008315EE" w:rsidRDefault="008315EE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341" w:type="dxa"/>
          </w:tcPr>
          <w:p w:rsidR="008315EE" w:rsidRDefault="008315EE">
            <w:pPr>
              <w:pStyle w:val="a0"/>
              <w:ind w:firstLine="0"/>
              <w:jc w:val="center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939" w:type="dxa"/>
          </w:tcPr>
          <w:p w:rsidR="008315EE" w:rsidRDefault="008315EE">
            <w:pPr>
              <w:pStyle w:val="a0"/>
              <w:ind w:firstLine="0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3107" w:type="dxa"/>
          </w:tcPr>
          <w:p w:rsidR="008315EE" w:rsidRDefault="008315EE">
            <w:pPr>
              <w:pStyle w:val="a0"/>
              <w:ind w:firstLine="0"/>
              <w:rPr>
                <w:rFonts w:ascii="微软雅黑" w:eastAsia="微软雅黑" w:hAnsi="微软雅黑"/>
                <w:szCs w:val="18"/>
              </w:rPr>
            </w:pPr>
          </w:p>
        </w:tc>
      </w:tr>
    </w:tbl>
    <w:p w:rsidR="008315EE" w:rsidRDefault="00BE2993">
      <w:pPr>
        <w:pStyle w:val="af1"/>
        <w:rPr>
          <w:rFonts w:ascii="微软雅黑" w:eastAsia="微软雅黑" w:hAnsi="微软雅黑"/>
          <w:bCs/>
          <w:sz w:val="32"/>
        </w:rPr>
      </w:pPr>
      <w:r>
        <w:rPr>
          <w:rFonts w:ascii="微软雅黑" w:eastAsia="微软雅黑" w:hAnsi="微软雅黑"/>
        </w:rPr>
        <w:br w:type="page"/>
      </w:r>
      <w:r>
        <w:rPr>
          <w:rFonts w:ascii="微软雅黑" w:eastAsia="微软雅黑" w:hAnsi="微软雅黑" w:hint="eastAsia"/>
          <w:bCs/>
          <w:sz w:val="32"/>
        </w:rPr>
        <w:lastRenderedPageBreak/>
        <w:t>目    录</w:t>
      </w:r>
    </w:p>
    <w:p w:rsidR="006C289C" w:rsidRDefault="005F0283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caps w:val="0"/>
          <w:noProof/>
          <w:color w:val="auto"/>
          <w:kern w:val="2"/>
          <w:sz w:val="21"/>
          <w:szCs w:val="22"/>
        </w:rPr>
      </w:pPr>
      <w:r>
        <w:rPr>
          <w:rStyle w:val="ae"/>
          <w:caps w:val="0"/>
          <w:smallCaps/>
        </w:rPr>
        <w:fldChar w:fldCharType="begin"/>
      </w:r>
      <w:r w:rsidR="00BE2993">
        <w:rPr>
          <w:rStyle w:val="ae"/>
          <w:caps w:val="0"/>
          <w:smallCaps/>
        </w:rPr>
        <w:instrText xml:space="preserve"> TOC \o "1-3" \h \z </w:instrText>
      </w:r>
      <w:r>
        <w:rPr>
          <w:rStyle w:val="ae"/>
          <w:caps w:val="0"/>
          <w:smallCaps/>
        </w:rPr>
        <w:fldChar w:fldCharType="separate"/>
      </w:r>
      <w:hyperlink w:anchor="_Toc520820882" w:history="1">
        <w:r w:rsidR="006C289C" w:rsidRPr="000E23B8">
          <w:rPr>
            <w:rStyle w:val="ae"/>
            <w:rFonts w:ascii="微软雅黑" w:hAnsi="微软雅黑"/>
            <w:bCs/>
            <w:noProof/>
          </w:rPr>
          <w:t>1</w:t>
        </w:r>
        <w:r w:rsidR="006C289C">
          <w:rPr>
            <w:rFonts w:asciiTheme="minorHAnsi" w:eastAsiaTheme="minorEastAsia" w:hAnsiTheme="minorHAnsi" w:cstheme="minorBidi"/>
            <w: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引言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520820883" w:history="1">
        <w:r w:rsidR="006C289C" w:rsidRPr="000E23B8">
          <w:rPr>
            <w:rStyle w:val="ae"/>
            <w:rFonts w:ascii="微软雅黑" w:hAnsi="微软雅黑"/>
            <w:noProof/>
          </w:rPr>
          <w:t>1.1</w:t>
        </w:r>
        <w:r w:rsidR="006C289C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目的和范围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520820884" w:history="1">
        <w:r w:rsidR="006C289C" w:rsidRPr="000E23B8">
          <w:rPr>
            <w:rStyle w:val="ae"/>
            <w:rFonts w:ascii="微软雅黑" w:hAnsi="微软雅黑"/>
            <w:noProof/>
          </w:rPr>
          <w:t>1.2</w:t>
        </w:r>
        <w:r w:rsidR="006C289C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预期读者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caps w:val="0"/>
          <w:noProof/>
          <w:color w:val="auto"/>
          <w:kern w:val="2"/>
          <w:sz w:val="21"/>
          <w:szCs w:val="22"/>
        </w:rPr>
      </w:pPr>
      <w:hyperlink w:anchor="_Toc520820885" w:history="1">
        <w:r w:rsidR="006C289C" w:rsidRPr="000E23B8">
          <w:rPr>
            <w:rStyle w:val="ae"/>
            <w:rFonts w:ascii="微软雅黑" w:hAnsi="微软雅黑"/>
            <w:noProof/>
          </w:rPr>
          <w:t>2</w:t>
        </w:r>
        <w:r w:rsidR="006C289C">
          <w:rPr>
            <w:rFonts w:asciiTheme="minorHAnsi" w:eastAsiaTheme="minorEastAsia" w:hAnsiTheme="minorHAnsi" w:cstheme="minorBidi"/>
            <w: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术语和缩略语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caps w:val="0"/>
          <w:noProof/>
          <w:color w:val="auto"/>
          <w:kern w:val="2"/>
          <w:sz w:val="21"/>
          <w:szCs w:val="22"/>
        </w:rPr>
      </w:pPr>
      <w:hyperlink w:anchor="_Toc520820886" w:history="1">
        <w:r w:rsidR="006C289C" w:rsidRPr="000E23B8">
          <w:rPr>
            <w:rStyle w:val="ae"/>
            <w:rFonts w:ascii="微软雅黑" w:hAnsi="微软雅黑"/>
            <w:noProof/>
          </w:rPr>
          <w:t>3</w:t>
        </w:r>
        <w:r w:rsidR="006C289C">
          <w:rPr>
            <w:rFonts w:asciiTheme="minorHAnsi" w:eastAsiaTheme="minorEastAsia" w:hAnsiTheme="minorHAnsi" w:cstheme="minorBidi"/>
            <w: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项目概述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520820887" w:history="1">
        <w:r w:rsidR="006C289C" w:rsidRPr="000E23B8">
          <w:rPr>
            <w:rStyle w:val="ae"/>
            <w:rFonts w:ascii="微软雅黑" w:hAnsi="微软雅黑"/>
            <w:noProof/>
          </w:rPr>
          <w:t>3.1</w:t>
        </w:r>
        <w:r w:rsidR="006C289C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产品定位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520820888" w:history="1">
        <w:r w:rsidR="006C289C" w:rsidRPr="000E23B8">
          <w:rPr>
            <w:rStyle w:val="ae"/>
            <w:rFonts w:ascii="微软雅黑" w:hAnsi="微软雅黑"/>
            <w:noProof/>
          </w:rPr>
          <w:t>3.2</w:t>
        </w:r>
        <w:r w:rsidR="006C289C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最终用户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caps w:val="0"/>
          <w:noProof/>
          <w:color w:val="auto"/>
          <w:kern w:val="2"/>
          <w:sz w:val="21"/>
          <w:szCs w:val="22"/>
        </w:rPr>
      </w:pPr>
      <w:hyperlink w:anchor="_Toc520820889" w:history="1">
        <w:r w:rsidR="006C289C" w:rsidRPr="000E23B8">
          <w:rPr>
            <w:rStyle w:val="ae"/>
            <w:rFonts w:ascii="微软雅黑" w:hAnsi="微软雅黑"/>
            <w:noProof/>
          </w:rPr>
          <w:t>4</w:t>
        </w:r>
        <w:r w:rsidR="006C289C">
          <w:rPr>
            <w:rFonts w:asciiTheme="minorHAnsi" w:eastAsiaTheme="minorEastAsia" w:hAnsiTheme="minorHAnsi" w:cstheme="minorBidi"/>
            <w: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JSON接口设计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520820890" w:history="1">
        <w:r w:rsidR="006C289C" w:rsidRPr="000E23B8">
          <w:rPr>
            <w:rStyle w:val="ae"/>
            <w:rFonts w:ascii="微软雅黑" w:hAnsi="微软雅黑"/>
            <w:noProof/>
          </w:rPr>
          <w:t>4.1</w:t>
        </w:r>
        <w:r w:rsidR="006C289C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接口协议定义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891" w:history="1">
        <w:r w:rsidR="006C289C" w:rsidRPr="000E23B8">
          <w:rPr>
            <w:rStyle w:val="ae"/>
            <w:rFonts w:ascii="微软雅黑" w:hAnsi="微软雅黑"/>
            <w:noProof/>
          </w:rPr>
          <w:t>4.1.1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接口协议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892" w:history="1">
        <w:r w:rsidR="006C289C" w:rsidRPr="000E23B8">
          <w:rPr>
            <w:rStyle w:val="ae"/>
            <w:rFonts w:ascii="微软雅黑" w:hAnsi="微软雅黑"/>
            <w:noProof/>
          </w:rPr>
          <w:t>4.1.2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系统参数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893" w:history="1">
        <w:r w:rsidR="006C289C" w:rsidRPr="000E23B8">
          <w:rPr>
            <w:rStyle w:val="ae"/>
            <w:rFonts w:ascii="微软雅黑" w:hAnsi="微软雅黑"/>
            <w:noProof/>
          </w:rPr>
          <w:t>4.1.3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应用参数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894" w:history="1">
        <w:r w:rsidR="006C289C" w:rsidRPr="000E23B8">
          <w:rPr>
            <w:rStyle w:val="ae"/>
            <w:rFonts w:ascii="微软雅黑" w:hAnsi="微软雅黑"/>
            <w:noProof/>
          </w:rPr>
          <w:t>4.1.4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签名sign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895" w:history="1">
        <w:r w:rsidR="006C289C" w:rsidRPr="000E23B8">
          <w:rPr>
            <w:rStyle w:val="ae"/>
            <w:rFonts w:ascii="微软雅黑" w:hAnsi="微软雅黑"/>
            <w:noProof/>
          </w:rPr>
          <w:t>4.1.5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返回数据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896" w:history="1">
        <w:r w:rsidR="006C289C" w:rsidRPr="000E23B8">
          <w:rPr>
            <w:rStyle w:val="ae"/>
            <w:rFonts w:ascii="微软雅黑" w:hAnsi="微软雅黑"/>
            <w:noProof/>
          </w:rPr>
          <w:t>4.1.6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调用示例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897" w:history="1">
        <w:r w:rsidR="006C289C" w:rsidRPr="000E23B8">
          <w:rPr>
            <w:rStyle w:val="ae"/>
            <w:rFonts w:ascii="微软雅黑" w:hAnsi="微软雅黑"/>
            <w:noProof/>
          </w:rPr>
          <w:t>4.1.7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注意事项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520820898" w:history="1">
        <w:r w:rsidR="006C289C" w:rsidRPr="000E23B8">
          <w:rPr>
            <w:rStyle w:val="ae"/>
            <w:rFonts w:ascii="微软雅黑" w:hAnsi="微软雅黑"/>
            <w:noProof/>
          </w:rPr>
          <w:t>4.2</w:t>
        </w:r>
        <w:r w:rsidR="006C289C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管理接口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899" w:history="1">
        <w:r w:rsidR="006C289C" w:rsidRPr="000E23B8">
          <w:rPr>
            <w:rStyle w:val="ae"/>
            <w:rFonts w:ascii="微软雅黑" w:hAnsi="微软雅黑"/>
            <w:noProof/>
          </w:rPr>
          <w:t>4.2.1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获取签名密匙app_key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00" w:history="1">
        <w:r w:rsidR="006C289C" w:rsidRPr="000E23B8">
          <w:rPr>
            <w:rStyle w:val="ae"/>
            <w:rFonts w:ascii="微软雅黑" w:hAnsi="微软雅黑"/>
            <w:noProof/>
          </w:rPr>
          <w:t>4.2.2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登录接口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01" w:history="1">
        <w:r w:rsidR="006C289C" w:rsidRPr="000E23B8">
          <w:rPr>
            <w:rStyle w:val="ae"/>
            <w:rFonts w:ascii="微软雅黑" w:hAnsi="微软雅黑"/>
            <w:noProof/>
          </w:rPr>
          <w:t>4.2.3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上传智能终端数据信息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02" w:history="1">
        <w:r w:rsidR="006C289C" w:rsidRPr="000E23B8">
          <w:rPr>
            <w:rStyle w:val="ae"/>
            <w:rFonts w:ascii="微软雅黑" w:hAnsi="微软雅黑"/>
            <w:noProof/>
          </w:rPr>
          <w:t>4.2.4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获取验证码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03" w:history="1">
        <w:r w:rsidR="006C289C" w:rsidRPr="000E23B8">
          <w:rPr>
            <w:rStyle w:val="ae"/>
            <w:rFonts w:ascii="微软雅黑" w:hAnsi="微软雅黑"/>
            <w:noProof/>
          </w:rPr>
          <w:t>4.2.5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检测验证码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04" w:history="1">
        <w:r w:rsidR="006C289C" w:rsidRPr="000E23B8">
          <w:rPr>
            <w:rStyle w:val="ae"/>
            <w:rFonts w:ascii="微软雅黑" w:hAnsi="微软雅黑"/>
            <w:noProof/>
          </w:rPr>
          <w:t>4.2.6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获取注册的基础资料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05" w:history="1">
        <w:r w:rsidR="006C289C" w:rsidRPr="000E23B8">
          <w:rPr>
            <w:rStyle w:val="ae"/>
            <w:rFonts w:ascii="微软雅黑" w:hAnsi="微软雅黑"/>
            <w:noProof/>
          </w:rPr>
          <w:t>4.2.7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获取医院单位列表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06" w:history="1">
        <w:r w:rsidR="006C289C" w:rsidRPr="000E23B8">
          <w:rPr>
            <w:rStyle w:val="ae"/>
            <w:rFonts w:ascii="微软雅黑" w:hAnsi="微软雅黑"/>
            <w:noProof/>
          </w:rPr>
          <w:t>4.2.8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注册接口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07" w:history="1">
        <w:r w:rsidR="006C289C" w:rsidRPr="000E23B8">
          <w:rPr>
            <w:rStyle w:val="ae"/>
            <w:rFonts w:ascii="微软雅黑" w:hAnsi="微软雅黑"/>
            <w:noProof/>
          </w:rPr>
          <w:t>4.2.9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忘记密码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08" w:history="1">
        <w:r w:rsidR="006C289C" w:rsidRPr="000E23B8">
          <w:rPr>
            <w:rStyle w:val="ae"/>
            <w:rFonts w:ascii="微软雅黑" w:hAnsi="微软雅黑"/>
            <w:noProof/>
          </w:rPr>
          <w:t>4.2.10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个人中心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09" w:history="1">
        <w:r w:rsidR="006C289C" w:rsidRPr="000E23B8">
          <w:rPr>
            <w:rStyle w:val="ae"/>
            <w:rFonts w:ascii="微软雅黑" w:hAnsi="微软雅黑"/>
            <w:noProof/>
          </w:rPr>
          <w:t>4.2.11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个人中心—修改基础信息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10" w:history="1">
        <w:r w:rsidR="006C289C" w:rsidRPr="000E23B8">
          <w:rPr>
            <w:rStyle w:val="ae"/>
            <w:rFonts w:ascii="微软雅黑" w:hAnsi="微软雅黑"/>
            <w:noProof/>
          </w:rPr>
          <w:t>4.2.12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个人中心—修改密码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11" w:history="1">
        <w:r w:rsidR="006C289C" w:rsidRPr="000E23B8">
          <w:rPr>
            <w:rStyle w:val="ae"/>
            <w:rFonts w:ascii="微软雅黑" w:hAnsi="微软雅黑"/>
            <w:noProof/>
          </w:rPr>
          <w:t>4.2.13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个人中心—上传头像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12" w:history="1">
        <w:r w:rsidR="006C289C" w:rsidRPr="000E23B8">
          <w:rPr>
            <w:rStyle w:val="ae"/>
            <w:rFonts w:ascii="微软雅黑" w:hAnsi="微软雅黑"/>
            <w:noProof/>
          </w:rPr>
          <w:t>4.2.14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个人中心—购买记录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13" w:history="1">
        <w:r w:rsidR="006C289C" w:rsidRPr="000E23B8">
          <w:rPr>
            <w:rStyle w:val="ae"/>
            <w:rFonts w:ascii="微软雅黑" w:hAnsi="微软雅黑"/>
            <w:noProof/>
          </w:rPr>
          <w:t>4.2.15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个人中心—消息会议列表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14" w:history="1">
        <w:r w:rsidR="006C289C" w:rsidRPr="000E23B8">
          <w:rPr>
            <w:rStyle w:val="ae"/>
            <w:rFonts w:ascii="微软雅黑" w:hAnsi="微软雅黑"/>
            <w:noProof/>
          </w:rPr>
          <w:t>4.2.16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个人中心—消息列表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15" w:history="1">
        <w:r w:rsidR="006C289C" w:rsidRPr="000E23B8">
          <w:rPr>
            <w:rStyle w:val="ae"/>
            <w:rFonts w:ascii="微软雅黑" w:hAnsi="微软雅黑"/>
            <w:noProof/>
          </w:rPr>
          <w:t>4.2.17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个人中心—收藏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16" w:history="1">
        <w:r w:rsidR="006C289C" w:rsidRPr="000E23B8">
          <w:rPr>
            <w:rStyle w:val="ae"/>
            <w:rFonts w:ascii="微软雅黑" w:hAnsi="微软雅黑"/>
            <w:noProof/>
          </w:rPr>
          <w:t>4.2.18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个人中心—培训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17" w:history="1">
        <w:r w:rsidR="006C289C" w:rsidRPr="000E23B8">
          <w:rPr>
            <w:rStyle w:val="ae"/>
            <w:rFonts w:ascii="微软雅黑" w:hAnsi="微软雅黑"/>
            <w:noProof/>
          </w:rPr>
          <w:t>4.2.19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首页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18" w:history="1">
        <w:r w:rsidR="006C289C" w:rsidRPr="000E23B8">
          <w:rPr>
            <w:rStyle w:val="ae"/>
            <w:rFonts w:ascii="微软雅黑" w:hAnsi="微软雅黑"/>
            <w:noProof/>
          </w:rPr>
          <w:t>4.2.20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直播—直播列表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19" w:history="1">
        <w:r w:rsidR="006C289C" w:rsidRPr="000E23B8">
          <w:rPr>
            <w:rStyle w:val="ae"/>
            <w:rFonts w:ascii="微软雅黑" w:hAnsi="微软雅黑"/>
            <w:noProof/>
          </w:rPr>
          <w:t>4.2.21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直播—直播详情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20" w:history="1">
        <w:r w:rsidR="006C289C" w:rsidRPr="000E23B8">
          <w:rPr>
            <w:rStyle w:val="ae"/>
            <w:rFonts w:ascii="微软雅黑" w:hAnsi="微软雅黑"/>
            <w:noProof/>
          </w:rPr>
          <w:t>4.2.22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直播—直播专家详情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21" w:history="1">
        <w:r w:rsidR="006C289C" w:rsidRPr="000E23B8">
          <w:rPr>
            <w:rStyle w:val="ae"/>
            <w:rFonts w:ascii="微软雅黑" w:hAnsi="微软雅黑"/>
            <w:noProof/>
          </w:rPr>
          <w:t>4.2.23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直播—直播拉流/直播间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22" w:history="1">
        <w:r w:rsidR="006C289C" w:rsidRPr="000E23B8">
          <w:rPr>
            <w:rStyle w:val="ae"/>
            <w:rFonts w:ascii="微软雅黑" w:hAnsi="微软雅黑"/>
            <w:noProof/>
          </w:rPr>
          <w:t>4.2.24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培训—培训列表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23" w:history="1">
        <w:r w:rsidR="006C289C" w:rsidRPr="000E23B8">
          <w:rPr>
            <w:rStyle w:val="ae"/>
            <w:rFonts w:ascii="微软雅黑" w:hAnsi="微软雅黑"/>
            <w:noProof/>
          </w:rPr>
          <w:t>4.2.25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培训—培训详情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24" w:history="1">
        <w:r w:rsidR="006C289C" w:rsidRPr="000E23B8">
          <w:rPr>
            <w:rStyle w:val="ae"/>
            <w:rFonts w:ascii="微软雅黑" w:hAnsi="微软雅黑"/>
            <w:noProof/>
          </w:rPr>
          <w:t>4.2.26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培训—培训评论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25" w:history="1">
        <w:r w:rsidR="006C289C" w:rsidRPr="000E23B8">
          <w:rPr>
            <w:rStyle w:val="ae"/>
            <w:rFonts w:ascii="微软雅黑" w:hAnsi="微软雅黑"/>
            <w:noProof/>
          </w:rPr>
          <w:t>4.2.27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培训—培训考试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26" w:history="1">
        <w:r w:rsidR="006C289C" w:rsidRPr="000E23B8">
          <w:rPr>
            <w:rStyle w:val="ae"/>
            <w:rFonts w:ascii="微软雅黑" w:hAnsi="微软雅黑"/>
            <w:noProof/>
          </w:rPr>
          <w:t>4.2.28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培训—培训考试提交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27" w:history="1">
        <w:r w:rsidR="006C289C" w:rsidRPr="000E23B8">
          <w:rPr>
            <w:rStyle w:val="ae"/>
            <w:rFonts w:ascii="微软雅黑" w:hAnsi="微软雅黑"/>
            <w:noProof/>
          </w:rPr>
          <w:t>4.2.29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VIP—列表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28" w:history="1">
        <w:r w:rsidR="006C289C" w:rsidRPr="000E23B8">
          <w:rPr>
            <w:rStyle w:val="ae"/>
            <w:rFonts w:ascii="微软雅黑" w:hAnsi="微软雅黑"/>
            <w:noProof/>
          </w:rPr>
          <w:t>4.2.30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VIP—产品包详情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29" w:history="1">
        <w:r w:rsidR="006C289C" w:rsidRPr="000E23B8">
          <w:rPr>
            <w:rStyle w:val="ae"/>
            <w:rFonts w:ascii="微软雅黑" w:hAnsi="微软雅黑"/>
            <w:noProof/>
          </w:rPr>
          <w:t>4.2.31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会议—会议列表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30" w:history="1">
        <w:r w:rsidR="006C289C" w:rsidRPr="000E23B8">
          <w:rPr>
            <w:rStyle w:val="ae"/>
            <w:rFonts w:ascii="微软雅黑" w:hAnsi="微软雅黑"/>
            <w:noProof/>
          </w:rPr>
          <w:t>4.2.32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会议—会议专家讲者列表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31" w:history="1">
        <w:r w:rsidR="006C289C" w:rsidRPr="000E23B8">
          <w:rPr>
            <w:rStyle w:val="ae"/>
            <w:rFonts w:ascii="微软雅黑" w:hAnsi="微软雅黑"/>
            <w:noProof/>
          </w:rPr>
          <w:t>4.2.33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会议—专家参会详情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32" w:history="1">
        <w:r w:rsidR="006C289C" w:rsidRPr="000E23B8">
          <w:rPr>
            <w:rStyle w:val="ae"/>
            <w:rFonts w:ascii="微软雅黑" w:hAnsi="微软雅黑"/>
            <w:noProof/>
          </w:rPr>
          <w:t>4.2.34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会议—专家信息详情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33" w:history="1">
        <w:r w:rsidR="006C289C" w:rsidRPr="000E23B8">
          <w:rPr>
            <w:rStyle w:val="ae"/>
            <w:rFonts w:ascii="微软雅黑" w:hAnsi="微软雅黑"/>
            <w:noProof/>
          </w:rPr>
          <w:t>4.2.35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会议—会议通用模板（html文本）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34" w:history="1">
        <w:r w:rsidR="006C289C" w:rsidRPr="000E23B8">
          <w:rPr>
            <w:rStyle w:val="ae"/>
            <w:rFonts w:ascii="微软雅黑" w:hAnsi="微软雅黑"/>
            <w:noProof/>
          </w:rPr>
          <w:t>4.2.36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会议—会议参展商列表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35" w:history="1">
        <w:r w:rsidR="006C289C" w:rsidRPr="000E23B8">
          <w:rPr>
            <w:rStyle w:val="ae"/>
            <w:rFonts w:ascii="微软雅黑" w:hAnsi="微软雅黑"/>
            <w:noProof/>
          </w:rPr>
          <w:t>4.2.37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会议—会议参展商详情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36" w:history="1">
        <w:r w:rsidR="006C289C" w:rsidRPr="000E23B8">
          <w:rPr>
            <w:rStyle w:val="ae"/>
            <w:rFonts w:ascii="微软雅黑" w:hAnsi="微软雅黑"/>
            <w:noProof/>
          </w:rPr>
          <w:t>4.2.38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会议—会议照片墙分类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37" w:history="1">
        <w:r w:rsidR="006C289C" w:rsidRPr="000E23B8">
          <w:rPr>
            <w:rStyle w:val="ae"/>
            <w:rFonts w:ascii="微软雅黑" w:hAnsi="微软雅黑"/>
            <w:noProof/>
          </w:rPr>
          <w:t>4.2.39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会议—会议照片墙明细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38" w:history="1">
        <w:r w:rsidR="006C289C" w:rsidRPr="000E23B8">
          <w:rPr>
            <w:rStyle w:val="ae"/>
            <w:rFonts w:ascii="微软雅黑" w:hAnsi="微软雅黑"/>
            <w:noProof/>
          </w:rPr>
          <w:t>4.2.40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会议—会议新闻动态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39" w:history="1">
        <w:r w:rsidR="006C289C" w:rsidRPr="000E23B8">
          <w:rPr>
            <w:rStyle w:val="ae"/>
            <w:rFonts w:ascii="微软雅黑" w:hAnsi="微软雅黑"/>
            <w:noProof/>
          </w:rPr>
          <w:t>4.2.41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会议—博客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40" w:history="1">
        <w:r w:rsidR="006C289C" w:rsidRPr="000E23B8">
          <w:rPr>
            <w:rStyle w:val="ae"/>
            <w:rFonts w:ascii="微软雅黑" w:hAnsi="微软雅黑"/>
            <w:noProof/>
          </w:rPr>
          <w:t>4.2.42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会议—博客评论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41" w:history="1">
        <w:r w:rsidR="006C289C" w:rsidRPr="000E23B8">
          <w:rPr>
            <w:rStyle w:val="ae"/>
            <w:rFonts w:ascii="微软雅黑" w:hAnsi="微软雅黑"/>
            <w:noProof/>
          </w:rPr>
          <w:t>4.2.43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会议—会议日期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42" w:history="1">
        <w:r w:rsidR="006C289C" w:rsidRPr="000E23B8">
          <w:rPr>
            <w:rStyle w:val="ae"/>
            <w:rFonts w:ascii="微软雅黑" w:hAnsi="微软雅黑"/>
            <w:noProof/>
          </w:rPr>
          <w:t>4.2.44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会议—会议一级日程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43" w:history="1">
        <w:r w:rsidR="006C289C" w:rsidRPr="000E23B8">
          <w:rPr>
            <w:rStyle w:val="ae"/>
            <w:rFonts w:ascii="微软雅黑" w:hAnsi="微软雅黑"/>
            <w:noProof/>
          </w:rPr>
          <w:t>4.2.45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会议—会议二级日程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44" w:history="1">
        <w:r w:rsidR="006C289C" w:rsidRPr="000E23B8">
          <w:rPr>
            <w:rStyle w:val="ae"/>
            <w:rFonts w:ascii="微软雅黑" w:hAnsi="微软雅黑"/>
            <w:noProof/>
          </w:rPr>
          <w:t>4.2.46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会议—会议室定位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45" w:history="1">
        <w:r w:rsidR="006C289C" w:rsidRPr="000E23B8">
          <w:rPr>
            <w:rStyle w:val="ae"/>
            <w:rFonts w:ascii="微软雅黑" w:hAnsi="微软雅黑"/>
            <w:noProof/>
          </w:rPr>
          <w:t>4.2.47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会议—会议报名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46" w:history="1">
        <w:r w:rsidR="006C289C" w:rsidRPr="000E23B8">
          <w:rPr>
            <w:rStyle w:val="ae"/>
            <w:rFonts w:ascii="微软雅黑" w:hAnsi="微软雅黑"/>
            <w:noProof/>
          </w:rPr>
          <w:t>4.2.48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会议—会议报名提交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47" w:history="1">
        <w:r w:rsidR="006C289C" w:rsidRPr="000E23B8">
          <w:rPr>
            <w:rStyle w:val="ae"/>
            <w:rFonts w:ascii="微软雅黑" w:hAnsi="微软雅黑"/>
            <w:noProof/>
          </w:rPr>
          <w:t>4.2.49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会议—会议直播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520820948" w:history="1">
        <w:r w:rsidR="006C289C" w:rsidRPr="000E23B8">
          <w:rPr>
            <w:rStyle w:val="ae"/>
            <w:rFonts w:ascii="微软雅黑" w:hAnsi="微软雅黑"/>
            <w:noProof/>
          </w:rPr>
          <w:t>4.3</w:t>
        </w:r>
        <w:r w:rsidR="006C289C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API数据对象定义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49" w:history="1">
        <w:r w:rsidR="006C289C" w:rsidRPr="000E23B8">
          <w:rPr>
            <w:rStyle w:val="ae"/>
            <w:rFonts w:ascii="微软雅黑" w:hAnsi="微软雅黑"/>
            <w:noProof/>
          </w:rPr>
          <w:t>4.3.1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Error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50" w:history="1">
        <w:r w:rsidR="006C289C" w:rsidRPr="000E23B8">
          <w:rPr>
            <w:rStyle w:val="ae"/>
            <w:rFonts w:ascii="微软雅黑" w:hAnsi="微软雅黑"/>
            <w:noProof/>
          </w:rPr>
          <w:t>4.3.2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Page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51" w:history="1">
        <w:r w:rsidR="006C289C" w:rsidRPr="000E23B8">
          <w:rPr>
            <w:rStyle w:val="ae"/>
            <w:rFonts w:ascii="微软雅黑" w:hAnsi="微软雅黑"/>
            <w:noProof/>
          </w:rPr>
          <w:t>4.3.3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Page&lt;T</w:t>
        </w:r>
        <w:r w:rsidR="009B6CA5">
          <w:rPr>
            <w:rStyle w:val="ae"/>
            <w:rFonts w:ascii="微软雅黑" w:hAnsi="微软雅黑"/>
            <w:noProof/>
          </w:rPr>
          <w:t>[]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52" w:history="1">
        <w:r w:rsidR="006C289C" w:rsidRPr="000E23B8">
          <w:rPr>
            <w:rStyle w:val="ae"/>
            <w:rFonts w:ascii="微软雅黑" w:hAnsi="微软雅黑"/>
            <w:noProof/>
          </w:rPr>
          <w:t>4.3.4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Period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53" w:history="1">
        <w:r w:rsidR="006C289C" w:rsidRPr="000E23B8">
          <w:rPr>
            <w:rStyle w:val="ae"/>
            <w:rFonts w:ascii="微软雅黑" w:hAnsi="微软雅黑"/>
            <w:noProof/>
          </w:rPr>
          <w:t>4.3.5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UserInfo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54" w:history="1">
        <w:r w:rsidR="006C289C" w:rsidRPr="000E23B8">
          <w:rPr>
            <w:rStyle w:val="ae"/>
            <w:rFonts w:ascii="微软雅黑" w:hAnsi="微软雅黑"/>
            <w:noProof/>
          </w:rPr>
          <w:t>4.3.6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ClassInfo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55" w:history="1">
        <w:r w:rsidR="006C289C" w:rsidRPr="000E23B8">
          <w:rPr>
            <w:rStyle w:val="ae"/>
            <w:rFonts w:ascii="微软雅黑" w:hAnsi="微软雅黑"/>
            <w:noProof/>
          </w:rPr>
          <w:t>4.3.7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RegionInfo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56" w:history="1">
        <w:r w:rsidR="006C289C" w:rsidRPr="000E23B8">
          <w:rPr>
            <w:rStyle w:val="ae"/>
            <w:rFonts w:ascii="微软雅黑" w:hAnsi="微软雅黑"/>
            <w:noProof/>
          </w:rPr>
          <w:t>4.3.8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OrgInfo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57" w:history="1">
        <w:r w:rsidR="006C289C" w:rsidRPr="000E23B8">
          <w:rPr>
            <w:rStyle w:val="ae"/>
            <w:rFonts w:ascii="微软雅黑" w:hAnsi="微软雅黑"/>
            <w:noProof/>
          </w:rPr>
          <w:t>4.3.9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BannerInfo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58" w:history="1">
        <w:r w:rsidR="006C289C" w:rsidRPr="000E23B8">
          <w:rPr>
            <w:rStyle w:val="ae"/>
            <w:rFonts w:ascii="微软雅黑" w:hAnsi="微软雅黑"/>
            <w:noProof/>
          </w:rPr>
          <w:t>4.3.10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LiveInfo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59" w:history="1">
        <w:r w:rsidR="006C289C" w:rsidRPr="000E23B8">
          <w:rPr>
            <w:rStyle w:val="ae"/>
            <w:rFonts w:ascii="微软雅黑" w:hAnsi="微软雅黑"/>
            <w:noProof/>
          </w:rPr>
          <w:t>4.3.11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ConventionInfo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60" w:history="1">
        <w:r w:rsidR="006C289C" w:rsidRPr="000E23B8">
          <w:rPr>
            <w:rStyle w:val="ae"/>
            <w:rFonts w:ascii="微软雅黑" w:hAnsi="微软雅黑"/>
            <w:noProof/>
          </w:rPr>
          <w:t>4.3.12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VideoInfo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61" w:history="1">
        <w:r w:rsidR="006C289C" w:rsidRPr="000E23B8">
          <w:rPr>
            <w:rStyle w:val="ae"/>
            <w:rFonts w:ascii="微软雅黑" w:hAnsi="微软雅黑"/>
            <w:noProof/>
          </w:rPr>
          <w:t>4.3.13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ExpertInfo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62" w:history="1">
        <w:r w:rsidR="006C289C" w:rsidRPr="000E23B8">
          <w:rPr>
            <w:rStyle w:val="ae"/>
            <w:rFonts w:ascii="微软雅黑" w:hAnsi="微软雅黑"/>
            <w:noProof/>
          </w:rPr>
          <w:t>4.3.14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ExpertMeet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63" w:history="1">
        <w:r w:rsidR="006C289C" w:rsidRPr="000E23B8">
          <w:rPr>
            <w:rStyle w:val="ae"/>
            <w:rFonts w:ascii="微软雅黑" w:hAnsi="微软雅黑"/>
            <w:noProof/>
          </w:rPr>
          <w:t>4.3.15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MeetInfo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64" w:history="1">
        <w:r w:rsidR="006C289C" w:rsidRPr="000E23B8">
          <w:rPr>
            <w:rStyle w:val="ae"/>
            <w:rFonts w:ascii="微软雅黑" w:hAnsi="微软雅黑"/>
            <w:noProof/>
          </w:rPr>
          <w:t>4.3.16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ChatInfo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65" w:history="1">
        <w:r w:rsidR="006C289C" w:rsidRPr="000E23B8">
          <w:rPr>
            <w:rStyle w:val="ae"/>
            <w:rFonts w:ascii="微软雅黑" w:hAnsi="微软雅黑"/>
            <w:noProof/>
          </w:rPr>
          <w:t>4.3.17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PlayUrlInfo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66" w:history="1">
        <w:r w:rsidR="006C289C" w:rsidRPr="000E23B8">
          <w:rPr>
            <w:rStyle w:val="ae"/>
            <w:rFonts w:ascii="微软雅黑" w:hAnsi="微软雅黑"/>
            <w:noProof/>
          </w:rPr>
          <w:t>4.3.18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ProductInfo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67" w:history="1">
        <w:r w:rsidR="006C289C" w:rsidRPr="000E23B8">
          <w:rPr>
            <w:rStyle w:val="ae"/>
            <w:rFonts w:ascii="微软雅黑" w:hAnsi="微软雅黑"/>
            <w:noProof/>
          </w:rPr>
          <w:t>4.3.19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ProductDetail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68" w:history="1">
        <w:r w:rsidR="006C289C" w:rsidRPr="000E23B8">
          <w:rPr>
            <w:rStyle w:val="ae"/>
            <w:rFonts w:ascii="微软雅黑" w:hAnsi="微软雅黑"/>
            <w:noProof/>
          </w:rPr>
          <w:t>4.3.20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CommentInfo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69" w:history="1">
        <w:r w:rsidR="006C289C" w:rsidRPr="000E23B8">
          <w:rPr>
            <w:rStyle w:val="ae"/>
            <w:rFonts w:ascii="微软雅黑" w:hAnsi="微软雅黑"/>
            <w:noProof/>
          </w:rPr>
          <w:t>4.3.21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ExamInfo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70" w:history="1">
        <w:r w:rsidR="006C289C" w:rsidRPr="000E23B8">
          <w:rPr>
            <w:rStyle w:val="ae"/>
            <w:rFonts w:ascii="微软雅黑" w:hAnsi="微软雅黑"/>
            <w:noProof/>
          </w:rPr>
          <w:t>4.3.22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SubjectInfo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71" w:history="1">
        <w:r w:rsidR="006C289C" w:rsidRPr="000E23B8">
          <w:rPr>
            <w:rStyle w:val="ae"/>
            <w:rFonts w:ascii="微软雅黑" w:hAnsi="微软雅黑"/>
            <w:noProof/>
          </w:rPr>
          <w:t>4.3.23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OptionInfo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72" w:history="1">
        <w:r w:rsidR="006C289C" w:rsidRPr="000E23B8">
          <w:rPr>
            <w:rStyle w:val="ae"/>
            <w:rFonts w:ascii="微软雅黑" w:hAnsi="微软雅黑"/>
            <w:noProof/>
          </w:rPr>
          <w:t>4.3.24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ExamUpload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73" w:history="1">
        <w:r w:rsidR="006C289C" w:rsidRPr="000E23B8">
          <w:rPr>
            <w:rStyle w:val="ae"/>
            <w:rFonts w:ascii="微软雅黑" w:hAnsi="微软雅黑"/>
            <w:noProof/>
          </w:rPr>
          <w:t>4.3.25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ExamResult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74" w:history="1">
        <w:r w:rsidR="006C289C" w:rsidRPr="000E23B8">
          <w:rPr>
            <w:rStyle w:val="ae"/>
            <w:rFonts w:ascii="微软雅黑" w:hAnsi="微软雅黑"/>
            <w:noProof/>
          </w:rPr>
          <w:t>4.3.26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OrderInfo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75" w:history="1">
        <w:r w:rsidR="006C289C" w:rsidRPr="000E23B8">
          <w:rPr>
            <w:rStyle w:val="ae"/>
            <w:rFonts w:ascii="微软雅黑" w:hAnsi="微软雅黑"/>
            <w:noProof/>
          </w:rPr>
          <w:t>4.3.27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NoticeConvention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76" w:history="1">
        <w:r w:rsidR="006C289C" w:rsidRPr="000E23B8">
          <w:rPr>
            <w:rStyle w:val="ae"/>
            <w:rFonts w:ascii="微软雅黑" w:hAnsi="微软雅黑"/>
            <w:noProof/>
          </w:rPr>
          <w:t>4.3.28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NoticeInfo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77" w:history="1">
        <w:r w:rsidR="006C289C" w:rsidRPr="000E23B8">
          <w:rPr>
            <w:rStyle w:val="ae"/>
            <w:rFonts w:ascii="微软雅黑" w:hAnsi="微软雅黑"/>
            <w:noProof/>
          </w:rPr>
          <w:t>4.3.29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MeetArticle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78" w:history="1">
        <w:r w:rsidR="006C289C" w:rsidRPr="000E23B8">
          <w:rPr>
            <w:rStyle w:val="ae"/>
            <w:rFonts w:ascii="微软雅黑" w:hAnsi="微软雅黑"/>
            <w:noProof/>
          </w:rPr>
          <w:t>4.3.30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ExhibitorInfo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79" w:history="1">
        <w:r w:rsidR="006C289C" w:rsidRPr="000E23B8">
          <w:rPr>
            <w:rStyle w:val="ae"/>
            <w:rFonts w:ascii="微软雅黑" w:hAnsi="微软雅黑"/>
            <w:noProof/>
          </w:rPr>
          <w:t>4.3.31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PhotoWallClass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80" w:history="1">
        <w:r w:rsidR="006C289C" w:rsidRPr="000E23B8">
          <w:rPr>
            <w:rStyle w:val="ae"/>
            <w:rFonts w:ascii="微软雅黑" w:hAnsi="微软雅黑"/>
            <w:noProof/>
          </w:rPr>
          <w:t>4.3.32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PhotoWallDetail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81" w:history="1">
        <w:r w:rsidR="006C289C" w:rsidRPr="000E23B8">
          <w:rPr>
            <w:rStyle w:val="ae"/>
            <w:rFonts w:ascii="微软雅黑" w:hAnsi="微软雅黑"/>
            <w:noProof/>
          </w:rPr>
          <w:t>4.3.33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NewsInfo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82" w:history="1">
        <w:r w:rsidR="006C289C" w:rsidRPr="000E23B8">
          <w:rPr>
            <w:rStyle w:val="ae"/>
            <w:rFonts w:ascii="微软雅黑" w:hAnsi="微软雅黑"/>
            <w:noProof/>
          </w:rPr>
          <w:t>4.3.34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PodcastInfo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83" w:history="1">
        <w:r w:rsidR="006C289C" w:rsidRPr="000E23B8">
          <w:rPr>
            <w:rStyle w:val="ae"/>
            <w:rFonts w:ascii="微软雅黑" w:hAnsi="微软雅黑"/>
            <w:noProof/>
          </w:rPr>
          <w:t>4.3.35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PodcastImage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84" w:history="1">
        <w:r w:rsidR="006C289C" w:rsidRPr="000E23B8">
          <w:rPr>
            <w:rStyle w:val="ae"/>
            <w:rFonts w:ascii="微软雅黑" w:hAnsi="微软雅黑"/>
            <w:noProof/>
          </w:rPr>
          <w:t>4.3.36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PodcastComment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85" w:history="1">
        <w:r w:rsidR="006C289C" w:rsidRPr="000E23B8">
          <w:rPr>
            <w:rStyle w:val="ae"/>
            <w:rFonts w:ascii="微软雅黑" w:hAnsi="微软雅黑"/>
            <w:noProof/>
          </w:rPr>
          <w:t>4.3.37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ScheduleFirst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86" w:history="1">
        <w:r w:rsidR="006C289C" w:rsidRPr="000E23B8">
          <w:rPr>
            <w:rStyle w:val="ae"/>
            <w:rFonts w:ascii="微软雅黑" w:hAnsi="微软雅黑"/>
            <w:noProof/>
          </w:rPr>
          <w:t>4.3.38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ScheduleSecond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87" w:history="1">
        <w:r w:rsidR="006C289C" w:rsidRPr="000E23B8">
          <w:rPr>
            <w:rStyle w:val="ae"/>
            <w:rFonts w:ascii="微软雅黑" w:hAnsi="微软雅黑"/>
            <w:noProof/>
          </w:rPr>
          <w:t>4.3.39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RoomInfo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88" w:history="1">
        <w:r w:rsidR="006C289C" w:rsidRPr="000E23B8">
          <w:rPr>
            <w:rStyle w:val="ae"/>
            <w:rFonts w:ascii="微软雅黑" w:hAnsi="微软雅黑"/>
            <w:noProof/>
          </w:rPr>
          <w:t>4.3.40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SignInfo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89" w:history="1">
        <w:r w:rsidR="006C289C" w:rsidRPr="000E23B8">
          <w:rPr>
            <w:rStyle w:val="ae"/>
            <w:rFonts w:ascii="微软雅黑" w:hAnsi="微软雅黑"/>
            <w:noProof/>
          </w:rPr>
          <w:t>4.3.41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SignDetail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1"/>
          <w:szCs w:val="22"/>
        </w:rPr>
      </w:pPr>
      <w:hyperlink w:anchor="_Toc520820990" w:history="1">
        <w:r w:rsidR="006C289C" w:rsidRPr="000E23B8">
          <w:rPr>
            <w:rStyle w:val="ae"/>
            <w:rFonts w:ascii="微软雅黑" w:hAnsi="微软雅黑"/>
            <w:noProof/>
          </w:rPr>
          <w:t>4.3.42</w:t>
        </w:r>
        <w:r w:rsidR="006C289C">
          <w:rPr>
            <w:rFonts w:asciiTheme="minorHAnsi" w:eastAsiaTheme="minorEastAsia" w:hAnsiTheme="minorHAnsi" w:cstheme="minorBidi"/>
            <w:i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SignUp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520820991" w:history="1">
        <w:r w:rsidR="006C289C" w:rsidRPr="000E23B8">
          <w:rPr>
            <w:rStyle w:val="ae"/>
            <w:rFonts w:ascii="微软雅黑" w:hAnsi="微软雅黑"/>
            <w:noProof/>
          </w:rPr>
          <w:t>4.4</w:t>
        </w:r>
        <w:r w:rsidR="006C289C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接口调用说明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C289C" w:rsidRDefault="005F0283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520820992" w:history="1">
        <w:r w:rsidR="006C289C" w:rsidRPr="000E23B8">
          <w:rPr>
            <w:rStyle w:val="ae"/>
            <w:rFonts w:ascii="微软雅黑" w:hAnsi="微软雅黑"/>
            <w:noProof/>
          </w:rPr>
          <w:t>4.5</w:t>
        </w:r>
        <w:r w:rsidR="006C289C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="006C289C" w:rsidRPr="000E23B8">
          <w:rPr>
            <w:rStyle w:val="ae"/>
            <w:rFonts w:ascii="微软雅黑" w:hAnsi="微软雅黑"/>
            <w:noProof/>
          </w:rPr>
          <w:t>API错误代码定义</w:t>
        </w:r>
        <w:r w:rsidR="006C2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89C">
          <w:rPr>
            <w:noProof/>
            <w:webHidden/>
          </w:rPr>
          <w:instrText xml:space="preserve"> PAGEREF _Toc520820992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89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315EE" w:rsidRDefault="005F0283">
      <w:pPr>
        <w:pStyle w:val="10"/>
        <w:tabs>
          <w:tab w:val="left" w:pos="1260"/>
          <w:tab w:val="right" w:leader="dot" w:pos="8302"/>
        </w:tabs>
        <w:rPr>
          <w:rFonts w:ascii="微软雅黑" w:hAnsi="微软雅黑"/>
        </w:rPr>
      </w:pPr>
      <w:r>
        <w:rPr>
          <w:rStyle w:val="ae"/>
          <w:caps w:val="0"/>
          <w:smallCaps/>
        </w:rPr>
        <w:fldChar w:fldCharType="end"/>
      </w:r>
    </w:p>
    <w:p w:rsidR="008315EE" w:rsidRDefault="00BE2993" w:rsidP="009414B5">
      <w:pPr>
        <w:pStyle w:val="1"/>
        <w:spacing w:beforeLines="50" w:afterLines="50"/>
        <w:ind w:left="431" w:hanging="431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sz w:val="21"/>
        </w:rPr>
        <w:br w:type="page"/>
      </w:r>
      <w:r>
        <w:rPr>
          <w:rFonts w:ascii="微软雅黑" w:eastAsia="微软雅黑" w:hAnsi="微软雅黑"/>
        </w:rPr>
        <w:lastRenderedPageBreak/>
        <w:t xml:space="preserve"> </w:t>
      </w:r>
      <w:bookmarkStart w:id="4" w:name="_Toc520820882"/>
      <w:bookmarkStart w:id="5" w:name="_Toc458572355"/>
      <w:r>
        <w:rPr>
          <w:rFonts w:ascii="微软雅黑" w:eastAsia="微软雅黑" w:hAnsi="微软雅黑"/>
        </w:rPr>
        <w:t>引言</w:t>
      </w:r>
      <w:bookmarkEnd w:id="4"/>
    </w:p>
    <w:p w:rsidR="00AA6434" w:rsidRDefault="00BE2993" w:rsidP="008A2F58">
      <w:pPr>
        <w:pStyle w:val="2"/>
        <w:spacing w:beforeLines="50" w:afterLines="50"/>
        <w:ind w:left="578" w:hanging="578"/>
        <w:rPr>
          <w:rFonts w:ascii="微软雅黑" w:eastAsia="微软雅黑" w:hAnsi="微软雅黑"/>
        </w:rPr>
        <w:pPrChange w:id="6" w:author="Windows 用户" w:date="2018-11-03T08:47:00Z">
          <w:pPr>
            <w:pStyle w:val="2"/>
            <w:spacing w:beforeLines="50" w:afterLines="50"/>
            <w:ind w:left="578" w:hanging="578"/>
          </w:pPr>
        </w:pPrChange>
      </w:pPr>
      <w:bookmarkStart w:id="7" w:name="_Toc520820883"/>
      <w:r>
        <w:rPr>
          <w:rFonts w:ascii="微软雅黑" w:eastAsia="微软雅黑" w:hAnsi="微软雅黑" w:hint="eastAsia"/>
        </w:rPr>
        <w:t>目的和范围</w:t>
      </w:r>
      <w:bookmarkEnd w:id="7"/>
    </w:p>
    <w:p w:rsidR="008315EE" w:rsidRDefault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>
        <w:rPr>
          <w:rFonts w:ascii="微软雅黑" w:eastAsia="微软雅黑" w:hAnsi="微软雅黑" w:cs="Arial" w:hint="eastAsia"/>
          <w:szCs w:val="18"/>
        </w:rPr>
        <w:t>本文档通过</w:t>
      </w:r>
      <w:r>
        <w:rPr>
          <w:rFonts w:ascii="微软雅黑" w:eastAsia="微软雅黑" w:hAnsi="微软雅黑" w:cs="Arial"/>
          <w:szCs w:val="18"/>
        </w:rPr>
        <w:t>详细</w:t>
      </w:r>
      <w:r>
        <w:rPr>
          <w:rFonts w:ascii="微软雅黑" w:eastAsia="微软雅黑" w:hAnsi="微软雅黑" w:cs="Arial" w:hint="eastAsia"/>
          <w:szCs w:val="18"/>
        </w:rPr>
        <w:t>描述</w:t>
      </w:r>
      <w:r w:rsidR="00F5564B">
        <w:rPr>
          <w:rFonts w:ascii="微软雅黑" w:eastAsia="微软雅黑" w:hAnsi="微软雅黑" w:cs="Arial" w:hint="eastAsia"/>
          <w:szCs w:val="18"/>
        </w:rPr>
        <w:t>SIFIC移动端</w:t>
      </w:r>
      <w:r w:rsidR="00CD768E">
        <w:rPr>
          <w:rFonts w:ascii="微软雅黑" w:eastAsia="微软雅黑" w:hAnsi="微软雅黑" w:cs="Arial" w:hint="eastAsia"/>
          <w:szCs w:val="18"/>
        </w:rPr>
        <w:t>的开放接口定义</w:t>
      </w:r>
      <w:r>
        <w:rPr>
          <w:rFonts w:ascii="微软雅黑" w:eastAsia="微软雅黑" w:hAnsi="微软雅黑" w:cs="Arial" w:hint="eastAsia"/>
          <w:szCs w:val="18"/>
        </w:rPr>
        <w:t>，包括接口报文协议、</w:t>
      </w:r>
      <w:r w:rsidR="00CD768E">
        <w:rPr>
          <w:rFonts w:ascii="微软雅黑" w:eastAsia="微软雅黑" w:hAnsi="微软雅黑" w:cs="Arial" w:hint="eastAsia"/>
          <w:szCs w:val="18"/>
        </w:rPr>
        <w:t>业务协议、签名算法等</w:t>
      </w:r>
      <w:r>
        <w:rPr>
          <w:rFonts w:ascii="微软雅黑" w:eastAsia="微软雅黑" w:hAnsi="微软雅黑" w:cs="Arial"/>
          <w:szCs w:val="18"/>
        </w:rPr>
        <w:t>，</w:t>
      </w:r>
      <w:r>
        <w:rPr>
          <w:rFonts w:ascii="微软雅黑" w:eastAsia="微软雅黑" w:hAnsi="微软雅黑" w:cs="Arial" w:hint="eastAsia"/>
          <w:szCs w:val="18"/>
        </w:rPr>
        <w:t>为软件开发提供基础与约束。</w:t>
      </w:r>
    </w:p>
    <w:p w:rsidR="00913664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</w:p>
    <w:p w:rsidR="00913664" w:rsidRDefault="00913664" w:rsidP="00913664">
      <w:pPr>
        <w:pStyle w:val="2"/>
        <w:rPr>
          <w:rFonts w:ascii="微软雅黑" w:eastAsia="微软雅黑" w:hAnsi="微软雅黑"/>
        </w:rPr>
      </w:pPr>
      <w:bookmarkStart w:id="8" w:name="_Toc22181"/>
      <w:bookmarkStart w:id="9" w:name="_Toc30672"/>
      <w:bookmarkStart w:id="10" w:name="_Toc454920066"/>
      <w:bookmarkStart w:id="11" w:name="_Toc171237265"/>
      <w:bookmarkStart w:id="12" w:name="_Toc12159"/>
      <w:bookmarkStart w:id="13" w:name="_Toc499191116"/>
      <w:bookmarkStart w:id="14" w:name="_Toc520820884"/>
      <w:r>
        <w:rPr>
          <w:rFonts w:ascii="微软雅黑" w:eastAsia="微软雅黑" w:hAnsi="微软雅黑" w:hint="eastAsia"/>
        </w:rPr>
        <w:t>预期读者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913664" w:rsidRDefault="00913664" w:rsidP="00913664">
      <w:pPr>
        <w:pStyle w:val="a0"/>
        <w:ind w:firstLine="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下表为本文档预期读者：</w:t>
      </w:r>
    </w:p>
    <w:tbl>
      <w:tblPr>
        <w:tblW w:w="976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8"/>
        <w:gridCol w:w="7654"/>
      </w:tblGrid>
      <w:tr w:rsidR="00913664" w:rsidTr="00511959">
        <w:trPr>
          <w:cantSplit/>
          <w:tblHeader/>
        </w:trPr>
        <w:tc>
          <w:tcPr>
            <w:tcW w:w="2108" w:type="dxa"/>
            <w:shd w:val="pct10" w:color="000000" w:fill="FFFFFF"/>
          </w:tcPr>
          <w:p w:rsidR="00913664" w:rsidRDefault="00913664" w:rsidP="00511959">
            <w:pPr>
              <w:pStyle w:val="a0"/>
              <w:spacing w:line="360" w:lineRule="atLeast"/>
              <w:ind w:firstLine="0"/>
              <w:jc w:val="center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 w:hint="eastAsia"/>
                <w:szCs w:val="18"/>
              </w:rPr>
              <w:t>读者分类</w:t>
            </w:r>
          </w:p>
        </w:tc>
        <w:tc>
          <w:tcPr>
            <w:tcW w:w="7654" w:type="dxa"/>
            <w:shd w:val="pct10" w:color="000000" w:fill="FFFFFF"/>
          </w:tcPr>
          <w:p w:rsidR="00913664" w:rsidRDefault="00913664" w:rsidP="00511959">
            <w:pPr>
              <w:pStyle w:val="a0"/>
              <w:spacing w:line="360" w:lineRule="atLeast"/>
              <w:ind w:firstLine="0"/>
              <w:jc w:val="center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 w:hint="eastAsia"/>
                <w:szCs w:val="18"/>
              </w:rPr>
              <w:t>目的</w:t>
            </w:r>
          </w:p>
        </w:tc>
      </w:tr>
      <w:tr w:rsidR="00913664" w:rsidTr="00511959">
        <w:trPr>
          <w:cantSplit/>
        </w:trPr>
        <w:tc>
          <w:tcPr>
            <w:tcW w:w="2108" w:type="dxa"/>
            <w:vAlign w:val="center"/>
          </w:tcPr>
          <w:p w:rsidR="00913664" w:rsidRDefault="00913664" w:rsidP="00511959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 w:hint="eastAsia"/>
                <w:szCs w:val="18"/>
              </w:rPr>
              <w:t>客户代表</w:t>
            </w:r>
          </w:p>
        </w:tc>
        <w:tc>
          <w:tcPr>
            <w:tcW w:w="7654" w:type="dxa"/>
            <w:vAlign w:val="center"/>
          </w:tcPr>
          <w:p w:rsidR="00913664" w:rsidRDefault="00913664" w:rsidP="00511959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 w:hint="eastAsia"/>
                <w:szCs w:val="18"/>
              </w:rPr>
              <w:t>了解本文档对需求和设计的理解是否和客户要求的一致</w:t>
            </w:r>
          </w:p>
        </w:tc>
      </w:tr>
      <w:tr w:rsidR="00913664" w:rsidTr="00511959">
        <w:trPr>
          <w:cantSplit/>
        </w:trPr>
        <w:tc>
          <w:tcPr>
            <w:tcW w:w="2108" w:type="dxa"/>
            <w:vAlign w:val="center"/>
          </w:tcPr>
          <w:p w:rsidR="00913664" w:rsidRDefault="00913664" w:rsidP="00511959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 w:hint="eastAsia"/>
                <w:szCs w:val="18"/>
              </w:rPr>
              <w:t>系统分析人员</w:t>
            </w:r>
          </w:p>
        </w:tc>
        <w:tc>
          <w:tcPr>
            <w:tcW w:w="7654" w:type="dxa"/>
            <w:vAlign w:val="center"/>
          </w:tcPr>
          <w:p w:rsidR="00913664" w:rsidRDefault="00913664" w:rsidP="00511959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 w:hint="eastAsia"/>
                <w:szCs w:val="18"/>
              </w:rPr>
              <w:t>理解软件产品输出是否和用户需求以及系统架构设计一致</w:t>
            </w:r>
          </w:p>
        </w:tc>
      </w:tr>
      <w:tr w:rsidR="00913664" w:rsidTr="00511959">
        <w:trPr>
          <w:cantSplit/>
        </w:trPr>
        <w:tc>
          <w:tcPr>
            <w:tcW w:w="2108" w:type="dxa"/>
            <w:vAlign w:val="center"/>
          </w:tcPr>
          <w:p w:rsidR="00913664" w:rsidRDefault="00913664" w:rsidP="00511959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/>
                <w:szCs w:val="18"/>
              </w:rPr>
              <w:t>文档人员</w:t>
            </w:r>
          </w:p>
        </w:tc>
        <w:tc>
          <w:tcPr>
            <w:tcW w:w="7654" w:type="dxa"/>
            <w:vAlign w:val="center"/>
          </w:tcPr>
          <w:p w:rsidR="00913664" w:rsidRDefault="00913664" w:rsidP="00511959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 w:hint="eastAsia"/>
                <w:szCs w:val="18"/>
              </w:rPr>
              <w:t>编写用户操作手册</w:t>
            </w:r>
          </w:p>
        </w:tc>
      </w:tr>
      <w:tr w:rsidR="00913664" w:rsidTr="00511959">
        <w:trPr>
          <w:cantSplit/>
        </w:trPr>
        <w:tc>
          <w:tcPr>
            <w:tcW w:w="2108" w:type="dxa"/>
            <w:vAlign w:val="center"/>
          </w:tcPr>
          <w:p w:rsidR="00913664" w:rsidRDefault="00913664" w:rsidP="00511959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 w:hint="eastAsia"/>
                <w:szCs w:val="18"/>
              </w:rPr>
              <w:t>设计与开发工程师</w:t>
            </w:r>
          </w:p>
        </w:tc>
        <w:tc>
          <w:tcPr>
            <w:tcW w:w="7654" w:type="dxa"/>
            <w:vAlign w:val="center"/>
          </w:tcPr>
          <w:p w:rsidR="00913664" w:rsidRDefault="00913664" w:rsidP="00511959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 w:hint="eastAsia"/>
                <w:szCs w:val="18"/>
              </w:rPr>
              <w:t>依据本文档进行软件设计和开发</w:t>
            </w:r>
          </w:p>
        </w:tc>
      </w:tr>
      <w:tr w:rsidR="00913664" w:rsidTr="00511959">
        <w:trPr>
          <w:cantSplit/>
        </w:trPr>
        <w:tc>
          <w:tcPr>
            <w:tcW w:w="2108" w:type="dxa"/>
            <w:vAlign w:val="center"/>
          </w:tcPr>
          <w:p w:rsidR="00913664" w:rsidRDefault="00913664" w:rsidP="00511959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/>
                <w:szCs w:val="18"/>
              </w:rPr>
              <w:t>测试</w:t>
            </w:r>
            <w:r>
              <w:rPr>
                <w:rFonts w:ascii="微软雅黑" w:eastAsia="微软雅黑" w:hAnsi="微软雅黑" w:cs="Arial" w:hint="eastAsia"/>
                <w:szCs w:val="18"/>
              </w:rPr>
              <w:t>工程师</w:t>
            </w:r>
          </w:p>
        </w:tc>
        <w:tc>
          <w:tcPr>
            <w:tcW w:w="7654" w:type="dxa"/>
            <w:vAlign w:val="center"/>
          </w:tcPr>
          <w:p w:rsidR="00913664" w:rsidRDefault="00913664" w:rsidP="00511959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 w:hint="eastAsia"/>
                <w:szCs w:val="18"/>
              </w:rPr>
              <w:t>依据本文档准备软件</w:t>
            </w:r>
            <w:r>
              <w:rPr>
                <w:rFonts w:ascii="微软雅黑" w:eastAsia="微软雅黑" w:hAnsi="微软雅黑" w:cs="Arial"/>
                <w:szCs w:val="18"/>
              </w:rPr>
              <w:t>测试方案</w:t>
            </w:r>
            <w:r>
              <w:rPr>
                <w:rFonts w:ascii="微软雅黑" w:eastAsia="微软雅黑" w:hAnsi="微软雅黑" w:cs="Arial" w:hint="eastAsia"/>
                <w:szCs w:val="18"/>
              </w:rPr>
              <w:t>和测试用例</w:t>
            </w:r>
          </w:p>
        </w:tc>
      </w:tr>
    </w:tbl>
    <w:p w:rsidR="00AA6434" w:rsidRDefault="00913664" w:rsidP="008A2F58">
      <w:pPr>
        <w:pStyle w:val="1"/>
        <w:spacing w:beforeLines="50" w:afterLines="50"/>
        <w:ind w:left="431" w:hanging="431"/>
        <w:rPr>
          <w:rFonts w:ascii="微软雅黑" w:eastAsia="微软雅黑" w:hAnsi="微软雅黑"/>
        </w:rPr>
        <w:pPrChange w:id="15" w:author="Windows 用户" w:date="2018-11-03T08:47:00Z">
          <w:pPr>
            <w:pStyle w:val="1"/>
            <w:spacing w:beforeLines="50" w:afterLines="50"/>
            <w:ind w:left="431" w:hanging="431"/>
          </w:pPr>
        </w:pPrChange>
      </w:pPr>
      <w:bookmarkStart w:id="16" w:name="_Toc532808041"/>
      <w:bookmarkStart w:id="17" w:name="_Toc454920067"/>
      <w:bookmarkStart w:id="18" w:name="_Toc532010693"/>
      <w:bookmarkStart w:id="19" w:name="_Toc532807406"/>
      <w:bookmarkStart w:id="20" w:name="_Toc532896652"/>
      <w:bookmarkStart w:id="21" w:name="_Toc532876021"/>
      <w:bookmarkStart w:id="22" w:name="_Toc1957"/>
      <w:bookmarkStart w:id="23" w:name="_Toc14168"/>
      <w:bookmarkStart w:id="24" w:name="_Toc14069"/>
      <w:bookmarkStart w:id="25" w:name="_Toc499191117"/>
      <w:bookmarkStart w:id="26" w:name="_Toc520820885"/>
      <w:r>
        <w:rPr>
          <w:rFonts w:ascii="微软雅黑" w:eastAsia="微软雅黑" w:hAnsi="微软雅黑" w:hint="eastAsia"/>
        </w:rPr>
        <w:t>术语和缩略语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913664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>
        <w:rPr>
          <w:rFonts w:ascii="微软雅黑" w:eastAsia="微软雅黑" w:hAnsi="微软雅黑" w:cs="Arial" w:hint="eastAsia"/>
          <w:szCs w:val="18"/>
        </w:rPr>
        <w:t>本文件应用了以下术语和缩略语：</w:t>
      </w:r>
    </w:p>
    <w:tbl>
      <w:tblPr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654"/>
      </w:tblGrid>
      <w:tr w:rsidR="00913664" w:rsidTr="00511959">
        <w:trPr>
          <w:cantSplit/>
          <w:tblHeader/>
        </w:trPr>
        <w:tc>
          <w:tcPr>
            <w:tcW w:w="2127" w:type="dxa"/>
            <w:shd w:val="pct10" w:color="000000" w:fill="FFFFFF"/>
          </w:tcPr>
          <w:p w:rsidR="00913664" w:rsidRDefault="00913664" w:rsidP="00511959">
            <w:pPr>
              <w:spacing w:before="60" w:after="60"/>
              <w:jc w:val="center"/>
              <w:rPr>
                <w:szCs w:val="18"/>
              </w:rPr>
            </w:pPr>
            <w:r>
              <w:rPr>
                <w:rFonts w:hint="eastAsia"/>
                <w:color w:val="414141"/>
                <w:szCs w:val="18"/>
              </w:rPr>
              <w:t>术语和缩略语</w:t>
            </w:r>
          </w:p>
        </w:tc>
        <w:tc>
          <w:tcPr>
            <w:tcW w:w="7654" w:type="dxa"/>
            <w:shd w:val="pct10" w:color="000000" w:fill="FFFFFF"/>
          </w:tcPr>
          <w:p w:rsidR="00913664" w:rsidRDefault="00913664" w:rsidP="00511959">
            <w:pPr>
              <w:spacing w:before="60" w:after="6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说明</w:t>
            </w:r>
          </w:p>
        </w:tc>
      </w:tr>
      <w:tr w:rsidR="00913664" w:rsidTr="00511959">
        <w:trPr>
          <w:cantSplit/>
        </w:trPr>
        <w:tc>
          <w:tcPr>
            <w:tcW w:w="2127" w:type="dxa"/>
            <w:vAlign w:val="center"/>
          </w:tcPr>
          <w:p w:rsidR="00913664" w:rsidRDefault="00913664" w:rsidP="00511959">
            <w:pPr>
              <w:spacing w:before="60" w:after="60"/>
              <w:rPr>
                <w:rFonts w:cs="Arial"/>
                <w:szCs w:val="18"/>
              </w:rPr>
            </w:pPr>
            <w:r>
              <w:rPr>
                <w:color w:val="414141"/>
                <w:szCs w:val="18"/>
              </w:rPr>
              <w:t>JSON</w:t>
            </w:r>
          </w:p>
        </w:tc>
        <w:tc>
          <w:tcPr>
            <w:tcW w:w="7654" w:type="dxa"/>
            <w:vAlign w:val="center"/>
          </w:tcPr>
          <w:p w:rsidR="00913664" w:rsidRDefault="00913664" w:rsidP="00511959">
            <w:pPr>
              <w:spacing w:before="60" w:after="60" w:line="0" w:lineRule="atLeast"/>
              <w:rPr>
                <w:rFonts w:cs="Arial"/>
                <w:szCs w:val="18"/>
              </w:rPr>
            </w:pPr>
            <w:r>
              <w:rPr>
                <w:color w:val="414141"/>
                <w:szCs w:val="18"/>
              </w:rPr>
              <w:t>JavaScript Object Notation</w:t>
            </w:r>
            <w:r>
              <w:rPr>
                <w:rFonts w:hint="eastAsia"/>
                <w:color w:val="414141"/>
                <w:szCs w:val="18"/>
              </w:rPr>
              <w:t>，</w:t>
            </w:r>
            <w:r>
              <w:rPr>
                <w:color w:val="414141"/>
                <w:szCs w:val="18"/>
              </w:rPr>
              <w:tab/>
              <w:t>一种轻量级的数据交换格式。</w:t>
            </w:r>
            <w:r>
              <w:rPr>
                <w:color w:val="414141"/>
                <w:szCs w:val="18"/>
              </w:rPr>
              <w:tab/>
            </w:r>
          </w:p>
        </w:tc>
      </w:tr>
      <w:tr w:rsidR="00913664" w:rsidTr="00511959">
        <w:trPr>
          <w:cantSplit/>
        </w:trPr>
        <w:tc>
          <w:tcPr>
            <w:tcW w:w="2127" w:type="dxa"/>
            <w:vAlign w:val="center"/>
          </w:tcPr>
          <w:p w:rsidR="00913664" w:rsidRDefault="00913664" w:rsidP="00511959">
            <w:pPr>
              <w:spacing w:before="60" w:after="60"/>
              <w:rPr>
                <w:rFonts w:cs="Arial"/>
                <w:szCs w:val="18"/>
              </w:rPr>
            </w:pPr>
            <w:r>
              <w:rPr>
                <w:color w:val="414141"/>
                <w:szCs w:val="18"/>
              </w:rPr>
              <w:t>RESTful</w:t>
            </w:r>
          </w:p>
        </w:tc>
        <w:tc>
          <w:tcPr>
            <w:tcW w:w="7654" w:type="dxa"/>
            <w:vAlign w:val="center"/>
          </w:tcPr>
          <w:p w:rsidR="00913664" w:rsidRDefault="00913664" w:rsidP="00511959">
            <w:pPr>
              <w:spacing w:before="60" w:after="60" w:line="0" w:lineRule="atLeast"/>
              <w:rPr>
                <w:rFonts w:cs="Arial"/>
                <w:szCs w:val="18"/>
              </w:rPr>
            </w:pPr>
            <w:r>
              <w:rPr>
                <w:rFonts w:hint="eastAsia"/>
                <w:color w:val="414141"/>
                <w:szCs w:val="18"/>
              </w:rPr>
              <w:t>Representational State Transfer，表述性状态转移，是一种针对网络应用的设计和开发方。</w:t>
            </w:r>
          </w:p>
        </w:tc>
      </w:tr>
      <w:tr w:rsidR="00913664" w:rsidTr="00511959">
        <w:trPr>
          <w:cantSplit/>
        </w:trPr>
        <w:tc>
          <w:tcPr>
            <w:tcW w:w="2127" w:type="dxa"/>
            <w:vAlign w:val="center"/>
          </w:tcPr>
          <w:p w:rsidR="00913664" w:rsidRDefault="00913664" w:rsidP="00511959">
            <w:pPr>
              <w:spacing w:before="60" w:after="60"/>
              <w:rPr>
                <w:rFonts w:cs="Arial"/>
                <w:szCs w:val="18"/>
              </w:rPr>
            </w:pPr>
            <w:r>
              <w:rPr>
                <w:color w:val="414141"/>
                <w:szCs w:val="18"/>
              </w:rPr>
              <w:t>MD5</w:t>
            </w:r>
          </w:p>
        </w:tc>
        <w:tc>
          <w:tcPr>
            <w:tcW w:w="7654" w:type="dxa"/>
            <w:vAlign w:val="center"/>
          </w:tcPr>
          <w:p w:rsidR="00913664" w:rsidRDefault="00913664" w:rsidP="00511959">
            <w:pPr>
              <w:spacing w:before="60" w:after="60" w:line="0" w:lineRule="atLeast"/>
              <w:rPr>
                <w:rFonts w:cs="Arial"/>
                <w:szCs w:val="18"/>
              </w:rPr>
            </w:pPr>
            <w:r>
              <w:rPr>
                <w:color w:val="414141"/>
                <w:szCs w:val="18"/>
              </w:rPr>
              <w:t>Message Digest Algorithm</w:t>
            </w:r>
            <w:r>
              <w:rPr>
                <w:rFonts w:hint="eastAsia"/>
                <w:color w:val="414141"/>
                <w:szCs w:val="18"/>
              </w:rPr>
              <w:t>，</w:t>
            </w:r>
            <w:hyperlink r:id="rId14" w:tgtFrame="_blank" w:history="1">
              <w:r>
                <w:rPr>
                  <w:color w:val="414141"/>
                  <w:szCs w:val="18"/>
                </w:rPr>
                <w:t>消息摘要算法</w:t>
              </w:r>
            </w:hyperlink>
            <w:r>
              <w:rPr>
                <w:color w:val="414141"/>
                <w:szCs w:val="18"/>
              </w:rPr>
              <w:t>第五版</w:t>
            </w:r>
            <w:r>
              <w:rPr>
                <w:rFonts w:hint="eastAsia"/>
                <w:color w:val="414141"/>
                <w:szCs w:val="18"/>
              </w:rPr>
              <w:t>，提供</w:t>
            </w:r>
            <w:r>
              <w:rPr>
                <w:color w:val="414141"/>
                <w:szCs w:val="18"/>
              </w:rPr>
              <w:t>消息完整性保护的散列函数。标准为RFC 1321</w:t>
            </w:r>
            <w:r>
              <w:rPr>
                <w:rFonts w:hint="eastAsia"/>
                <w:color w:val="414141"/>
                <w:szCs w:val="18"/>
              </w:rPr>
              <w:t>。</w:t>
            </w:r>
          </w:p>
        </w:tc>
      </w:tr>
      <w:tr w:rsidR="00913664" w:rsidTr="00511959">
        <w:trPr>
          <w:cantSplit/>
        </w:trPr>
        <w:tc>
          <w:tcPr>
            <w:tcW w:w="2127" w:type="dxa"/>
            <w:vAlign w:val="center"/>
          </w:tcPr>
          <w:p w:rsidR="00913664" w:rsidRDefault="00913664" w:rsidP="00511959">
            <w:pPr>
              <w:spacing w:before="60" w:after="60"/>
              <w:rPr>
                <w:rFonts w:cs="Arial"/>
                <w:color w:val="000000"/>
                <w:szCs w:val="18"/>
              </w:rPr>
            </w:pPr>
            <w:r>
              <w:rPr>
                <w:color w:val="414141"/>
                <w:szCs w:val="18"/>
              </w:rPr>
              <w:t>UTF-8</w:t>
            </w:r>
          </w:p>
        </w:tc>
        <w:tc>
          <w:tcPr>
            <w:tcW w:w="7654" w:type="dxa"/>
            <w:vAlign w:val="center"/>
          </w:tcPr>
          <w:p w:rsidR="00913664" w:rsidRDefault="00913664" w:rsidP="00511959">
            <w:pPr>
              <w:pStyle w:val="heading1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both"/>
              <w:rPr>
                <w:rFonts w:ascii="微软雅黑" w:eastAsia="微软雅黑" w:hAnsi="微软雅黑" w:cs="Arial"/>
                <w:color w:val="000000"/>
                <w:szCs w:val="18"/>
              </w:rPr>
            </w:pPr>
            <w:r>
              <w:rPr>
                <w:rFonts w:ascii="微软雅黑" w:eastAsia="微软雅黑" w:hAnsi="微软雅黑" w:cs="Tahoma"/>
                <w:color w:val="414141"/>
                <w:szCs w:val="18"/>
              </w:rPr>
              <w:t>8-bit Unicode Transformation Format</w:t>
            </w:r>
            <w:r>
              <w:rPr>
                <w:rFonts w:ascii="微软雅黑" w:eastAsia="微软雅黑" w:hAnsi="微软雅黑" w:cs="Tahoma" w:hint="eastAsia"/>
                <w:color w:val="414141"/>
                <w:szCs w:val="18"/>
              </w:rPr>
              <w:t>，</w:t>
            </w:r>
            <w:r>
              <w:rPr>
                <w:rFonts w:ascii="微软雅黑" w:eastAsia="微软雅黑" w:hAnsi="微软雅黑" w:cs="Tahoma"/>
                <w:color w:val="414141"/>
                <w:szCs w:val="18"/>
              </w:rPr>
              <w:t>一种针对</w:t>
            </w:r>
            <w:hyperlink r:id="rId15" w:tgtFrame="_blank" w:history="1">
              <w:r>
                <w:rPr>
                  <w:rFonts w:ascii="微软雅黑" w:eastAsia="微软雅黑" w:hAnsi="微软雅黑" w:cs="Tahoma"/>
                  <w:color w:val="414141"/>
                  <w:szCs w:val="18"/>
                </w:rPr>
                <w:t>Unicode</w:t>
              </w:r>
            </w:hyperlink>
            <w:r>
              <w:rPr>
                <w:rFonts w:ascii="微软雅黑" w:eastAsia="微软雅黑" w:hAnsi="微软雅黑" w:cs="Tahoma"/>
                <w:color w:val="414141"/>
                <w:szCs w:val="18"/>
              </w:rPr>
              <w:t>的可变长度</w:t>
            </w:r>
            <w:hyperlink r:id="rId16" w:tgtFrame="_blank" w:history="1">
              <w:r>
                <w:rPr>
                  <w:rFonts w:ascii="微软雅黑" w:eastAsia="微软雅黑" w:hAnsi="微软雅黑" w:cs="Tahoma"/>
                  <w:color w:val="414141"/>
                  <w:szCs w:val="18"/>
                </w:rPr>
                <w:t>字符编码</w:t>
              </w:r>
            </w:hyperlink>
            <w:r>
              <w:rPr>
                <w:rFonts w:ascii="微软雅黑" w:eastAsia="微软雅黑" w:hAnsi="微软雅黑" w:cs="Tahoma"/>
                <w:color w:val="414141"/>
                <w:szCs w:val="18"/>
              </w:rPr>
              <w:t>。标准化RFC 3629。UTF-8用1到6个</w:t>
            </w:r>
            <w:hyperlink r:id="rId17" w:tgtFrame="_blank" w:history="1">
              <w:r>
                <w:rPr>
                  <w:rFonts w:ascii="微软雅黑" w:eastAsia="微软雅黑" w:hAnsi="微软雅黑" w:cs="Tahoma"/>
                  <w:color w:val="414141"/>
                  <w:szCs w:val="18"/>
                </w:rPr>
                <w:t>字节</w:t>
              </w:r>
            </w:hyperlink>
            <w:r>
              <w:rPr>
                <w:rFonts w:ascii="微软雅黑" w:eastAsia="微软雅黑" w:hAnsi="微软雅黑" w:cs="Tahoma"/>
                <w:color w:val="414141"/>
                <w:szCs w:val="18"/>
              </w:rPr>
              <w:t>编码UNICODE</w:t>
            </w:r>
            <w:hyperlink r:id="rId18" w:tgtFrame="_blank" w:history="1">
              <w:r>
                <w:rPr>
                  <w:rFonts w:ascii="微软雅黑" w:eastAsia="微软雅黑" w:hAnsi="微软雅黑" w:cs="Tahoma"/>
                  <w:color w:val="414141"/>
                  <w:szCs w:val="18"/>
                </w:rPr>
                <w:t>字符</w:t>
              </w:r>
            </w:hyperlink>
            <w:r>
              <w:rPr>
                <w:rFonts w:ascii="微软雅黑" w:eastAsia="微软雅黑" w:hAnsi="微软雅黑" w:cs="Tahoma" w:hint="eastAsia"/>
                <w:color w:val="414141"/>
                <w:szCs w:val="18"/>
              </w:rPr>
              <w:t>。</w:t>
            </w:r>
          </w:p>
        </w:tc>
      </w:tr>
    </w:tbl>
    <w:p w:rsidR="00AA6434" w:rsidRDefault="00913664" w:rsidP="008A2F58">
      <w:pPr>
        <w:pStyle w:val="1"/>
        <w:spacing w:beforeLines="50" w:afterLines="50"/>
        <w:ind w:left="431" w:hanging="431"/>
        <w:rPr>
          <w:rFonts w:ascii="微软雅黑" w:eastAsia="微软雅黑" w:hAnsi="微软雅黑"/>
        </w:rPr>
        <w:pPrChange w:id="27" w:author="Windows 用户" w:date="2018-11-03T08:47:00Z">
          <w:pPr>
            <w:pStyle w:val="1"/>
            <w:spacing w:beforeLines="50" w:afterLines="50"/>
            <w:ind w:left="431" w:hanging="431"/>
          </w:pPr>
        </w:pPrChange>
      </w:pPr>
      <w:bookmarkStart w:id="28" w:name="_Toc25166"/>
      <w:bookmarkStart w:id="29" w:name="_Toc24805"/>
      <w:bookmarkStart w:id="30" w:name="_Toc454920068"/>
      <w:bookmarkStart w:id="31" w:name="_Toc13466"/>
      <w:bookmarkStart w:id="32" w:name="_Toc499191118"/>
      <w:bookmarkStart w:id="33" w:name="_Toc520820886"/>
      <w:r>
        <w:rPr>
          <w:rFonts w:ascii="微软雅黑" w:eastAsia="微软雅黑" w:hAnsi="微软雅黑" w:hint="eastAsia"/>
        </w:rPr>
        <w:t>项目概述</w:t>
      </w:r>
      <w:bookmarkEnd w:id="28"/>
      <w:bookmarkEnd w:id="29"/>
      <w:bookmarkEnd w:id="30"/>
      <w:bookmarkEnd w:id="31"/>
      <w:bookmarkEnd w:id="32"/>
      <w:bookmarkEnd w:id="33"/>
    </w:p>
    <w:p w:rsidR="00913664" w:rsidRDefault="00913664" w:rsidP="00913664">
      <w:pPr>
        <w:pStyle w:val="2"/>
        <w:rPr>
          <w:rFonts w:ascii="微软雅黑" w:eastAsia="微软雅黑" w:hAnsi="微软雅黑"/>
        </w:rPr>
      </w:pPr>
      <w:bookmarkStart w:id="34" w:name="_Toc171237271"/>
      <w:bookmarkStart w:id="35" w:name="_Toc8373"/>
      <w:bookmarkStart w:id="36" w:name="_Toc454920069"/>
      <w:bookmarkStart w:id="37" w:name="_Toc7582"/>
      <w:bookmarkStart w:id="38" w:name="_Toc1280"/>
      <w:bookmarkStart w:id="39" w:name="_Toc499191119"/>
      <w:bookmarkStart w:id="40" w:name="_Toc520820887"/>
      <w:r>
        <w:rPr>
          <w:rFonts w:ascii="微软雅黑" w:eastAsia="微软雅黑" w:hAnsi="微软雅黑" w:hint="eastAsia"/>
        </w:rPr>
        <w:t>产品定位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913664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>
        <w:rPr>
          <w:rFonts w:ascii="微软雅黑" w:eastAsia="微软雅黑" w:hAnsi="微软雅黑" w:cs="Arial" w:hint="eastAsia"/>
          <w:szCs w:val="18"/>
        </w:rPr>
        <w:t>本软件</w:t>
      </w:r>
      <w:r w:rsidR="00E654A9">
        <w:rPr>
          <w:rFonts w:ascii="微软雅黑" w:eastAsia="微软雅黑" w:hAnsi="微软雅黑" w:cs="Arial" w:hint="eastAsia"/>
          <w:szCs w:val="18"/>
        </w:rPr>
        <w:t>接口</w:t>
      </w:r>
      <w:r>
        <w:rPr>
          <w:rFonts w:ascii="微软雅黑" w:eastAsia="微软雅黑" w:hAnsi="微软雅黑" w:cs="Arial" w:hint="eastAsia"/>
          <w:szCs w:val="18"/>
        </w:rPr>
        <w:t>服务于</w:t>
      </w:r>
      <w:r w:rsidR="00E654A9">
        <w:rPr>
          <w:rFonts w:ascii="微软雅黑" w:eastAsia="微软雅黑" w:hAnsi="微软雅黑" w:hint="eastAsia"/>
          <w:szCs w:val="18"/>
        </w:rPr>
        <w:t>和</w:t>
      </w:r>
      <w:r w:rsidR="00F5564B">
        <w:rPr>
          <w:rFonts w:ascii="微软雅黑" w:eastAsia="微软雅黑" w:hAnsi="微软雅黑" w:hint="eastAsia"/>
          <w:szCs w:val="18"/>
        </w:rPr>
        <w:t>移动端</w:t>
      </w:r>
      <w:r w:rsidR="00E654A9">
        <w:rPr>
          <w:rFonts w:ascii="微软雅黑" w:eastAsia="微软雅黑" w:hAnsi="微软雅黑" w:hint="eastAsia"/>
          <w:szCs w:val="18"/>
        </w:rPr>
        <w:t>系统进行对接的</w:t>
      </w:r>
      <w:r>
        <w:rPr>
          <w:rFonts w:ascii="微软雅黑" w:eastAsia="微软雅黑" w:hAnsi="微软雅黑" w:cs="Arial" w:hint="eastAsia"/>
          <w:szCs w:val="18"/>
        </w:rPr>
        <w:t>开发单位</w:t>
      </w:r>
      <w:r w:rsidR="00E654A9">
        <w:rPr>
          <w:rFonts w:ascii="微软雅黑" w:eastAsia="微软雅黑" w:hAnsi="微软雅黑" w:cs="Arial" w:hint="eastAsia"/>
          <w:szCs w:val="18"/>
        </w:rPr>
        <w:t>和开发团队</w:t>
      </w:r>
      <w:r>
        <w:rPr>
          <w:rFonts w:ascii="微软雅黑" w:eastAsia="微软雅黑" w:hAnsi="微软雅黑" w:cs="Arial" w:hint="eastAsia"/>
          <w:szCs w:val="18"/>
        </w:rPr>
        <w:t>。</w:t>
      </w:r>
    </w:p>
    <w:p w:rsidR="00913664" w:rsidRDefault="00913664" w:rsidP="00913664">
      <w:pPr>
        <w:spacing w:line="360" w:lineRule="atLeast"/>
        <w:rPr>
          <w:rFonts w:cs="Arial"/>
          <w:szCs w:val="18"/>
        </w:rPr>
      </w:pPr>
    </w:p>
    <w:p w:rsidR="00913664" w:rsidRDefault="00913664" w:rsidP="00913664">
      <w:pPr>
        <w:pStyle w:val="2"/>
        <w:rPr>
          <w:rFonts w:ascii="微软雅黑" w:eastAsia="微软雅黑" w:hAnsi="微软雅黑"/>
        </w:rPr>
      </w:pPr>
      <w:bookmarkStart w:id="41" w:name="_Toc21323"/>
      <w:bookmarkStart w:id="42" w:name="_Toc454920070"/>
      <w:bookmarkStart w:id="43" w:name="_Toc171237278"/>
      <w:bookmarkStart w:id="44" w:name="_Toc27353"/>
      <w:bookmarkStart w:id="45" w:name="_Toc17315"/>
      <w:bookmarkStart w:id="46" w:name="_Toc499191120"/>
      <w:bookmarkStart w:id="47" w:name="_Toc520820888"/>
      <w:r>
        <w:rPr>
          <w:rFonts w:ascii="微软雅黑" w:eastAsia="微软雅黑" w:hAnsi="微软雅黑" w:hint="eastAsia"/>
        </w:rPr>
        <w:t>最终用户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913664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Tahoma"/>
          <w:color w:val="414141"/>
          <w:szCs w:val="18"/>
        </w:rPr>
      </w:pPr>
      <w:r>
        <w:rPr>
          <w:rFonts w:ascii="微软雅黑" w:eastAsia="微软雅黑" w:hAnsi="微软雅黑" w:cs="Arial" w:hint="eastAsia"/>
          <w:szCs w:val="18"/>
        </w:rPr>
        <w:t>本项目的最终用户是</w:t>
      </w:r>
      <w:r w:rsidR="00DC13B4">
        <w:rPr>
          <w:rFonts w:ascii="微软雅黑" w:eastAsia="微软雅黑" w:hAnsi="微软雅黑" w:cs="Arial" w:hint="eastAsia"/>
          <w:szCs w:val="18"/>
        </w:rPr>
        <w:t>医院从业人员</w:t>
      </w:r>
    </w:p>
    <w:p w:rsidR="00AA6434" w:rsidRDefault="00913664" w:rsidP="008A2F58">
      <w:pPr>
        <w:pStyle w:val="1"/>
        <w:spacing w:beforeLines="50" w:afterLines="50"/>
        <w:ind w:left="431" w:hanging="431"/>
        <w:rPr>
          <w:rFonts w:ascii="微软雅黑" w:eastAsia="微软雅黑" w:hAnsi="微软雅黑"/>
        </w:rPr>
        <w:pPrChange w:id="48" w:author="Windows 用户" w:date="2018-11-03T08:47:00Z">
          <w:pPr>
            <w:pStyle w:val="1"/>
            <w:spacing w:beforeLines="50" w:afterLines="50"/>
            <w:ind w:left="431" w:hanging="431"/>
          </w:pPr>
        </w:pPrChange>
      </w:pPr>
      <w:bookmarkStart w:id="49" w:name="_Toc22930"/>
      <w:bookmarkStart w:id="50" w:name="_Toc21002"/>
      <w:bookmarkStart w:id="51" w:name="_Toc454920114"/>
      <w:bookmarkStart w:id="52" w:name="_Toc12364"/>
      <w:bookmarkStart w:id="53" w:name="_Toc499191121"/>
      <w:bookmarkStart w:id="54" w:name="_Toc520820889"/>
      <w:r>
        <w:rPr>
          <w:rFonts w:ascii="微软雅黑" w:eastAsia="微软雅黑" w:hAnsi="微软雅黑" w:hint="eastAsia"/>
        </w:rPr>
        <w:lastRenderedPageBreak/>
        <w:t>JSON接口设计</w:t>
      </w:r>
      <w:bookmarkEnd w:id="49"/>
      <w:bookmarkEnd w:id="50"/>
      <w:bookmarkEnd w:id="51"/>
      <w:bookmarkEnd w:id="52"/>
      <w:bookmarkEnd w:id="53"/>
      <w:bookmarkEnd w:id="54"/>
    </w:p>
    <w:p w:rsidR="00AA6434" w:rsidRDefault="00913664" w:rsidP="008A2F58">
      <w:pPr>
        <w:pStyle w:val="2"/>
        <w:tabs>
          <w:tab w:val="clear" w:pos="432"/>
        </w:tabs>
        <w:spacing w:beforeLines="50" w:afterLines="50"/>
        <w:ind w:left="578" w:hanging="578"/>
        <w:rPr>
          <w:rFonts w:ascii="微软雅黑" w:eastAsia="微软雅黑" w:hAnsi="微软雅黑"/>
        </w:rPr>
        <w:pPrChange w:id="55" w:author="Windows 用户" w:date="2018-11-03T08:47:00Z">
          <w:pPr>
            <w:pStyle w:val="2"/>
            <w:tabs>
              <w:tab w:val="clear" w:pos="432"/>
            </w:tabs>
            <w:spacing w:beforeLines="50" w:afterLines="50"/>
            <w:ind w:left="578" w:hanging="578"/>
          </w:pPr>
        </w:pPrChange>
      </w:pPr>
      <w:bookmarkStart w:id="56" w:name="_Toc24415"/>
      <w:bookmarkStart w:id="57" w:name="_Toc14661"/>
      <w:bookmarkStart w:id="58" w:name="_Toc454920115"/>
      <w:bookmarkStart w:id="59" w:name="_Toc15935"/>
      <w:bookmarkStart w:id="60" w:name="_Toc435085685"/>
      <w:bookmarkStart w:id="61" w:name="_Toc499191122"/>
      <w:bookmarkStart w:id="62" w:name="_Toc520820890"/>
      <w:r>
        <w:rPr>
          <w:rFonts w:ascii="微软雅黑" w:eastAsia="微软雅黑" w:hAnsi="微软雅黑" w:hint="eastAsia"/>
        </w:rPr>
        <w:t>接口协议定义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913664" w:rsidRDefault="00913664" w:rsidP="00913664">
      <w:pPr>
        <w:pStyle w:val="3"/>
        <w:rPr>
          <w:rFonts w:ascii="微软雅黑" w:eastAsia="微软雅黑" w:hAnsi="微软雅黑"/>
        </w:rPr>
      </w:pPr>
      <w:bookmarkStart w:id="63" w:name="_Toc1747"/>
      <w:bookmarkStart w:id="64" w:name="_Toc8570"/>
      <w:bookmarkStart w:id="65" w:name="_Toc435085686"/>
      <w:bookmarkStart w:id="66" w:name="_Toc32326"/>
      <w:bookmarkStart w:id="67" w:name="_Toc454920116"/>
      <w:bookmarkStart w:id="68" w:name="_Toc499191123"/>
      <w:bookmarkStart w:id="69" w:name="_Toc520820891"/>
      <w:r>
        <w:rPr>
          <w:rFonts w:ascii="微软雅黑" w:eastAsia="微软雅黑" w:hAnsi="微软雅黑"/>
        </w:rPr>
        <w:t>接口协议</w:t>
      </w:r>
      <w:bookmarkEnd w:id="63"/>
      <w:bookmarkEnd w:id="64"/>
      <w:bookmarkEnd w:id="65"/>
      <w:bookmarkEnd w:id="66"/>
      <w:bookmarkEnd w:id="67"/>
      <w:bookmarkEnd w:id="68"/>
      <w:bookmarkEnd w:id="69"/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/>
          <w:szCs w:val="18"/>
        </w:rPr>
        <w:t>采用JSON接口协议</w:t>
      </w:r>
      <w:r w:rsidRPr="00907A5D">
        <w:rPr>
          <w:rFonts w:ascii="微软雅黑" w:eastAsia="微软雅黑" w:hAnsi="微软雅黑" w:cs="Arial" w:hint="eastAsia"/>
          <w:szCs w:val="18"/>
        </w:rPr>
        <w:t>，使用HTTP协议请求和响应数据。</w:t>
      </w:r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 w:hint="eastAsia"/>
          <w:szCs w:val="18"/>
        </w:rPr>
        <w:t xml:space="preserve">请求数据使用HTTP </w:t>
      </w:r>
      <w:r w:rsidRPr="00907A5D">
        <w:rPr>
          <w:rFonts w:ascii="微软雅黑" w:eastAsia="微软雅黑" w:hAnsi="微软雅黑" w:cs="Arial"/>
          <w:szCs w:val="18"/>
        </w:rPr>
        <w:t>GET或</w:t>
      </w:r>
      <w:r w:rsidRPr="00907A5D">
        <w:rPr>
          <w:rFonts w:ascii="微软雅黑" w:eastAsia="微软雅黑" w:hAnsi="微软雅黑" w:cs="Arial" w:hint="eastAsia"/>
          <w:szCs w:val="18"/>
        </w:rPr>
        <w:t>POST方式，请求参数格式化为JSON赋给</w:t>
      </w:r>
      <w:r w:rsidRPr="00907A5D">
        <w:rPr>
          <w:rFonts w:ascii="微软雅黑" w:eastAsia="微软雅黑" w:hAnsi="微软雅黑" w:cs="Arial"/>
          <w:szCs w:val="18"/>
        </w:rPr>
        <w:t>param_json字段</w:t>
      </w:r>
      <w:r w:rsidRPr="00907A5D">
        <w:rPr>
          <w:rFonts w:ascii="微软雅黑" w:eastAsia="微软雅黑" w:hAnsi="微软雅黑" w:cs="Arial" w:hint="eastAsia"/>
          <w:szCs w:val="18"/>
        </w:rPr>
        <w:t>。</w:t>
      </w:r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/>
          <w:szCs w:val="18"/>
        </w:rPr>
        <w:t>响应数据将</w:t>
      </w:r>
      <w:r w:rsidRPr="00907A5D">
        <w:rPr>
          <w:rFonts w:ascii="微软雅黑" w:eastAsia="微软雅黑" w:hAnsi="微软雅黑" w:cs="Arial" w:hint="eastAsia"/>
          <w:szCs w:val="18"/>
        </w:rPr>
        <w:t>JSON数据作为HTTP</w:t>
      </w:r>
      <w:r w:rsidRPr="00907A5D">
        <w:rPr>
          <w:rFonts w:ascii="微软雅黑" w:eastAsia="微软雅黑" w:hAnsi="微软雅黑" w:cs="Arial"/>
          <w:szCs w:val="18"/>
        </w:rPr>
        <w:t xml:space="preserve"> response body</w:t>
      </w:r>
      <w:r w:rsidRPr="00907A5D">
        <w:rPr>
          <w:rFonts w:ascii="微软雅黑" w:eastAsia="微软雅黑" w:hAnsi="微软雅黑" w:cs="Arial" w:hint="eastAsia"/>
          <w:szCs w:val="18"/>
        </w:rPr>
        <w:t>返回数据。</w:t>
      </w:r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/>
          <w:szCs w:val="18"/>
        </w:rPr>
        <w:t>app_key</w:t>
      </w:r>
      <w:r w:rsidRPr="00907A5D">
        <w:rPr>
          <w:rFonts w:ascii="微软雅黑" w:eastAsia="微软雅黑" w:hAnsi="微软雅黑" w:cs="Arial" w:hint="eastAsia"/>
          <w:szCs w:val="18"/>
        </w:rPr>
        <w:t>：</w:t>
      </w:r>
      <w:r w:rsidRPr="00907A5D">
        <w:rPr>
          <w:rFonts w:ascii="微软雅黑" w:eastAsia="微软雅黑" w:hAnsi="微软雅黑" w:cs="Arial"/>
          <w:szCs w:val="18"/>
        </w:rPr>
        <w:t>分配给应用的AppKey</w:t>
      </w:r>
      <w:r w:rsidRPr="00907A5D">
        <w:rPr>
          <w:rFonts w:ascii="微软雅黑" w:eastAsia="微软雅黑" w:hAnsi="微软雅黑" w:cs="Arial" w:hint="eastAsia"/>
          <w:szCs w:val="18"/>
        </w:rPr>
        <w:t>，</w:t>
      </w:r>
      <w:r w:rsidRPr="00907A5D">
        <w:rPr>
          <w:rFonts w:ascii="微软雅黑" w:eastAsia="微软雅黑" w:hAnsi="微软雅黑" w:cs="Arial"/>
          <w:szCs w:val="18"/>
        </w:rPr>
        <w:t>不同的AppKey有不同的接口权限</w:t>
      </w:r>
      <w:r w:rsidRPr="00907A5D">
        <w:rPr>
          <w:rFonts w:ascii="微软雅黑" w:eastAsia="微软雅黑" w:hAnsi="微软雅黑" w:cs="Arial" w:hint="eastAsia"/>
          <w:szCs w:val="18"/>
        </w:rPr>
        <w:t>。</w:t>
      </w:r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 w:hint="eastAsia"/>
          <w:szCs w:val="18"/>
        </w:rPr>
        <w:t>app_secret：和AppKey匹配的AppSecret，一个AppKey对应一个AppSecret，也由服务端分配，用于对MD</w:t>
      </w:r>
      <w:r w:rsidRPr="00907A5D">
        <w:rPr>
          <w:rFonts w:ascii="微软雅黑" w:eastAsia="微软雅黑" w:hAnsi="微软雅黑" w:cs="Arial"/>
          <w:szCs w:val="18"/>
        </w:rPr>
        <w:t>5计算</w:t>
      </w:r>
      <w:r w:rsidRPr="00907A5D">
        <w:rPr>
          <w:rFonts w:ascii="微软雅黑" w:eastAsia="微软雅黑" w:hAnsi="微软雅黑" w:cs="Arial" w:hint="eastAsia"/>
          <w:szCs w:val="18"/>
        </w:rPr>
        <w:t>，AppKey不在网络上传输，作为客户端和服务端加密验证的Key。</w:t>
      </w:r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 w:hint="eastAsia"/>
          <w:szCs w:val="18"/>
        </w:rPr>
        <w:t>access_token：</w:t>
      </w:r>
      <w:r w:rsidRPr="00907A5D">
        <w:rPr>
          <w:rFonts w:ascii="微软雅黑" w:eastAsia="微软雅黑" w:hAnsi="微软雅黑" w:cs="Arial"/>
          <w:szCs w:val="18"/>
        </w:rPr>
        <w:t>分配给终端的临时</w:t>
      </w:r>
      <w:r w:rsidRPr="00907A5D">
        <w:rPr>
          <w:rFonts w:ascii="微软雅黑" w:eastAsia="微软雅黑" w:hAnsi="微软雅黑" w:cs="Arial" w:hint="eastAsia"/>
          <w:szCs w:val="18"/>
        </w:rPr>
        <w:t>token，由</w:t>
      </w:r>
      <w:r w:rsidRPr="00907A5D">
        <w:rPr>
          <w:rFonts w:ascii="微软雅黑" w:eastAsia="微软雅黑" w:hAnsi="微软雅黑" w:cs="Arial"/>
          <w:szCs w:val="18"/>
        </w:rPr>
        <w:t>AppKey+code获取</w:t>
      </w:r>
      <w:r w:rsidRPr="00907A5D">
        <w:rPr>
          <w:rFonts w:ascii="微软雅黑" w:eastAsia="微软雅黑" w:hAnsi="微软雅黑" w:cs="Arial" w:hint="eastAsia"/>
          <w:szCs w:val="18"/>
        </w:rPr>
        <w:t>，</w:t>
      </w:r>
      <w:r w:rsidRPr="00907A5D">
        <w:rPr>
          <w:rFonts w:ascii="微软雅黑" w:eastAsia="微软雅黑" w:hAnsi="微软雅黑" w:cs="Arial"/>
          <w:szCs w:val="18"/>
        </w:rPr>
        <w:t>一般有效时间为</w:t>
      </w:r>
      <w:r w:rsidRPr="00907A5D">
        <w:rPr>
          <w:rFonts w:ascii="微软雅黑" w:eastAsia="微软雅黑" w:hAnsi="微软雅黑" w:cs="Arial" w:hint="eastAsia"/>
          <w:szCs w:val="18"/>
        </w:rPr>
        <w:t>24小时。</w:t>
      </w:r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/>
          <w:szCs w:val="18"/>
        </w:rPr>
        <w:t>针对每个接口调用</w:t>
      </w:r>
      <w:r w:rsidRPr="00907A5D">
        <w:rPr>
          <w:rFonts w:ascii="微软雅黑" w:eastAsia="微软雅黑" w:hAnsi="微软雅黑" w:cs="Arial" w:hint="eastAsia"/>
          <w:szCs w:val="18"/>
        </w:rPr>
        <w:t>，服务</w:t>
      </w:r>
      <w:proofErr w:type="gramStart"/>
      <w:r w:rsidRPr="00907A5D">
        <w:rPr>
          <w:rFonts w:ascii="微软雅黑" w:eastAsia="微软雅黑" w:hAnsi="微软雅黑" w:cs="Arial" w:hint="eastAsia"/>
          <w:szCs w:val="18"/>
        </w:rPr>
        <w:t>端首先</w:t>
      </w:r>
      <w:proofErr w:type="gramEnd"/>
      <w:r w:rsidRPr="00907A5D">
        <w:rPr>
          <w:rFonts w:ascii="微软雅黑" w:eastAsia="微软雅黑" w:hAnsi="微软雅黑" w:cs="Arial" w:hint="eastAsia"/>
          <w:szCs w:val="18"/>
        </w:rPr>
        <w:t>做sign的校验，然后</w:t>
      </w:r>
      <w:r w:rsidRPr="00907A5D">
        <w:rPr>
          <w:rFonts w:ascii="微软雅黑" w:eastAsia="微软雅黑" w:hAnsi="微软雅黑" w:cs="Arial"/>
          <w:szCs w:val="18"/>
        </w:rPr>
        <w:t>做客户端合法性检查</w:t>
      </w:r>
      <w:r w:rsidRPr="00907A5D">
        <w:rPr>
          <w:rFonts w:ascii="微软雅黑" w:eastAsia="微软雅黑" w:hAnsi="微软雅黑" w:cs="Arial" w:hint="eastAsia"/>
          <w:szCs w:val="18"/>
        </w:rPr>
        <w:t>，App</w:t>
      </w:r>
      <w:r w:rsidRPr="00907A5D">
        <w:rPr>
          <w:rFonts w:ascii="微软雅黑" w:eastAsia="微软雅黑" w:hAnsi="微软雅黑" w:cs="Arial"/>
          <w:szCs w:val="18"/>
        </w:rPr>
        <w:t>Key+AccessToken要一致</w:t>
      </w:r>
      <w:r w:rsidRPr="00907A5D">
        <w:rPr>
          <w:rFonts w:ascii="微软雅黑" w:eastAsia="微软雅黑" w:hAnsi="微软雅黑" w:cs="Arial" w:hint="eastAsia"/>
          <w:szCs w:val="18"/>
        </w:rPr>
        <w:t>，一致的情况下检查该AppKey是否有执行对应版本该接口的权限。</w:t>
      </w:r>
    </w:p>
    <w:p w:rsidR="00913664" w:rsidRDefault="00913664" w:rsidP="00913664">
      <w:pPr>
        <w:pStyle w:val="3"/>
        <w:rPr>
          <w:rFonts w:ascii="微软雅黑" w:eastAsia="微软雅黑" w:hAnsi="微软雅黑"/>
        </w:rPr>
      </w:pPr>
      <w:bookmarkStart w:id="70" w:name="_Toc454920118"/>
      <w:bookmarkStart w:id="71" w:name="_Toc23"/>
      <w:bookmarkStart w:id="72" w:name="_Toc435085688"/>
      <w:bookmarkStart w:id="73" w:name="_Toc30191"/>
      <w:bookmarkStart w:id="74" w:name="_Toc12125"/>
      <w:bookmarkStart w:id="75" w:name="_Toc499191124"/>
      <w:bookmarkStart w:id="76" w:name="_Toc520820892"/>
      <w:r>
        <w:rPr>
          <w:rFonts w:ascii="微软雅黑" w:eastAsia="微软雅黑" w:hAnsi="微软雅黑"/>
        </w:rPr>
        <w:t>系统参数</w:t>
      </w:r>
      <w:bookmarkEnd w:id="70"/>
      <w:bookmarkEnd w:id="71"/>
      <w:bookmarkEnd w:id="72"/>
      <w:bookmarkEnd w:id="73"/>
      <w:bookmarkEnd w:id="74"/>
      <w:bookmarkEnd w:id="75"/>
      <w:bookmarkEnd w:id="76"/>
    </w:p>
    <w:p w:rsidR="00913664" w:rsidRDefault="00913664" w:rsidP="00913664">
      <w:pPr>
        <w:widowControl/>
        <w:spacing w:before="180" w:after="270" w:line="300" w:lineRule="atLeast"/>
        <w:jc w:val="left"/>
        <w:rPr>
          <w:color w:val="414141"/>
          <w:szCs w:val="18"/>
        </w:rPr>
      </w:pPr>
      <w:r>
        <w:rPr>
          <w:color w:val="414141"/>
          <w:szCs w:val="18"/>
        </w:rPr>
        <w:t>调用参数由系统参数和应用参数两部分组成</w:t>
      </w:r>
      <w:r>
        <w:rPr>
          <w:rFonts w:hint="eastAsia"/>
          <w:color w:val="414141"/>
          <w:szCs w:val="18"/>
        </w:rPr>
        <w:t>。</w:t>
      </w:r>
      <w:r>
        <w:rPr>
          <w:color w:val="414141"/>
          <w:szCs w:val="18"/>
        </w:rPr>
        <w:t>调用API</w:t>
      </w:r>
      <w:r>
        <w:rPr>
          <w:rFonts w:hint="eastAsia"/>
          <w:color w:val="414141"/>
          <w:szCs w:val="18"/>
        </w:rPr>
        <w:t>时</w:t>
      </w:r>
      <w:r>
        <w:rPr>
          <w:color w:val="414141"/>
          <w:szCs w:val="18"/>
        </w:rPr>
        <w:t>必须传入系统参数和应用参数。系统参数详细介绍如下</w:t>
      </w:r>
      <w:r>
        <w:rPr>
          <w:rFonts w:hint="eastAsia"/>
          <w:color w:val="414141"/>
          <w:szCs w:val="18"/>
        </w:rPr>
        <w:t>。</w:t>
      </w:r>
    </w:p>
    <w:tbl>
      <w:tblPr>
        <w:tblStyle w:val="af0"/>
        <w:tblW w:w="9741" w:type="dxa"/>
        <w:tblInd w:w="-5" w:type="dxa"/>
        <w:tblLayout w:type="fixed"/>
        <w:tblLook w:val="04A0"/>
      </w:tblPr>
      <w:tblGrid>
        <w:gridCol w:w="1660"/>
        <w:gridCol w:w="928"/>
        <w:gridCol w:w="697"/>
        <w:gridCol w:w="6456"/>
      </w:tblGrid>
      <w:tr w:rsidR="00913664" w:rsidTr="00511959">
        <w:tc>
          <w:tcPr>
            <w:tcW w:w="1660" w:type="dxa"/>
            <w:vAlign w:val="center"/>
          </w:tcPr>
          <w:p w:rsidR="00913664" w:rsidRDefault="00913664" w:rsidP="00511959">
            <w:pPr>
              <w:widowControl/>
              <w:jc w:val="center"/>
              <w:rPr>
                <w:b/>
                <w:bCs/>
                <w:color w:val="000000" w:themeColor="text1"/>
                <w:szCs w:val="18"/>
              </w:rPr>
            </w:pPr>
            <w:r>
              <w:rPr>
                <w:b/>
                <w:bCs/>
                <w:color w:val="000000" w:themeColor="text1"/>
                <w:szCs w:val="18"/>
              </w:rPr>
              <w:t>名称</w:t>
            </w:r>
          </w:p>
        </w:tc>
        <w:tc>
          <w:tcPr>
            <w:tcW w:w="928" w:type="dxa"/>
            <w:vAlign w:val="center"/>
          </w:tcPr>
          <w:p w:rsidR="00913664" w:rsidRDefault="00913664" w:rsidP="00511959">
            <w:pPr>
              <w:widowControl/>
              <w:jc w:val="center"/>
              <w:rPr>
                <w:b/>
                <w:bCs/>
                <w:color w:val="000000" w:themeColor="text1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  <w:szCs w:val="18"/>
              </w:rPr>
              <w:t>类型</w:t>
            </w:r>
          </w:p>
        </w:tc>
        <w:tc>
          <w:tcPr>
            <w:tcW w:w="697" w:type="dxa"/>
            <w:vAlign w:val="center"/>
          </w:tcPr>
          <w:p w:rsidR="00913664" w:rsidRDefault="00913664" w:rsidP="00511959">
            <w:pPr>
              <w:widowControl/>
              <w:jc w:val="center"/>
              <w:rPr>
                <w:b/>
                <w:bCs/>
                <w:color w:val="000000" w:themeColor="text1"/>
                <w:szCs w:val="18"/>
              </w:rPr>
            </w:pPr>
            <w:r>
              <w:rPr>
                <w:b/>
                <w:bCs/>
                <w:color w:val="000000" w:themeColor="text1"/>
                <w:szCs w:val="18"/>
              </w:rPr>
              <w:t>必须</w:t>
            </w:r>
          </w:p>
        </w:tc>
        <w:tc>
          <w:tcPr>
            <w:tcW w:w="6456" w:type="dxa"/>
            <w:vAlign w:val="center"/>
          </w:tcPr>
          <w:p w:rsidR="00913664" w:rsidRDefault="00913664" w:rsidP="00511959">
            <w:pPr>
              <w:widowControl/>
              <w:jc w:val="center"/>
              <w:rPr>
                <w:b/>
                <w:bCs/>
                <w:color w:val="000000" w:themeColor="text1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  <w:szCs w:val="18"/>
              </w:rPr>
              <w:t>描述</w:t>
            </w:r>
          </w:p>
        </w:tc>
      </w:tr>
      <w:tr w:rsidR="00913664" w:rsidTr="00511959">
        <w:trPr>
          <w:trHeight w:val="233"/>
        </w:trPr>
        <w:tc>
          <w:tcPr>
            <w:tcW w:w="1660" w:type="dxa"/>
            <w:vAlign w:val="center"/>
          </w:tcPr>
          <w:p w:rsidR="00913664" w:rsidRDefault="00BA753E" w:rsidP="00511959">
            <w:pPr>
              <w:widowControl/>
              <w:jc w:val="left"/>
              <w:rPr>
                <w:szCs w:val="18"/>
              </w:rPr>
            </w:pPr>
            <w:r>
              <w:rPr>
                <w:szCs w:val="18"/>
              </w:rPr>
              <w:t>token</w:t>
            </w:r>
          </w:p>
        </w:tc>
        <w:tc>
          <w:tcPr>
            <w:tcW w:w="928" w:type="dxa"/>
            <w:vAlign w:val="center"/>
          </w:tcPr>
          <w:p w:rsidR="00913664" w:rsidRDefault="00913664" w:rsidP="00511959">
            <w:pPr>
              <w:widowControl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697" w:type="dxa"/>
            <w:vAlign w:val="center"/>
          </w:tcPr>
          <w:p w:rsidR="00913664" w:rsidRDefault="00913664" w:rsidP="00511959">
            <w:pPr>
              <w:widowControl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6456" w:type="dxa"/>
            <w:vAlign w:val="center"/>
          </w:tcPr>
          <w:p w:rsidR="00913664" w:rsidRDefault="00F5564B" w:rsidP="00511959">
            <w:pPr>
              <w:widowControl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通过登录接口获取的token值，其余的接口均要</w:t>
            </w:r>
            <w:r>
              <w:rPr>
                <w:szCs w:val="18"/>
              </w:rPr>
              <w:t>使用</w:t>
            </w:r>
            <w:r>
              <w:rPr>
                <w:rFonts w:hint="eastAsia"/>
                <w:szCs w:val="18"/>
              </w:rPr>
              <w:t>token</w:t>
            </w:r>
          </w:p>
        </w:tc>
      </w:tr>
      <w:tr w:rsidR="00913664" w:rsidTr="00511959">
        <w:trPr>
          <w:trHeight w:val="233"/>
        </w:trPr>
        <w:tc>
          <w:tcPr>
            <w:tcW w:w="1660" w:type="dxa"/>
            <w:vAlign w:val="center"/>
          </w:tcPr>
          <w:p w:rsidR="00913664" w:rsidRDefault="00BA753E" w:rsidP="00511959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user_id</w:t>
            </w:r>
          </w:p>
        </w:tc>
        <w:tc>
          <w:tcPr>
            <w:tcW w:w="928" w:type="dxa"/>
            <w:vAlign w:val="center"/>
          </w:tcPr>
          <w:p w:rsidR="00913664" w:rsidRDefault="002B6F11" w:rsidP="00511959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697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6456" w:type="dxa"/>
            <w:vAlign w:val="center"/>
          </w:tcPr>
          <w:p w:rsidR="00913664" w:rsidRDefault="00F5564B" w:rsidP="00F556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通过登录接口获取的userId值，其余的接口均要</w:t>
            </w:r>
            <w:r>
              <w:rPr>
                <w:szCs w:val="18"/>
              </w:rPr>
              <w:t>使用</w:t>
            </w:r>
            <w:r>
              <w:rPr>
                <w:rFonts w:hint="eastAsia"/>
                <w:szCs w:val="18"/>
              </w:rPr>
              <w:t>userId</w:t>
            </w:r>
          </w:p>
        </w:tc>
      </w:tr>
      <w:tr w:rsidR="005622E3" w:rsidTr="00511959">
        <w:trPr>
          <w:trHeight w:val="233"/>
        </w:trPr>
        <w:tc>
          <w:tcPr>
            <w:tcW w:w="1660" w:type="dxa"/>
            <w:vAlign w:val="center"/>
          </w:tcPr>
          <w:p w:rsidR="005622E3" w:rsidRDefault="005622E3" w:rsidP="00511959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sign</w:t>
            </w:r>
          </w:p>
        </w:tc>
        <w:tc>
          <w:tcPr>
            <w:tcW w:w="928" w:type="dxa"/>
            <w:vAlign w:val="center"/>
          </w:tcPr>
          <w:p w:rsidR="005622E3" w:rsidRDefault="005622E3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697" w:type="dxa"/>
            <w:vAlign w:val="center"/>
          </w:tcPr>
          <w:p w:rsidR="005622E3" w:rsidRDefault="005622E3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6456" w:type="dxa"/>
            <w:vAlign w:val="center"/>
          </w:tcPr>
          <w:p w:rsidR="005622E3" w:rsidRDefault="005622E3" w:rsidP="00F556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签名</w:t>
            </w:r>
          </w:p>
        </w:tc>
      </w:tr>
    </w:tbl>
    <w:p w:rsidR="00913664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/>
        </w:rPr>
      </w:pPr>
      <w:bookmarkStart w:id="77" w:name="_Toc17038"/>
      <w:bookmarkStart w:id="78" w:name="_Toc454920119"/>
      <w:bookmarkStart w:id="79" w:name="_Toc10323"/>
      <w:bookmarkStart w:id="80" w:name="_Toc26238"/>
      <w:bookmarkStart w:id="81" w:name="_Toc435085689"/>
      <w:bookmarkStart w:id="82" w:name="_Toc499191125"/>
    </w:p>
    <w:p w:rsidR="00913664" w:rsidRDefault="00913664" w:rsidP="00913664">
      <w:pPr>
        <w:pStyle w:val="3"/>
        <w:rPr>
          <w:rFonts w:ascii="微软雅黑" w:eastAsia="微软雅黑" w:hAnsi="微软雅黑"/>
        </w:rPr>
      </w:pPr>
      <w:bookmarkStart w:id="83" w:name="_Toc520820893"/>
      <w:r>
        <w:rPr>
          <w:rFonts w:ascii="微软雅黑" w:eastAsia="微软雅黑" w:hAnsi="微软雅黑"/>
        </w:rPr>
        <w:t>应用参数</w:t>
      </w:r>
      <w:bookmarkEnd w:id="77"/>
      <w:bookmarkEnd w:id="78"/>
      <w:bookmarkEnd w:id="79"/>
      <w:bookmarkEnd w:id="80"/>
      <w:bookmarkEnd w:id="81"/>
      <w:bookmarkEnd w:id="82"/>
      <w:bookmarkEnd w:id="83"/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/>
          <w:szCs w:val="18"/>
        </w:rPr>
        <w:t>应用参数则根据不同API 具体入参，</w:t>
      </w:r>
      <w:r w:rsidRPr="00907A5D">
        <w:rPr>
          <w:rFonts w:ascii="微软雅黑" w:eastAsia="微软雅黑" w:hAnsi="微软雅黑" w:cs="Arial" w:hint="eastAsia"/>
          <w:szCs w:val="18"/>
        </w:rPr>
        <w:t>具体见</w:t>
      </w:r>
      <w:r w:rsidRPr="00907A5D">
        <w:rPr>
          <w:rFonts w:ascii="微软雅黑" w:eastAsia="微软雅黑" w:hAnsi="微软雅黑" w:cs="Arial"/>
          <w:szCs w:val="18"/>
        </w:rPr>
        <w:t>API接口定义章节</w:t>
      </w:r>
      <w:r w:rsidRPr="00907A5D">
        <w:rPr>
          <w:rFonts w:ascii="微软雅黑" w:eastAsia="微软雅黑" w:hAnsi="微软雅黑" w:cs="Arial" w:hint="eastAsia"/>
          <w:szCs w:val="18"/>
        </w:rPr>
        <w:t>。这里仅作示例。</w:t>
      </w:r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/>
          <w:szCs w:val="18"/>
        </w:rPr>
        <w:t>应用参数要格式化为JSON数据</w:t>
      </w:r>
      <w:r w:rsidRPr="00907A5D">
        <w:rPr>
          <w:rFonts w:ascii="微软雅黑" w:eastAsia="微软雅黑" w:hAnsi="微软雅黑" w:cs="Arial" w:hint="eastAsia"/>
          <w:szCs w:val="18"/>
        </w:rPr>
        <w:t>，</w:t>
      </w:r>
      <w:r w:rsidRPr="00907A5D">
        <w:rPr>
          <w:rFonts w:ascii="微软雅黑" w:eastAsia="微软雅黑" w:hAnsi="微软雅黑" w:cs="Arial"/>
          <w:szCs w:val="18"/>
        </w:rPr>
        <w:t>并</w:t>
      </w:r>
      <w:r w:rsidRPr="00907A5D">
        <w:rPr>
          <w:rFonts w:ascii="微软雅黑" w:eastAsia="微软雅黑" w:hAnsi="微软雅黑" w:cs="Arial" w:hint="eastAsia"/>
          <w:szCs w:val="18"/>
        </w:rPr>
        <w:t>赋给</w:t>
      </w:r>
      <w:r w:rsidRPr="00907A5D">
        <w:rPr>
          <w:rFonts w:ascii="微软雅黑" w:eastAsia="微软雅黑" w:hAnsi="微软雅黑" w:cs="Arial"/>
          <w:szCs w:val="18"/>
        </w:rPr>
        <w:t>param_json字段通过</w:t>
      </w:r>
      <w:r w:rsidRPr="00907A5D">
        <w:rPr>
          <w:rFonts w:ascii="微软雅黑" w:eastAsia="微软雅黑" w:hAnsi="微软雅黑" w:cs="Arial" w:hint="eastAsia"/>
          <w:szCs w:val="18"/>
        </w:rPr>
        <w:t>HTTP GET/POST请求发送到服务端。</w:t>
      </w:r>
    </w:p>
    <w:tbl>
      <w:tblPr>
        <w:tblStyle w:val="af0"/>
        <w:tblW w:w="9752" w:type="dxa"/>
        <w:tblInd w:w="-5" w:type="dxa"/>
        <w:tblLayout w:type="fixed"/>
        <w:tblLook w:val="04A0"/>
      </w:tblPr>
      <w:tblGrid>
        <w:gridCol w:w="1654"/>
        <w:gridCol w:w="11"/>
        <w:gridCol w:w="836"/>
        <w:gridCol w:w="11"/>
        <w:gridCol w:w="692"/>
        <w:gridCol w:w="11"/>
        <w:gridCol w:w="6526"/>
        <w:gridCol w:w="11"/>
      </w:tblGrid>
      <w:tr w:rsidR="00913664" w:rsidTr="00511959">
        <w:tc>
          <w:tcPr>
            <w:tcW w:w="1665" w:type="dxa"/>
            <w:gridSpan w:val="2"/>
            <w:vAlign w:val="center"/>
          </w:tcPr>
          <w:p w:rsidR="00913664" w:rsidRDefault="00913664" w:rsidP="00511959">
            <w:pPr>
              <w:widowControl/>
              <w:jc w:val="center"/>
              <w:rPr>
                <w:b/>
                <w:bCs/>
                <w:color w:val="000000" w:themeColor="text1"/>
                <w:szCs w:val="18"/>
              </w:rPr>
            </w:pPr>
            <w:r>
              <w:rPr>
                <w:b/>
                <w:bCs/>
                <w:color w:val="000000" w:themeColor="text1"/>
                <w:szCs w:val="18"/>
              </w:rPr>
              <w:t>名称</w:t>
            </w:r>
          </w:p>
        </w:tc>
        <w:tc>
          <w:tcPr>
            <w:tcW w:w="847" w:type="dxa"/>
            <w:gridSpan w:val="2"/>
            <w:vAlign w:val="center"/>
          </w:tcPr>
          <w:p w:rsidR="00913664" w:rsidRDefault="00913664" w:rsidP="00511959">
            <w:pPr>
              <w:widowControl/>
              <w:jc w:val="center"/>
              <w:rPr>
                <w:b/>
                <w:bCs/>
                <w:color w:val="000000" w:themeColor="text1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  <w:szCs w:val="18"/>
              </w:rPr>
              <w:t>类型</w:t>
            </w:r>
          </w:p>
        </w:tc>
        <w:tc>
          <w:tcPr>
            <w:tcW w:w="703" w:type="dxa"/>
            <w:gridSpan w:val="2"/>
            <w:vAlign w:val="center"/>
          </w:tcPr>
          <w:p w:rsidR="00913664" w:rsidRDefault="00913664" w:rsidP="00511959">
            <w:pPr>
              <w:widowControl/>
              <w:jc w:val="center"/>
              <w:rPr>
                <w:b/>
                <w:bCs/>
                <w:color w:val="000000" w:themeColor="text1"/>
                <w:szCs w:val="18"/>
              </w:rPr>
            </w:pPr>
            <w:r>
              <w:rPr>
                <w:b/>
                <w:bCs/>
                <w:color w:val="000000" w:themeColor="text1"/>
                <w:szCs w:val="18"/>
              </w:rPr>
              <w:t>必须</w:t>
            </w:r>
          </w:p>
        </w:tc>
        <w:tc>
          <w:tcPr>
            <w:tcW w:w="6537" w:type="dxa"/>
            <w:gridSpan w:val="2"/>
            <w:vAlign w:val="center"/>
          </w:tcPr>
          <w:p w:rsidR="00913664" w:rsidRDefault="00913664" w:rsidP="00511959">
            <w:pPr>
              <w:widowControl/>
              <w:jc w:val="center"/>
              <w:rPr>
                <w:b/>
                <w:bCs/>
                <w:color w:val="000000" w:themeColor="text1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  <w:szCs w:val="18"/>
              </w:rPr>
              <w:t>描述</w:t>
            </w:r>
          </w:p>
        </w:tc>
      </w:tr>
      <w:tr w:rsidR="00913664" w:rsidTr="00511959">
        <w:trPr>
          <w:gridAfter w:val="1"/>
          <w:wAfter w:w="11" w:type="dxa"/>
          <w:trHeight w:val="233"/>
        </w:trPr>
        <w:tc>
          <w:tcPr>
            <w:tcW w:w="1654" w:type="dxa"/>
          </w:tcPr>
          <w:p w:rsidR="00913664" w:rsidRDefault="006F41C2" w:rsidP="00511959">
            <w:pPr>
              <w:widowControl/>
              <w:jc w:val="left"/>
              <w:rPr>
                <w:szCs w:val="18"/>
              </w:rPr>
            </w:pPr>
            <w:r>
              <w:rPr>
                <w:szCs w:val="18"/>
              </w:rPr>
              <w:t>tel</w:t>
            </w:r>
          </w:p>
        </w:tc>
        <w:tc>
          <w:tcPr>
            <w:tcW w:w="847" w:type="dxa"/>
            <w:gridSpan w:val="2"/>
          </w:tcPr>
          <w:p w:rsidR="00913664" w:rsidRDefault="00913664" w:rsidP="00511959">
            <w:pPr>
              <w:widowControl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703" w:type="dxa"/>
            <w:gridSpan w:val="2"/>
          </w:tcPr>
          <w:p w:rsidR="00913664" w:rsidRDefault="00913664" w:rsidP="00511959">
            <w:pPr>
              <w:widowControl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6537" w:type="dxa"/>
            <w:gridSpan w:val="2"/>
          </w:tcPr>
          <w:p w:rsidR="00913664" w:rsidRDefault="00913664" w:rsidP="00511959">
            <w:pPr>
              <w:widowControl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应用参数字段。</w:t>
            </w:r>
          </w:p>
        </w:tc>
      </w:tr>
    </w:tbl>
    <w:p w:rsidR="00913664" w:rsidRDefault="00913664" w:rsidP="00913664">
      <w:pPr>
        <w:pStyle w:val="3"/>
        <w:rPr>
          <w:rFonts w:ascii="微软雅黑" w:eastAsia="微软雅黑" w:hAnsi="微软雅黑"/>
        </w:rPr>
      </w:pPr>
      <w:bookmarkStart w:id="84" w:name="_Toc454920120"/>
      <w:bookmarkStart w:id="85" w:name="_Toc435085690"/>
      <w:bookmarkStart w:id="86" w:name="_Toc28621"/>
      <w:bookmarkStart w:id="87" w:name="_Toc31553"/>
      <w:bookmarkStart w:id="88" w:name="_Toc17233"/>
      <w:bookmarkStart w:id="89" w:name="_Toc499191126"/>
      <w:bookmarkStart w:id="90" w:name="_Toc520820894"/>
      <w:r>
        <w:rPr>
          <w:rFonts w:ascii="微软雅黑" w:eastAsia="微软雅黑" w:hAnsi="微软雅黑"/>
        </w:rPr>
        <w:t>签名sign</w:t>
      </w:r>
      <w:bookmarkEnd w:id="84"/>
      <w:bookmarkEnd w:id="85"/>
      <w:bookmarkEnd w:id="86"/>
      <w:bookmarkEnd w:id="87"/>
      <w:bookmarkEnd w:id="88"/>
      <w:bookmarkEnd w:id="89"/>
      <w:bookmarkEnd w:id="90"/>
    </w:p>
    <w:p w:rsidR="00913664" w:rsidRPr="00DA7BF9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color w:val="FF0000"/>
          <w:szCs w:val="18"/>
        </w:rPr>
      </w:pPr>
      <w:r w:rsidRPr="00DA7BF9">
        <w:rPr>
          <w:rFonts w:ascii="微软雅黑" w:eastAsia="微软雅黑" w:hAnsi="微软雅黑" w:cs="Arial"/>
          <w:color w:val="FF0000"/>
          <w:szCs w:val="18"/>
        </w:rPr>
        <w:t>调用API 时需要对请求参数进行签名验证，服务器也会对该请求参数进行验证是否合法的。方法如下：</w:t>
      </w:r>
      <w:r w:rsidRPr="00DA7BF9">
        <w:rPr>
          <w:rFonts w:ascii="微软雅黑" w:eastAsia="微软雅黑" w:hAnsi="微软雅黑" w:cs="Arial"/>
          <w:color w:val="FF0000"/>
          <w:szCs w:val="18"/>
        </w:rPr>
        <w:br/>
        <w:t>根据参数名称（除签名）将所有请求参数按照字母先后顺序排序</w:t>
      </w:r>
      <w:r w:rsidRPr="00DA7BF9">
        <w:rPr>
          <w:rFonts w:ascii="微软雅黑" w:eastAsia="微软雅黑" w:hAnsi="微软雅黑" w:cs="Arial" w:hint="eastAsia"/>
          <w:color w:val="FF0000"/>
          <w:szCs w:val="18"/>
        </w:rPr>
        <w:t>：</w:t>
      </w:r>
      <w:proofErr w:type="gramStart"/>
      <w:r w:rsidRPr="00DA7BF9">
        <w:rPr>
          <w:rFonts w:ascii="微软雅黑" w:eastAsia="微软雅黑" w:hAnsi="微软雅黑" w:cs="Arial"/>
          <w:color w:val="FF0000"/>
          <w:szCs w:val="18"/>
        </w:rPr>
        <w:t>key</w:t>
      </w:r>
      <w:proofErr w:type="gramEnd"/>
      <w:r w:rsidRPr="00DA7BF9">
        <w:rPr>
          <w:rFonts w:ascii="微软雅黑" w:eastAsia="微软雅黑" w:hAnsi="微软雅黑" w:cs="Arial"/>
          <w:color w:val="FF0000"/>
          <w:szCs w:val="18"/>
        </w:rPr>
        <w:t xml:space="preserve"> + value .... key + value</w:t>
      </w:r>
      <w:r w:rsidRPr="00DA7BF9">
        <w:rPr>
          <w:rFonts w:ascii="微软雅黑" w:eastAsia="微软雅黑" w:hAnsi="微软雅黑" w:cs="Arial"/>
          <w:color w:val="FF0000"/>
          <w:szCs w:val="18"/>
        </w:rPr>
        <w:br/>
        <w:t>例如：</w:t>
      </w:r>
      <w:r w:rsidRPr="00DA7BF9">
        <w:rPr>
          <w:rFonts w:ascii="微软雅黑" w:eastAsia="微软雅黑" w:hAnsi="微软雅黑" w:cs="Arial" w:hint="eastAsia"/>
          <w:color w:val="FF0000"/>
          <w:szCs w:val="18"/>
        </w:rPr>
        <w:t>method，ser</w:t>
      </w:r>
      <w:r w:rsidRPr="00DA7BF9">
        <w:rPr>
          <w:rFonts w:ascii="微软雅黑" w:eastAsia="微软雅黑" w:hAnsi="微软雅黑" w:cs="Arial"/>
          <w:color w:val="FF0000"/>
          <w:szCs w:val="18"/>
        </w:rPr>
        <w:t xml:space="preserve">ialno, </w:t>
      </w:r>
      <w:r w:rsidRPr="00DA7BF9">
        <w:rPr>
          <w:rFonts w:ascii="微软雅黑" w:eastAsia="微软雅黑" w:hAnsi="微软雅黑" w:cs="Arial" w:hint="eastAsia"/>
          <w:color w:val="FF0000"/>
          <w:szCs w:val="18"/>
        </w:rPr>
        <w:t>timestamp，app_key，v，access_token，param_json</w:t>
      </w:r>
      <w:r w:rsidRPr="00DA7BF9">
        <w:rPr>
          <w:rFonts w:ascii="微软雅黑" w:eastAsia="微软雅黑" w:hAnsi="微软雅黑" w:cs="Arial"/>
          <w:color w:val="FF0000"/>
          <w:szCs w:val="18"/>
        </w:rPr>
        <w:t>排序为access_token,app_key,method,param_json,serialno,timestamp,v</w:t>
      </w:r>
      <w:r w:rsidRPr="00DA7BF9">
        <w:rPr>
          <w:rFonts w:ascii="微软雅黑" w:eastAsia="微软雅黑" w:hAnsi="微软雅黑" w:cs="Arial" w:hint="eastAsia"/>
          <w:color w:val="FF0000"/>
          <w:szCs w:val="18"/>
        </w:rPr>
        <w:t>，将</w:t>
      </w:r>
      <w:r w:rsidRPr="00DA7BF9">
        <w:rPr>
          <w:rFonts w:ascii="微软雅黑" w:eastAsia="微软雅黑" w:hAnsi="微软雅黑" w:cs="Arial"/>
          <w:color w:val="FF0000"/>
          <w:szCs w:val="18"/>
        </w:rPr>
        <w:t>参数名和参数值链接后，得到拼装字符串</w:t>
      </w:r>
      <w:r w:rsidRPr="00DA7BF9">
        <w:rPr>
          <w:rFonts w:ascii="微软雅黑" w:eastAsia="微软雅黑" w:hAnsi="微软雅黑" w:cs="Arial" w:hint="eastAsia"/>
          <w:color w:val="FF0000"/>
          <w:szCs w:val="18"/>
        </w:rPr>
        <w:t>。</w:t>
      </w:r>
      <w:r w:rsidRPr="00DA7BF9">
        <w:rPr>
          <w:rFonts w:ascii="微软雅黑" w:eastAsia="微软雅黑" w:hAnsi="微软雅黑" w:cs="Arial"/>
          <w:color w:val="FF0000"/>
          <w:szCs w:val="18"/>
        </w:rPr>
        <w:t>然后使用MD5加密方式：将</w:t>
      </w:r>
      <w:r w:rsidRPr="00DA7BF9">
        <w:rPr>
          <w:rFonts w:ascii="微软雅黑" w:eastAsia="微软雅黑" w:hAnsi="微软雅黑" w:cs="Arial" w:hint="eastAsia"/>
          <w:color w:val="FF0000"/>
          <w:szCs w:val="18"/>
        </w:rPr>
        <w:t>app_</w:t>
      </w:r>
      <w:r w:rsidRPr="00DA7BF9">
        <w:rPr>
          <w:rFonts w:ascii="微软雅黑" w:eastAsia="微软雅黑" w:hAnsi="微软雅黑" w:cs="Arial"/>
          <w:color w:val="FF0000"/>
          <w:szCs w:val="18"/>
        </w:rPr>
        <w:t>secret 拼接到参数字符串头、尾进行后</w:t>
      </w:r>
      <w:r w:rsidRPr="00DA7BF9">
        <w:rPr>
          <w:rFonts w:ascii="微软雅黑" w:eastAsia="微软雅黑" w:hAnsi="微软雅黑" w:cs="Arial" w:hint="eastAsia"/>
          <w:color w:val="FF0000"/>
          <w:szCs w:val="18"/>
        </w:rPr>
        <w:t>MD5</w:t>
      </w:r>
      <w:r w:rsidRPr="00DA7BF9">
        <w:rPr>
          <w:rFonts w:ascii="微软雅黑" w:eastAsia="微软雅黑" w:hAnsi="微软雅黑" w:cs="Arial"/>
          <w:color w:val="FF0000"/>
          <w:szCs w:val="18"/>
        </w:rPr>
        <w:t>加密，再转化成大写，格式是：</w:t>
      </w:r>
      <w:r w:rsidRPr="00DA7BF9">
        <w:rPr>
          <w:rFonts w:ascii="微软雅黑" w:eastAsia="微软雅黑" w:hAnsi="微软雅黑" w:cs="Arial"/>
          <w:color w:val="FF0000"/>
          <w:szCs w:val="18"/>
        </w:rPr>
        <w:br/>
      </w:r>
      <w:r w:rsidRPr="00DA7BF9">
        <w:rPr>
          <w:rFonts w:ascii="微软雅黑" w:eastAsia="微软雅黑" w:hAnsi="微软雅黑" w:cs="Arial" w:hint="eastAsia"/>
          <w:color w:val="FF0000"/>
          <w:szCs w:val="18"/>
        </w:rPr>
        <w:t>upper</w:t>
      </w:r>
      <w:r w:rsidRPr="00DA7BF9">
        <w:rPr>
          <w:rFonts w:ascii="微软雅黑" w:eastAsia="微软雅黑" w:hAnsi="微软雅黑" w:cs="Arial"/>
          <w:color w:val="FF0000"/>
          <w:szCs w:val="18"/>
        </w:rPr>
        <w:t>(md5(secretkey1value1key2value2...</w:t>
      </w:r>
      <w:r w:rsidRPr="00DA7BF9">
        <w:rPr>
          <w:rFonts w:ascii="微软雅黑" w:eastAsia="微软雅黑" w:hAnsi="微软雅黑" w:cs="Arial" w:hint="eastAsia"/>
          <w:color w:val="FF0000"/>
          <w:szCs w:val="18"/>
        </w:rPr>
        <w:t xml:space="preserve"> app_</w:t>
      </w:r>
      <w:r w:rsidRPr="00DA7BF9">
        <w:rPr>
          <w:rFonts w:ascii="微软雅黑" w:eastAsia="微软雅黑" w:hAnsi="微软雅黑" w:cs="Arial"/>
          <w:color w:val="FF0000"/>
          <w:szCs w:val="18"/>
        </w:rPr>
        <w:t>secret))</w:t>
      </w:r>
    </w:p>
    <w:p w:rsidR="00913664" w:rsidRDefault="00913664" w:rsidP="00913664">
      <w:pPr>
        <w:pStyle w:val="3"/>
        <w:rPr>
          <w:rFonts w:ascii="微软雅黑" w:eastAsia="微软雅黑" w:hAnsi="微软雅黑"/>
        </w:rPr>
      </w:pPr>
      <w:bookmarkStart w:id="91" w:name="_Toc454920121"/>
      <w:bookmarkStart w:id="92" w:name="_Toc435085691"/>
      <w:bookmarkStart w:id="93" w:name="_Toc499191127"/>
      <w:bookmarkStart w:id="94" w:name="_Toc520820895"/>
      <w:bookmarkStart w:id="95" w:name="_Toc2452"/>
      <w:bookmarkStart w:id="96" w:name="_Toc22405"/>
      <w:bookmarkStart w:id="97" w:name="_Toc10746"/>
      <w:r>
        <w:rPr>
          <w:rFonts w:ascii="微软雅黑" w:eastAsia="微软雅黑" w:hAnsi="微软雅黑"/>
        </w:rPr>
        <w:t>返回数据</w:t>
      </w:r>
      <w:bookmarkEnd w:id="91"/>
      <w:bookmarkEnd w:id="92"/>
      <w:bookmarkEnd w:id="93"/>
      <w:bookmarkEnd w:id="94"/>
      <w:r>
        <w:rPr>
          <w:rFonts w:ascii="微软雅黑" w:eastAsia="微软雅黑" w:hAnsi="微软雅黑"/>
        </w:rPr>
        <w:t> </w:t>
      </w:r>
      <w:bookmarkEnd w:id="95"/>
      <w:bookmarkEnd w:id="96"/>
      <w:bookmarkEnd w:id="97"/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/>
          <w:szCs w:val="18"/>
        </w:rPr>
        <w:t>除非特殊说明</w:t>
      </w:r>
      <w:r w:rsidRPr="00907A5D">
        <w:rPr>
          <w:rFonts w:ascii="微软雅黑" w:eastAsia="微软雅黑" w:hAnsi="微软雅黑" w:cs="Arial" w:hint="eastAsia"/>
          <w:szCs w:val="18"/>
        </w:rPr>
        <w:t>，</w:t>
      </w:r>
      <w:r w:rsidRPr="00907A5D">
        <w:rPr>
          <w:rFonts w:ascii="微软雅黑" w:eastAsia="微软雅黑" w:hAnsi="微软雅黑" w:cs="Arial"/>
          <w:szCs w:val="18"/>
        </w:rPr>
        <w:t>所有的API请求都有返回数据</w:t>
      </w:r>
      <w:r w:rsidRPr="00907A5D">
        <w:rPr>
          <w:rFonts w:ascii="微软雅黑" w:eastAsia="微软雅黑" w:hAnsi="微软雅黑" w:cs="Arial" w:hint="eastAsia"/>
          <w:szCs w:val="18"/>
        </w:rPr>
        <w:t>。返回数据是json格式。</w:t>
      </w:r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/>
          <w:szCs w:val="18"/>
        </w:rPr>
        <w:t>所有的返回数据的第一个字段是</w:t>
      </w:r>
      <w:r w:rsidR="00DA7BF9">
        <w:rPr>
          <w:rFonts w:hint="eastAsia"/>
          <w:szCs w:val="18"/>
        </w:rPr>
        <w:t>code</w:t>
      </w:r>
      <w:r w:rsidRPr="00907A5D">
        <w:rPr>
          <w:rFonts w:ascii="微软雅黑" w:eastAsia="微软雅黑" w:hAnsi="微软雅黑" w:cs="Arial" w:hint="eastAsia"/>
          <w:szCs w:val="18"/>
        </w:rPr>
        <w:t>字段。如果</w:t>
      </w:r>
      <w:r w:rsidR="00DA7BF9">
        <w:rPr>
          <w:rFonts w:hint="eastAsia"/>
          <w:szCs w:val="18"/>
        </w:rPr>
        <w:t>code</w:t>
      </w:r>
      <w:r w:rsidRPr="00907A5D">
        <w:rPr>
          <w:rFonts w:ascii="微软雅黑" w:eastAsia="微软雅黑" w:hAnsi="微软雅黑" w:cs="Arial" w:hint="eastAsia"/>
          <w:szCs w:val="18"/>
        </w:rPr>
        <w:t>为</w:t>
      </w:r>
      <w:r w:rsidR="00DA7BF9">
        <w:rPr>
          <w:rFonts w:ascii="微软雅黑" w:eastAsia="微软雅黑" w:hAnsi="微软雅黑" w:cs="Arial" w:hint="eastAsia"/>
          <w:szCs w:val="18"/>
        </w:rPr>
        <w:t>200</w:t>
      </w:r>
      <w:r w:rsidRPr="00907A5D">
        <w:rPr>
          <w:rFonts w:ascii="微软雅黑" w:eastAsia="微软雅黑" w:hAnsi="微软雅黑" w:cs="Arial" w:hint="eastAsia"/>
          <w:szCs w:val="18"/>
        </w:rPr>
        <w:t>，则表示这次API接口调用成功，其余返回数据为每个接口定义的返回字段。如果</w:t>
      </w:r>
      <w:r w:rsidR="00DA7BF9">
        <w:rPr>
          <w:rFonts w:hint="eastAsia"/>
          <w:szCs w:val="18"/>
        </w:rPr>
        <w:t>code</w:t>
      </w:r>
      <w:r w:rsidRPr="00907A5D">
        <w:rPr>
          <w:rFonts w:ascii="微软雅黑" w:eastAsia="微软雅黑" w:hAnsi="微软雅黑" w:cs="Arial" w:hint="eastAsia"/>
          <w:szCs w:val="18"/>
        </w:rPr>
        <w:t>不为0，则表示这次API接口调用失败或异常，或者部分调用失败。在</w:t>
      </w:r>
      <w:r w:rsidR="00DA7BF9">
        <w:rPr>
          <w:rFonts w:ascii="微软雅黑" w:eastAsia="微软雅黑" w:hAnsi="微软雅黑" w:cs="Arial" w:hint="eastAsia"/>
          <w:szCs w:val="18"/>
        </w:rPr>
        <w:t>msg</w:t>
      </w:r>
      <w:r w:rsidR="00DA7BF9">
        <w:rPr>
          <w:rFonts w:ascii="微软雅黑" w:eastAsia="微软雅黑" w:hAnsi="微软雅黑" w:cs="Arial"/>
          <w:szCs w:val="18"/>
        </w:rPr>
        <w:t>字段是展示请求信息</w:t>
      </w:r>
      <w:r w:rsidR="00DA7BF9">
        <w:rPr>
          <w:rFonts w:ascii="微软雅黑" w:eastAsia="微软雅黑" w:hAnsi="微软雅黑" w:cs="Arial" w:hint="eastAsia"/>
          <w:szCs w:val="18"/>
        </w:rPr>
        <w:t>，</w:t>
      </w:r>
      <w:r w:rsidR="00DA7BF9">
        <w:rPr>
          <w:rFonts w:ascii="微软雅黑" w:eastAsia="微软雅黑" w:hAnsi="微软雅黑" w:cs="Arial"/>
          <w:szCs w:val="18"/>
        </w:rPr>
        <w:t>比如请求成功</w:t>
      </w:r>
      <w:r w:rsidR="00DA7BF9">
        <w:rPr>
          <w:rFonts w:ascii="微软雅黑" w:eastAsia="微软雅黑" w:hAnsi="微软雅黑" w:cs="Arial" w:hint="eastAsia"/>
          <w:szCs w:val="18"/>
        </w:rPr>
        <w:t>，</w:t>
      </w:r>
      <w:r w:rsidR="00DA7BF9">
        <w:rPr>
          <w:rFonts w:ascii="微软雅黑" w:eastAsia="微软雅黑" w:hAnsi="微软雅黑" w:cs="Arial"/>
          <w:szCs w:val="18"/>
        </w:rPr>
        <w:t>或者请求失败</w:t>
      </w:r>
      <w:r w:rsidR="00DA7BF9">
        <w:rPr>
          <w:rFonts w:ascii="微软雅黑" w:eastAsia="微软雅黑" w:hAnsi="微软雅黑" w:cs="Arial" w:hint="eastAsia"/>
          <w:szCs w:val="18"/>
        </w:rPr>
        <w:t>，</w:t>
      </w:r>
      <w:r w:rsidR="00DA7BF9">
        <w:rPr>
          <w:rFonts w:ascii="微软雅黑" w:eastAsia="微软雅黑" w:hAnsi="微软雅黑" w:cs="Arial"/>
          <w:szCs w:val="18"/>
        </w:rPr>
        <w:t>某某字段为空等信息</w:t>
      </w:r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 w:hint="eastAsia"/>
          <w:szCs w:val="18"/>
        </w:rPr>
        <w:lastRenderedPageBreak/>
        <w:t>接口调用执行正确的返回数据参数：</w:t>
      </w:r>
    </w:p>
    <w:tbl>
      <w:tblPr>
        <w:tblStyle w:val="af0"/>
        <w:tblW w:w="9639" w:type="dxa"/>
        <w:tblInd w:w="108" w:type="dxa"/>
        <w:tblLayout w:type="fixed"/>
        <w:tblLook w:val="04A0"/>
      </w:tblPr>
      <w:tblGrid>
        <w:gridCol w:w="1406"/>
        <w:gridCol w:w="1146"/>
        <w:gridCol w:w="992"/>
        <w:gridCol w:w="992"/>
        <w:gridCol w:w="5103"/>
      </w:tblGrid>
      <w:tr w:rsidR="00A62C87" w:rsidTr="00A62C87">
        <w:tc>
          <w:tcPr>
            <w:tcW w:w="1406" w:type="dxa"/>
            <w:vAlign w:val="center"/>
          </w:tcPr>
          <w:p w:rsidR="00A62C87" w:rsidRDefault="00A62C87" w:rsidP="00A62C87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146" w:type="dxa"/>
            <w:vAlign w:val="center"/>
          </w:tcPr>
          <w:p w:rsidR="00A62C87" w:rsidRDefault="00A62C87" w:rsidP="00A62C87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92" w:type="dxa"/>
            <w:vAlign w:val="center"/>
          </w:tcPr>
          <w:p w:rsidR="00A62C87" w:rsidRDefault="00A62C87" w:rsidP="00A62C87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92" w:type="dxa"/>
            <w:vAlign w:val="center"/>
          </w:tcPr>
          <w:p w:rsidR="00A62C87" w:rsidRDefault="00A62C87" w:rsidP="00A62C87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示例值</w:t>
            </w:r>
          </w:p>
        </w:tc>
        <w:tc>
          <w:tcPr>
            <w:tcW w:w="5103" w:type="dxa"/>
            <w:vAlign w:val="center"/>
          </w:tcPr>
          <w:p w:rsidR="00A62C87" w:rsidRDefault="00A62C87" w:rsidP="00A62C87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A62C87" w:rsidTr="00A62C87">
        <w:tc>
          <w:tcPr>
            <w:tcW w:w="1406" w:type="dxa"/>
            <w:vAlign w:val="center"/>
          </w:tcPr>
          <w:p w:rsidR="00A62C87" w:rsidRDefault="00A62C87" w:rsidP="00A62C8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code</w:t>
            </w:r>
          </w:p>
        </w:tc>
        <w:tc>
          <w:tcPr>
            <w:tcW w:w="1146" w:type="dxa"/>
            <w:vAlign w:val="center"/>
          </w:tcPr>
          <w:p w:rsidR="00A62C87" w:rsidRDefault="00A62C87" w:rsidP="00A62C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A62C87" w:rsidRDefault="00A62C87" w:rsidP="00A62C87">
            <w:pPr>
              <w:rPr>
                <w:szCs w:val="18"/>
              </w:rPr>
            </w:pPr>
            <w:r>
              <w:rPr>
                <w:szCs w:val="18"/>
              </w:rPr>
              <w:t xml:space="preserve">必须 </w:t>
            </w:r>
          </w:p>
        </w:tc>
        <w:tc>
          <w:tcPr>
            <w:tcW w:w="992" w:type="dxa"/>
            <w:vAlign w:val="center"/>
          </w:tcPr>
          <w:p w:rsidR="00A62C87" w:rsidRDefault="00A62C87" w:rsidP="00A62C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200</w:t>
            </w:r>
          </w:p>
        </w:tc>
        <w:tc>
          <w:tcPr>
            <w:tcW w:w="5103" w:type="dxa"/>
            <w:vAlign w:val="center"/>
          </w:tcPr>
          <w:p w:rsidR="00A62C87" w:rsidRDefault="00A62C87" w:rsidP="00A62C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请求成功</w:t>
            </w:r>
          </w:p>
        </w:tc>
      </w:tr>
      <w:tr w:rsidR="00A62C87" w:rsidTr="00A62C87">
        <w:tc>
          <w:tcPr>
            <w:tcW w:w="1406" w:type="dxa"/>
            <w:vAlign w:val="center"/>
          </w:tcPr>
          <w:p w:rsidR="00A62C87" w:rsidRDefault="00A62C87" w:rsidP="00A62C8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msg</w:t>
            </w:r>
          </w:p>
        </w:tc>
        <w:tc>
          <w:tcPr>
            <w:tcW w:w="1146" w:type="dxa"/>
            <w:vAlign w:val="center"/>
          </w:tcPr>
          <w:p w:rsidR="00A62C87" w:rsidRDefault="00A62C87" w:rsidP="00A62C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A62C87" w:rsidRDefault="00A62C87" w:rsidP="00A62C87">
            <w:pPr>
              <w:rPr>
                <w:szCs w:val="18"/>
              </w:rPr>
            </w:pPr>
            <w:r>
              <w:rPr>
                <w:szCs w:val="18"/>
              </w:rPr>
              <w:t>必须</w:t>
            </w:r>
          </w:p>
        </w:tc>
        <w:tc>
          <w:tcPr>
            <w:tcW w:w="992" w:type="dxa"/>
            <w:vAlign w:val="center"/>
          </w:tcPr>
          <w:p w:rsidR="00A62C87" w:rsidRDefault="00A62C87" w:rsidP="00A62C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请求成功</w:t>
            </w:r>
          </w:p>
        </w:tc>
        <w:tc>
          <w:tcPr>
            <w:tcW w:w="5103" w:type="dxa"/>
            <w:vAlign w:val="center"/>
          </w:tcPr>
          <w:p w:rsidR="00A62C87" w:rsidRDefault="00A62C87" w:rsidP="00A62C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接口状态信息</w:t>
            </w:r>
          </w:p>
        </w:tc>
      </w:tr>
      <w:tr w:rsidR="00A62C87" w:rsidTr="00A62C87">
        <w:tc>
          <w:tcPr>
            <w:tcW w:w="1406" w:type="dxa"/>
            <w:vAlign w:val="center"/>
          </w:tcPr>
          <w:p w:rsidR="00A62C87" w:rsidRDefault="00A62C87" w:rsidP="00A62C87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d</w:t>
            </w:r>
            <w:r>
              <w:rPr>
                <w:rFonts w:hint="eastAsia"/>
                <w:szCs w:val="18"/>
              </w:rPr>
              <w:t>ata</w:t>
            </w:r>
          </w:p>
        </w:tc>
        <w:tc>
          <w:tcPr>
            <w:tcW w:w="1146" w:type="dxa"/>
            <w:vAlign w:val="center"/>
          </w:tcPr>
          <w:p w:rsidR="00A62C87" w:rsidRDefault="00A62C87" w:rsidP="00A62C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对象</w:t>
            </w:r>
          </w:p>
        </w:tc>
        <w:tc>
          <w:tcPr>
            <w:tcW w:w="992" w:type="dxa"/>
            <w:vAlign w:val="center"/>
          </w:tcPr>
          <w:p w:rsidR="00A62C87" w:rsidRDefault="00A62C87" w:rsidP="00A62C87">
            <w:pPr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992" w:type="dxa"/>
            <w:vAlign w:val="center"/>
          </w:tcPr>
          <w:p w:rsidR="00A62C87" w:rsidRDefault="00A62C87" w:rsidP="00A62C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{数据}</w:t>
            </w:r>
          </w:p>
        </w:tc>
        <w:tc>
          <w:tcPr>
            <w:tcW w:w="5103" w:type="dxa"/>
            <w:vAlign w:val="center"/>
          </w:tcPr>
          <w:p w:rsidR="00A62C87" w:rsidRDefault="00A62C87" w:rsidP="00A62C8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返回详情数据信息</w:t>
            </w:r>
          </w:p>
        </w:tc>
      </w:tr>
    </w:tbl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 w:hint="eastAsia"/>
          <w:szCs w:val="18"/>
        </w:rPr>
        <w:t>发生错误的返回数据参数：</w:t>
      </w:r>
    </w:p>
    <w:tbl>
      <w:tblPr>
        <w:tblStyle w:val="af0"/>
        <w:tblW w:w="9628" w:type="dxa"/>
        <w:tblInd w:w="108" w:type="dxa"/>
        <w:tblLayout w:type="fixed"/>
        <w:tblLook w:val="04A0"/>
      </w:tblPr>
      <w:tblGrid>
        <w:gridCol w:w="1412"/>
        <w:gridCol w:w="1129"/>
        <w:gridCol w:w="977"/>
        <w:gridCol w:w="1018"/>
        <w:gridCol w:w="5092"/>
      </w:tblGrid>
      <w:tr w:rsidR="00794D48" w:rsidTr="00A62C87">
        <w:tc>
          <w:tcPr>
            <w:tcW w:w="1412" w:type="dxa"/>
            <w:vAlign w:val="center"/>
          </w:tcPr>
          <w:p w:rsidR="00794D48" w:rsidRDefault="00794D48" w:rsidP="0049320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129" w:type="dxa"/>
            <w:vAlign w:val="center"/>
          </w:tcPr>
          <w:p w:rsidR="00794D48" w:rsidRDefault="00794D48" w:rsidP="0049320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77" w:type="dxa"/>
            <w:vAlign w:val="center"/>
          </w:tcPr>
          <w:p w:rsidR="00794D48" w:rsidRDefault="00794D48" w:rsidP="0049320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1018" w:type="dxa"/>
            <w:vAlign w:val="center"/>
          </w:tcPr>
          <w:p w:rsidR="00794D48" w:rsidRDefault="00794D48" w:rsidP="0049320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5092" w:type="dxa"/>
            <w:vAlign w:val="center"/>
          </w:tcPr>
          <w:p w:rsidR="00794D48" w:rsidRDefault="00794D48" w:rsidP="0049320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794D48" w:rsidTr="00A62C87">
        <w:tc>
          <w:tcPr>
            <w:tcW w:w="1412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  <w:r>
              <w:rPr>
                <w:szCs w:val="18"/>
              </w:rPr>
              <w:t>code</w:t>
            </w:r>
          </w:p>
        </w:tc>
        <w:tc>
          <w:tcPr>
            <w:tcW w:w="1129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  <w:r>
              <w:rPr>
                <w:szCs w:val="18"/>
              </w:rPr>
              <w:t xml:space="preserve">Number </w:t>
            </w:r>
          </w:p>
        </w:tc>
        <w:tc>
          <w:tcPr>
            <w:tcW w:w="977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  <w:r>
              <w:rPr>
                <w:szCs w:val="18"/>
              </w:rPr>
              <w:t xml:space="preserve">必须 </w:t>
            </w:r>
          </w:p>
        </w:tc>
        <w:tc>
          <w:tcPr>
            <w:tcW w:w="1018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092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  <w:r>
              <w:rPr>
                <w:szCs w:val="18"/>
              </w:rPr>
              <w:t>错误代码</w:t>
            </w:r>
          </w:p>
        </w:tc>
      </w:tr>
      <w:tr w:rsidR="00794D48" w:rsidTr="00A62C87">
        <w:tc>
          <w:tcPr>
            <w:tcW w:w="1412" w:type="dxa"/>
            <w:vAlign w:val="center"/>
          </w:tcPr>
          <w:p w:rsidR="00794D48" w:rsidRDefault="00D90F11" w:rsidP="004932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msg</w:t>
            </w:r>
          </w:p>
        </w:tc>
        <w:tc>
          <w:tcPr>
            <w:tcW w:w="1129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77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  <w:r>
              <w:rPr>
                <w:szCs w:val="18"/>
              </w:rPr>
              <w:t>必须</w:t>
            </w:r>
          </w:p>
        </w:tc>
        <w:tc>
          <w:tcPr>
            <w:tcW w:w="1018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</w:p>
        </w:tc>
        <w:tc>
          <w:tcPr>
            <w:tcW w:w="5092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错误代码对于的消息</w:t>
            </w:r>
          </w:p>
        </w:tc>
      </w:tr>
      <w:tr w:rsidR="00794D48" w:rsidTr="00A62C87">
        <w:tc>
          <w:tcPr>
            <w:tcW w:w="1412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suggestion</w:t>
            </w:r>
          </w:p>
        </w:tc>
        <w:tc>
          <w:tcPr>
            <w:tcW w:w="1129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77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1018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</w:p>
        </w:tc>
        <w:tc>
          <w:tcPr>
            <w:tcW w:w="5092" w:type="dxa"/>
            <w:vAlign w:val="center"/>
          </w:tcPr>
          <w:p w:rsidR="00794D48" w:rsidRDefault="00794D48" w:rsidP="004932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解决方案，根据环境匹配语言</w:t>
            </w:r>
          </w:p>
        </w:tc>
      </w:tr>
    </w:tbl>
    <w:p w:rsidR="00913664" w:rsidRPr="00794D48" w:rsidRDefault="00913664" w:rsidP="00913664">
      <w:pPr>
        <w:widowControl/>
        <w:spacing w:before="180" w:after="270" w:line="300" w:lineRule="atLeast"/>
        <w:jc w:val="left"/>
        <w:rPr>
          <w:color w:val="414141"/>
          <w:szCs w:val="18"/>
        </w:rPr>
      </w:pPr>
    </w:p>
    <w:p w:rsidR="00913664" w:rsidRDefault="00913664" w:rsidP="00913664">
      <w:pPr>
        <w:pStyle w:val="3"/>
        <w:rPr>
          <w:rFonts w:ascii="微软雅黑" w:eastAsia="微软雅黑" w:hAnsi="微软雅黑"/>
        </w:rPr>
      </w:pPr>
      <w:bookmarkStart w:id="98" w:name="_Toc19270"/>
      <w:bookmarkStart w:id="99" w:name="_Toc4763"/>
      <w:bookmarkStart w:id="100" w:name="_Toc454920122"/>
      <w:bookmarkStart w:id="101" w:name="_Toc435085692"/>
      <w:bookmarkStart w:id="102" w:name="_Toc14414"/>
      <w:bookmarkStart w:id="103" w:name="_Toc499191128"/>
      <w:bookmarkStart w:id="104" w:name="_Toc520820896"/>
      <w:r>
        <w:rPr>
          <w:rFonts w:ascii="微软雅黑" w:eastAsia="微软雅黑" w:hAnsi="微软雅黑"/>
        </w:rPr>
        <w:t>调用示例</w:t>
      </w:r>
      <w:bookmarkEnd w:id="98"/>
      <w:bookmarkEnd w:id="99"/>
      <w:bookmarkEnd w:id="100"/>
      <w:bookmarkEnd w:id="101"/>
      <w:bookmarkEnd w:id="102"/>
      <w:bookmarkEnd w:id="103"/>
      <w:bookmarkEnd w:id="104"/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/>
          <w:szCs w:val="18"/>
        </w:rPr>
        <w:t>这里以调用</w:t>
      </w:r>
      <w:r w:rsidRPr="00907A5D">
        <w:rPr>
          <w:rFonts w:ascii="微软雅黑" w:eastAsia="微软雅黑" w:hAnsi="微软雅黑" w:cs="Arial" w:hint="eastAsia"/>
          <w:szCs w:val="18"/>
        </w:rPr>
        <w:t>接口</w:t>
      </w:r>
      <w:r w:rsidRPr="00907A5D">
        <w:rPr>
          <w:rFonts w:ascii="微软雅黑" w:eastAsia="微软雅黑" w:hAnsi="微软雅黑" w:cs="Arial"/>
          <w:szCs w:val="18"/>
        </w:rPr>
        <w:t xml:space="preserve"> </w:t>
      </w:r>
      <w:hyperlink w:anchor="_获取轮播图片" w:history="1">
        <w:r w:rsidR="00DA7BF9">
          <w:rPr>
            <w:rFonts w:cs="Arial" w:hint="eastAsia"/>
          </w:rPr>
          <w:t>user/login</w:t>
        </w:r>
      </w:hyperlink>
      <w:r w:rsidRPr="00907A5D">
        <w:rPr>
          <w:rFonts w:ascii="微软雅黑" w:eastAsia="微软雅黑" w:hAnsi="微软雅黑" w:cs="Arial"/>
          <w:szCs w:val="18"/>
        </w:rPr>
        <w:t> 为例说明</w:t>
      </w:r>
      <w:r w:rsidRPr="00907A5D">
        <w:rPr>
          <w:rFonts w:ascii="微软雅黑" w:eastAsia="微软雅黑" w:hAnsi="微软雅黑" w:cs="Arial" w:hint="eastAsia"/>
          <w:szCs w:val="18"/>
        </w:rPr>
        <w:t>。</w:t>
      </w:r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/>
          <w:szCs w:val="18"/>
        </w:rPr>
        <w:t>调用API：</w:t>
      </w:r>
      <w:hyperlink r:id="rId19" w:tgtFrame="_self" w:history="1">
        <w:r w:rsidRPr="00907A5D">
          <w:rPr>
            <w:rFonts w:ascii="微软雅黑" w:eastAsia="微软雅黑" w:hAnsi="微软雅黑" w:cs="Arial"/>
            <w:szCs w:val="18"/>
          </w:rPr>
          <w:t xml:space="preserve"> </w:t>
        </w:r>
        <w:r w:rsidR="00DA7BF9" w:rsidRPr="00907A5D">
          <w:rPr>
            <w:rFonts w:ascii="微软雅黑" w:eastAsia="微软雅黑" w:hAnsi="微软雅黑" w:cs="Arial"/>
            <w:szCs w:val="18"/>
          </w:rPr>
          <w:t xml:space="preserve"> </w:t>
        </w:r>
        <w:hyperlink w:anchor="_获取轮播图片" w:history="1">
          <w:r w:rsidR="00DA7BF9">
            <w:rPr>
              <w:rFonts w:cs="Arial" w:hint="eastAsia"/>
            </w:rPr>
            <w:t>user/login</w:t>
          </w:r>
        </w:hyperlink>
      </w:hyperlink>
      <w:r w:rsidRPr="00907A5D">
        <w:rPr>
          <w:rFonts w:ascii="微软雅黑" w:eastAsia="微软雅黑" w:hAnsi="微软雅黑" w:cs="Arial"/>
          <w:szCs w:val="18"/>
        </w:rPr>
        <w:t>，应用参数</w:t>
      </w:r>
      <w:r w:rsidR="008F4CB8">
        <w:rPr>
          <w:rFonts w:ascii="微软雅黑" w:eastAsia="微软雅黑" w:hAnsi="微软雅黑" w:cs="Arial"/>
          <w:szCs w:val="18"/>
        </w:rPr>
        <w:t>tel</w:t>
      </w:r>
      <w:r w:rsidR="00DA7BF9">
        <w:rPr>
          <w:rFonts w:ascii="微软雅黑" w:eastAsia="微软雅黑" w:hAnsi="微软雅黑" w:cs="Arial" w:hint="eastAsia"/>
          <w:szCs w:val="18"/>
        </w:rPr>
        <w:t>,</w:t>
      </w:r>
      <w:r w:rsidR="008F4CB8">
        <w:rPr>
          <w:rFonts w:ascii="微软雅黑" w:eastAsia="微软雅黑" w:hAnsi="微软雅黑" w:cs="Arial"/>
          <w:szCs w:val="18"/>
        </w:rPr>
        <w:t>password</w:t>
      </w:r>
      <w:r w:rsidRPr="00907A5D">
        <w:rPr>
          <w:rFonts w:ascii="微软雅黑" w:eastAsia="微软雅黑" w:hAnsi="微软雅黑" w:cs="Arial"/>
          <w:szCs w:val="18"/>
        </w:rPr>
        <w:t xml:space="preserve"> 返回</w:t>
      </w:r>
      <w:r w:rsidR="0089659E">
        <w:rPr>
          <w:rFonts w:ascii="微软雅黑" w:eastAsia="微软雅黑" w:hAnsi="微软雅黑" w:cs="Arial" w:hint="eastAsia"/>
          <w:szCs w:val="18"/>
        </w:rPr>
        <w:t>json数据</w:t>
      </w:r>
      <w:r w:rsidRPr="00907A5D">
        <w:rPr>
          <w:rFonts w:ascii="微软雅黑" w:eastAsia="微软雅黑" w:hAnsi="微软雅黑" w:cs="Arial"/>
          <w:szCs w:val="18"/>
        </w:rPr>
        <w:t xml:space="preserve">。为便于说明，假设 </w:t>
      </w:r>
      <w:r w:rsidR="008F4CB8">
        <w:rPr>
          <w:rFonts w:ascii="微软雅黑" w:eastAsia="微软雅黑" w:hAnsi="微软雅黑" w:cs="Arial"/>
          <w:szCs w:val="18"/>
        </w:rPr>
        <w:t>tel</w:t>
      </w:r>
      <w:r w:rsidRPr="00907A5D">
        <w:rPr>
          <w:rFonts w:ascii="微软雅黑" w:eastAsia="微软雅黑" w:hAnsi="微软雅黑" w:cs="Arial"/>
          <w:szCs w:val="18"/>
        </w:rPr>
        <w:t>=</w:t>
      </w:r>
      <w:r w:rsidR="0089659E">
        <w:rPr>
          <w:rFonts w:ascii="微软雅黑" w:eastAsia="微软雅黑" w:hAnsi="微软雅黑" w:cs="Arial" w:hint="eastAsia"/>
          <w:szCs w:val="18"/>
        </w:rPr>
        <w:t>13126595606,</w:t>
      </w:r>
      <w:r w:rsidR="008F4CB8" w:rsidRPr="008F4CB8">
        <w:rPr>
          <w:rFonts w:ascii="微软雅黑" w:eastAsia="微软雅黑" w:hAnsi="微软雅黑" w:cs="Arial"/>
          <w:szCs w:val="18"/>
        </w:rPr>
        <w:t xml:space="preserve"> </w:t>
      </w:r>
      <w:r w:rsidR="008F4CB8">
        <w:rPr>
          <w:rFonts w:ascii="微软雅黑" w:eastAsia="微软雅黑" w:hAnsi="微软雅黑" w:cs="Arial"/>
          <w:szCs w:val="18"/>
        </w:rPr>
        <w:t>password</w:t>
      </w:r>
      <w:r w:rsidR="008F4CB8" w:rsidRPr="00907A5D">
        <w:rPr>
          <w:rFonts w:ascii="微软雅黑" w:eastAsia="微软雅黑" w:hAnsi="微软雅黑" w:cs="Arial"/>
          <w:szCs w:val="18"/>
        </w:rPr>
        <w:t xml:space="preserve"> </w:t>
      </w:r>
      <w:r w:rsidR="0089659E">
        <w:rPr>
          <w:rFonts w:ascii="微软雅黑" w:eastAsia="微软雅黑" w:hAnsi="微软雅黑" w:cs="Arial" w:hint="eastAsia"/>
          <w:szCs w:val="18"/>
        </w:rPr>
        <w:t>=123</w:t>
      </w:r>
      <w:r w:rsidRPr="00907A5D">
        <w:rPr>
          <w:rFonts w:ascii="微软雅黑" w:eastAsia="微软雅黑" w:hAnsi="微软雅黑" w:cs="Arial"/>
          <w:szCs w:val="18"/>
        </w:rPr>
        <w:t>。</w:t>
      </w:r>
    </w:p>
    <w:p w:rsidR="00913664" w:rsidRPr="0089659E" w:rsidRDefault="00913664" w:rsidP="0089659E">
      <w:pPr>
        <w:pStyle w:val="af4"/>
        <w:widowControl/>
        <w:numPr>
          <w:ilvl w:val="0"/>
          <w:numId w:val="50"/>
        </w:numPr>
        <w:spacing w:before="180" w:after="270" w:line="300" w:lineRule="atLeast"/>
        <w:ind w:firstLineChars="0"/>
        <w:jc w:val="left"/>
        <w:rPr>
          <w:b/>
          <w:color w:val="414141"/>
          <w:szCs w:val="21"/>
        </w:rPr>
      </w:pPr>
      <w:r w:rsidRPr="0089659E">
        <w:rPr>
          <w:b/>
          <w:color w:val="414141"/>
          <w:szCs w:val="21"/>
        </w:rPr>
        <w:t>输入参数</w:t>
      </w:r>
    </w:p>
    <w:p w:rsidR="0089659E" w:rsidRDefault="0084467B" w:rsidP="0089659E">
      <w:pPr>
        <w:pStyle w:val="af4"/>
        <w:widowControl/>
        <w:spacing w:before="180" w:after="270" w:line="300" w:lineRule="atLeast"/>
        <w:ind w:left="405" w:firstLineChars="0" w:firstLine="0"/>
        <w:jc w:val="left"/>
        <w:rPr>
          <w:rFonts w:cs="Arial"/>
          <w:szCs w:val="18"/>
        </w:rPr>
      </w:pPr>
      <w:r>
        <w:rPr>
          <w:rFonts w:cs="Arial"/>
          <w:szCs w:val="18"/>
        </w:rPr>
        <w:t>tel</w:t>
      </w:r>
      <w:r w:rsidRPr="00907A5D">
        <w:rPr>
          <w:rFonts w:cs="Arial"/>
          <w:szCs w:val="18"/>
        </w:rPr>
        <w:t xml:space="preserve"> </w:t>
      </w:r>
      <w:r w:rsidR="0089659E" w:rsidRPr="00907A5D">
        <w:rPr>
          <w:rFonts w:cs="Arial"/>
          <w:szCs w:val="18"/>
        </w:rPr>
        <w:t>=</w:t>
      </w:r>
      <w:r w:rsidR="0089659E">
        <w:rPr>
          <w:rFonts w:cs="Arial" w:hint="eastAsia"/>
          <w:szCs w:val="18"/>
        </w:rPr>
        <w:t>13126595606</w:t>
      </w:r>
    </w:p>
    <w:p w:rsidR="00913664" w:rsidRPr="00907A5D" w:rsidRDefault="0084467B" w:rsidP="0089659E">
      <w:pPr>
        <w:pStyle w:val="af4"/>
        <w:widowControl/>
        <w:spacing w:before="180" w:after="270" w:line="300" w:lineRule="atLeast"/>
        <w:ind w:left="405" w:firstLineChars="0" w:firstLine="0"/>
        <w:jc w:val="left"/>
        <w:rPr>
          <w:rFonts w:cs="Arial"/>
          <w:szCs w:val="18"/>
        </w:rPr>
      </w:pPr>
      <w:r>
        <w:rPr>
          <w:rFonts w:cs="Arial"/>
          <w:szCs w:val="18"/>
        </w:rPr>
        <w:t>password</w:t>
      </w:r>
      <w:r w:rsidRPr="00907A5D">
        <w:rPr>
          <w:rFonts w:cs="Arial"/>
          <w:szCs w:val="18"/>
        </w:rPr>
        <w:t xml:space="preserve"> </w:t>
      </w:r>
      <w:r w:rsidR="0089659E">
        <w:rPr>
          <w:rFonts w:cs="Arial" w:hint="eastAsia"/>
          <w:szCs w:val="18"/>
        </w:rPr>
        <w:t>=</w:t>
      </w:r>
      <w:r w:rsidR="009B1DFF">
        <w:rPr>
          <w:rFonts w:cs="Arial"/>
          <w:szCs w:val="18"/>
        </w:rPr>
        <w:t>afgedar234</w:t>
      </w:r>
    </w:p>
    <w:p w:rsidR="00913664" w:rsidRDefault="00913664" w:rsidP="00913664">
      <w:pPr>
        <w:widowControl/>
        <w:spacing w:before="180" w:after="270" w:line="300" w:lineRule="atLeast"/>
        <w:jc w:val="left"/>
        <w:rPr>
          <w:b/>
          <w:color w:val="414141"/>
          <w:szCs w:val="21"/>
        </w:rPr>
      </w:pPr>
      <w:r>
        <w:rPr>
          <w:b/>
          <w:color w:val="414141"/>
          <w:szCs w:val="21"/>
        </w:rPr>
        <w:t> </w:t>
      </w:r>
      <w:r w:rsidR="0089659E">
        <w:rPr>
          <w:rFonts w:hint="eastAsia"/>
          <w:b/>
          <w:color w:val="414141"/>
          <w:szCs w:val="21"/>
        </w:rPr>
        <w:t>2</w:t>
      </w:r>
      <w:r>
        <w:rPr>
          <w:b/>
          <w:color w:val="414141"/>
          <w:szCs w:val="21"/>
        </w:rPr>
        <w:t>、拼装API请求 </w:t>
      </w:r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/>
          <w:szCs w:val="18"/>
        </w:rPr>
        <w:t>将所有参数值转换为UTF-8编码和</w:t>
      </w:r>
      <w:r w:rsidRPr="00907A5D">
        <w:rPr>
          <w:rFonts w:ascii="微软雅黑" w:eastAsia="微软雅黑" w:hAnsi="微软雅黑" w:cs="Arial" w:hint="eastAsia"/>
          <w:szCs w:val="18"/>
        </w:rPr>
        <w:t>url</w:t>
      </w:r>
      <w:r w:rsidRPr="00907A5D">
        <w:rPr>
          <w:rFonts w:ascii="微软雅黑" w:eastAsia="微软雅黑" w:hAnsi="微软雅黑" w:cs="Arial"/>
          <w:szCs w:val="18"/>
        </w:rPr>
        <w:t>encode编码</w:t>
      </w:r>
      <w:r w:rsidRPr="00907A5D">
        <w:rPr>
          <w:rFonts w:ascii="微软雅黑" w:eastAsia="微软雅黑" w:hAnsi="微软雅黑" w:cs="Arial" w:hint="eastAsia"/>
          <w:szCs w:val="18"/>
        </w:rPr>
        <w:t>，</w:t>
      </w:r>
      <w:r w:rsidRPr="00907A5D">
        <w:rPr>
          <w:rFonts w:ascii="微软雅黑" w:eastAsia="微软雅黑" w:hAnsi="微软雅黑" w:cs="Arial"/>
          <w:szCs w:val="18"/>
        </w:rPr>
        <w:t>然后拼装，通过浏览器访问该地址，即成功调用一次接口，如下（http或https网关）：</w:t>
      </w:r>
    </w:p>
    <w:tbl>
      <w:tblPr>
        <w:tblStyle w:val="af0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9781"/>
      </w:tblGrid>
      <w:tr w:rsidR="00913664" w:rsidTr="00511959">
        <w:tc>
          <w:tcPr>
            <w:tcW w:w="9781" w:type="dxa"/>
            <w:shd w:val="clear" w:color="auto" w:fill="F2F2F2" w:themeFill="background1" w:themeFillShade="F2"/>
          </w:tcPr>
          <w:p w:rsidR="00913664" w:rsidRPr="0089659E" w:rsidRDefault="005F0283" w:rsidP="00511959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hyperlink r:id="rId20" w:history="1">
              <w:r w:rsidR="0089659E" w:rsidRPr="00EE3EE0">
                <w:rPr>
                  <w:rStyle w:val="ae"/>
                  <w:rFonts w:ascii="微软雅黑" w:eastAsia="微软雅黑" w:hAnsi="微软雅黑" w:cs="Arial"/>
                  <w:szCs w:val="18"/>
                </w:rPr>
                <w:t>http://203.110.178.229:8099/api/user</w:t>
              </w:r>
              <w:r w:rsidR="0089659E" w:rsidRPr="00EE3EE0">
                <w:rPr>
                  <w:rStyle w:val="ae"/>
                  <w:rFonts w:ascii="微软雅黑" w:eastAsia="微软雅黑" w:hAnsi="微软雅黑" w:cs="Arial" w:hint="eastAsia"/>
                  <w:szCs w:val="18"/>
                </w:rPr>
                <w:t>/login</w:t>
              </w:r>
            </w:hyperlink>
          </w:p>
        </w:tc>
      </w:tr>
    </w:tbl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/>
          <w:szCs w:val="18"/>
        </w:rPr>
        <w:t>这里示例的是</w:t>
      </w:r>
      <w:r w:rsidRPr="00907A5D">
        <w:rPr>
          <w:rFonts w:ascii="微软雅黑" w:eastAsia="微软雅黑" w:hAnsi="微软雅黑" w:cs="Arial" w:hint="eastAsia"/>
          <w:szCs w:val="18"/>
        </w:rPr>
        <w:t xml:space="preserve">HTTP </w:t>
      </w:r>
      <w:r w:rsidR="0089659E">
        <w:rPr>
          <w:rFonts w:ascii="微软雅黑" w:eastAsia="微软雅黑" w:hAnsi="微软雅黑" w:cs="Arial" w:hint="eastAsia"/>
          <w:szCs w:val="18"/>
        </w:rPr>
        <w:t>POST</w:t>
      </w:r>
      <w:r w:rsidRPr="00907A5D">
        <w:rPr>
          <w:rFonts w:ascii="微软雅黑" w:eastAsia="微软雅黑" w:hAnsi="微软雅黑" w:cs="Arial"/>
          <w:szCs w:val="18"/>
        </w:rPr>
        <w:t>请求</w:t>
      </w:r>
      <w:r w:rsidRPr="00907A5D">
        <w:rPr>
          <w:rFonts w:ascii="微软雅黑" w:eastAsia="微软雅黑" w:hAnsi="微软雅黑" w:cs="Arial" w:hint="eastAsia"/>
          <w:szCs w:val="18"/>
        </w:rPr>
        <w:t>，</w:t>
      </w:r>
    </w:p>
    <w:p w:rsidR="00913664" w:rsidRDefault="00913664" w:rsidP="00913664">
      <w:pPr>
        <w:widowControl/>
        <w:spacing w:before="180" w:after="270" w:line="300" w:lineRule="atLeast"/>
        <w:jc w:val="left"/>
        <w:rPr>
          <w:b/>
          <w:color w:val="414141"/>
          <w:szCs w:val="21"/>
        </w:rPr>
      </w:pPr>
      <w:r>
        <w:rPr>
          <w:b/>
          <w:color w:val="414141"/>
          <w:szCs w:val="21"/>
        </w:rPr>
        <w:t> </w:t>
      </w:r>
      <w:r w:rsidR="0089659E">
        <w:rPr>
          <w:rFonts w:hint="eastAsia"/>
          <w:b/>
          <w:color w:val="414141"/>
          <w:szCs w:val="21"/>
        </w:rPr>
        <w:t>3</w:t>
      </w:r>
      <w:r>
        <w:rPr>
          <w:b/>
          <w:color w:val="414141"/>
          <w:szCs w:val="21"/>
        </w:rPr>
        <w:t>、API请求返回数据 </w:t>
      </w:r>
    </w:p>
    <w:p w:rsidR="00913664" w:rsidRPr="00907A5D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907A5D">
        <w:rPr>
          <w:rFonts w:ascii="微软雅黑" w:eastAsia="微软雅黑" w:hAnsi="微软雅黑" w:cs="Arial" w:hint="eastAsia"/>
          <w:szCs w:val="18"/>
        </w:rPr>
        <w:t>调用正确的返回数据</w:t>
      </w:r>
    </w:p>
    <w:tbl>
      <w:tblPr>
        <w:tblStyle w:val="af0"/>
        <w:tblW w:w="96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9638"/>
      </w:tblGrid>
      <w:tr w:rsidR="00913664" w:rsidRPr="0089659E" w:rsidTr="00511959">
        <w:tc>
          <w:tcPr>
            <w:tcW w:w="9638" w:type="dxa"/>
            <w:shd w:val="clear" w:color="auto" w:fill="F2F2F2" w:themeFill="background1" w:themeFillShade="F2"/>
          </w:tcPr>
          <w:p w:rsidR="0089659E" w:rsidRPr="0089659E" w:rsidRDefault="0089659E" w:rsidP="0013179C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{</w:t>
            </w:r>
          </w:p>
          <w:p w:rsidR="0089659E" w:rsidRPr="0089659E" w:rsidRDefault="0089659E" w:rsidP="0089659E">
            <w:pPr>
              <w:pStyle w:val="a0"/>
              <w:spacing w:line="360" w:lineRule="atLeast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"code": "200",</w:t>
            </w:r>
          </w:p>
          <w:p w:rsidR="0089659E" w:rsidRPr="0089659E" w:rsidRDefault="0089659E" w:rsidP="0089659E">
            <w:pPr>
              <w:pStyle w:val="a0"/>
              <w:spacing w:line="360" w:lineRule="atLeast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"data": {</w:t>
            </w:r>
          </w:p>
          <w:p w:rsidR="0089659E" w:rsidRPr="0089659E" w:rsidRDefault="0089659E" w:rsidP="0089659E">
            <w:pPr>
              <w:pStyle w:val="a0"/>
              <w:spacing w:line="360" w:lineRule="atLeast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 xml:space="preserve">    "token": "2890b6b3d4388c501c4363b789f84d09e5cff843",</w:t>
            </w:r>
          </w:p>
          <w:p w:rsidR="0089659E" w:rsidRDefault="0089659E" w:rsidP="0089659E">
            <w:pPr>
              <w:pStyle w:val="a0"/>
              <w:spacing w:line="360" w:lineRule="atLeast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 xml:space="preserve">    "user_info": {</w:t>
            </w:r>
          </w:p>
          <w:p w:rsidR="00640626" w:rsidRPr="00640626" w:rsidRDefault="00626F39" w:rsidP="00640626">
            <w:pPr>
              <w:pStyle w:val="a0"/>
              <w:spacing w:line="360" w:lineRule="atLeast"/>
              <w:rPr>
                <w:rFonts w:ascii="微软雅黑" w:eastAsia="微软雅黑" w:hAnsi="微软雅黑" w:cs="Arial"/>
                <w:szCs w:val="18"/>
              </w:rPr>
            </w:pPr>
            <w:r>
              <w:rPr>
                <w:rFonts w:ascii="微软雅黑" w:eastAsia="微软雅黑" w:hAnsi="微软雅黑" w:cs="Arial" w:hint="eastAsia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/>
                <w:szCs w:val="18"/>
              </w:rPr>
              <w:t xml:space="preserve">         </w:t>
            </w:r>
            <w:r w:rsidR="00640626"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="00640626" w:rsidRPr="00640626">
              <w:rPr>
                <w:rFonts w:ascii="微软雅黑" w:eastAsia="微软雅黑" w:hAnsi="微软雅黑" w:cs="Arial"/>
                <w:szCs w:val="18"/>
              </w:rPr>
              <w:t>fid</w:t>
            </w:r>
            <w:r w:rsidR="00640626"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="00640626">
              <w:rPr>
                <w:rFonts w:ascii="微软雅黑" w:eastAsia="微软雅黑" w:hAnsi="微软雅黑" w:cs="Arial" w:hint="eastAsia"/>
                <w:szCs w:val="18"/>
              </w:rPr>
              <w:t>：1</w:t>
            </w:r>
            <w:r w:rsidR="00640626">
              <w:rPr>
                <w:rFonts w:ascii="微软雅黑" w:eastAsia="微软雅黑" w:hAnsi="微软雅黑" w:cs="Arial"/>
                <w:szCs w:val="18"/>
              </w:rPr>
              <w:t>000</w:t>
            </w:r>
            <w:r w:rsidR="00640626">
              <w:rPr>
                <w:rFonts w:ascii="微软雅黑" w:eastAsia="微软雅黑" w:hAnsi="微软雅黑" w:cs="Arial" w:hint="eastAsia"/>
                <w:szCs w:val="18"/>
              </w:rPr>
              <w:t>,</w:t>
            </w:r>
          </w:p>
          <w:p w:rsidR="00640626" w:rsidRPr="00640626" w:rsidRDefault="00640626" w:rsidP="00640626">
            <w:pPr>
              <w:pStyle w:val="a0"/>
              <w:spacing w:line="360" w:lineRule="atLeast"/>
              <w:ind w:firstLineChars="700" w:firstLine="126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Pr="00640626">
              <w:rPr>
                <w:rFonts w:ascii="微软雅黑" w:eastAsia="微软雅黑" w:hAnsi="微软雅黑" w:cs="Arial"/>
                <w:szCs w:val="18"/>
              </w:rPr>
              <w:t>nick_name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 w:hint="eastAsia"/>
                <w:szCs w:val="18"/>
              </w:rPr>
              <w:t>: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Jack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,</w:t>
            </w:r>
          </w:p>
          <w:p w:rsidR="00640626" w:rsidRPr="00640626" w:rsidRDefault="00640626" w:rsidP="00640626">
            <w:pPr>
              <w:pStyle w:val="a0"/>
              <w:spacing w:line="360" w:lineRule="atLeast"/>
              <w:ind w:firstLineChars="700" w:firstLine="126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Pr="00640626">
              <w:rPr>
                <w:rFonts w:ascii="微软雅黑" w:eastAsia="微软雅黑" w:hAnsi="微软雅黑" w:cs="Arial"/>
                <w:szCs w:val="18"/>
              </w:rPr>
              <w:t>user_name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 w:hint="eastAsia"/>
                <w:szCs w:val="18"/>
              </w:rPr>
              <w:t>张三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,</w:t>
            </w:r>
          </w:p>
          <w:p w:rsidR="00640626" w:rsidRPr="00640626" w:rsidRDefault="00640626" w:rsidP="00640626">
            <w:pPr>
              <w:pStyle w:val="a0"/>
              <w:spacing w:line="360" w:lineRule="atLeast"/>
              <w:ind w:firstLineChars="700" w:firstLine="126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Pr="00640626">
              <w:rPr>
                <w:rFonts w:ascii="微软雅黑" w:eastAsia="微软雅黑" w:hAnsi="微软雅黑" w:cs="Arial"/>
                <w:szCs w:val="18"/>
              </w:rPr>
              <w:t>tel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 w:hint="eastAsia"/>
                <w:szCs w:val="18"/>
              </w:rPr>
              <w:t>:</w:t>
            </w:r>
            <w:r w:rsidR="0007078F"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="0007078F" w:rsidRPr="0007078F">
              <w:rPr>
                <w:rFonts w:ascii="微软雅黑" w:eastAsia="微软雅黑" w:hAnsi="微软雅黑" w:cs="Arial" w:hint="eastAsia"/>
                <w:szCs w:val="18"/>
              </w:rPr>
              <w:t>13126595606</w:t>
            </w:r>
            <w:r w:rsidR="0007078F"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,</w:t>
            </w:r>
          </w:p>
          <w:p w:rsidR="00640626" w:rsidRPr="00640626" w:rsidRDefault="00640626" w:rsidP="00640626">
            <w:pPr>
              <w:pStyle w:val="a0"/>
              <w:spacing w:line="360" w:lineRule="atLeast"/>
              <w:ind w:firstLineChars="700" w:firstLine="126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Pr="00640626">
              <w:rPr>
                <w:rFonts w:ascii="微软雅黑" w:eastAsia="微软雅黑" w:hAnsi="微软雅黑" w:cs="Arial"/>
                <w:szCs w:val="18"/>
              </w:rPr>
              <w:t>image_id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:1203,</w:t>
            </w:r>
          </w:p>
          <w:p w:rsidR="00640626" w:rsidRPr="00640626" w:rsidRDefault="00640626" w:rsidP="00640626">
            <w:pPr>
              <w:pStyle w:val="a0"/>
              <w:spacing w:line="360" w:lineRule="atLeast"/>
              <w:ind w:firstLineChars="700" w:firstLine="126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lastRenderedPageBreak/>
              <w:t>"</w:t>
            </w:r>
            <w:r w:rsidRPr="00640626">
              <w:rPr>
                <w:rFonts w:ascii="微软雅黑" w:eastAsia="微软雅黑" w:hAnsi="微软雅黑" w:cs="Arial"/>
                <w:szCs w:val="18"/>
              </w:rPr>
              <w:t>imaga_url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="00C11EB2" w:rsidRPr="0007078F">
              <w:rPr>
                <w:rFonts w:ascii="微软雅黑" w:eastAsia="微软雅黑" w:hAnsi="微软雅黑" w:cs="Arial"/>
                <w:szCs w:val="18"/>
              </w:rPr>
              <w:t xml:space="preserve"> </w:t>
            </w:r>
            <w:r w:rsidR="00C11EB2" w:rsidRPr="00C11EB2">
              <w:rPr>
                <w:rFonts w:ascii="微软雅黑" w:eastAsia="微软雅黑" w:hAnsi="微软雅黑" w:cs="Arial"/>
                <w:szCs w:val="18"/>
              </w:rPr>
              <w:t>http://203.110.178.229:8099</w:t>
            </w:r>
            <w:r>
              <w:rPr>
                <w:rFonts w:ascii="微软雅黑" w:eastAsia="微软雅黑" w:hAnsi="微软雅黑" w:cs="Arial"/>
                <w:szCs w:val="18"/>
              </w:rPr>
              <w:t>/images/1203.jpg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,</w:t>
            </w:r>
          </w:p>
          <w:p w:rsidR="00640626" w:rsidRPr="00640626" w:rsidRDefault="00640626" w:rsidP="00640626">
            <w:pPr>
              <w:pStyle w:val="a0"/>
              <w:spacing w:line="360" w:lineRule="atLeast"/>
              <w:ind w:firstLineChars="750" w:firstLine="135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Pr="00640626">
              <w:rPr>
                <w:rFonts w:ascii="微软雅黑" w:eastAsia="微软雅黑" w:hAnsi="微软雅黑" w:cs="Arial"/>
                <w:szCs w:val="18"/>
              </w:rPr>
              <w:t>email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1245328422@qq.com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,</w:t>
            </w:r>
          </w:p>
          <w:p w:rsidR="00640626" w:rsidRPr="00640626" w:rsidRDefault="00640626" w:rsidP="00640626">
            <w:pPr>
              <w:pStyle w:val="a0"/>
              <w:spacing w:line="360" w:lineRule="atLeast"/>
              <w:ind w:firstLineChars="750" w:firstLine="135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Pr="00640626">
              <w:rPr>
                <w:rFonts w:ascii="微软雅黑" w:eastAsia="微软雅黑" w:hAnsi="微软雅黑" w:cs="Arial"/>
                <w:szCs w:val="18"/>
              </w:rPr>
              <w:t>job_id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:32314,</w:t>
            </w:r>
          </w:p>
          <w:p w:rsidR="00640626" w:rsidRPr="00640626" w:rsidRDefault="00640626" w:rsidP="00640626">
            <w:pPr>
              <w:pStyle w:val="a0"/>
              <w:spacing w:line="360" w:lineRule="atLeast"/>
              <w:ind w:firstLineChars="750" w:firstLine="135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Pr="00640626">
              <w:rPr>
                <w:rFonts w:ascii="微软雅黑" w:eastAsia="微软雅黑" w:hAnsi="微软雅黑" w:cs="Arial"/>
                <w:szCs w:val="18"/>
              </w:rPr>
              <w:t>job_name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 w:hint="eastAsia"/>
                <w:szCs w:val="18"/>
              </w:rPr>
              <w:t>教授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,</w:t>
            </w:r>
          </w:p>
          <w:p w:rsidR="00640626" w:rsidRPr="00640626" w:rsidRDefault="00640626" w:rsidP="00640626">
            <w:pPr>
              <w:pStyle w:val="a0"/>
              <w:spacing w:line="360" w:lineRule="atLeast"/>
              <w:ind w:firstLineChars="750" w:firstLine="135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Pr="00640626">
              <w:rPr>
                <w:rFonts w:ascii="微软雅黑" w:eastAsia="微软雅黑" w:hAnsi="微软雅黑" w:cs="Arial"/>
                <w:szCs w:val="18"/>
              </w:rPr>
              <w:t>org_id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</w:t>
            </w:r>
            <w:r>
              <w:rPr>
                <w:rFonts w:ascii="微软雅黑" w:eastAsia="微软雅黑" w:hAnsi="微软雅黑" w:cs="Arial" w:hint="eastAsia"/>
                <w:szCs w:val="18"/>
              </w:rPr>
              <w:t>3</w:t>
            </w:r>
            <w:r>
              <w:rPr>
                <w:rFonts w:ascii="微软雅黑" w:eastAsia="微软雅黑" w:hAnsi="微软雅黑" w:cs="Arial"/>
                <w:szCs w:val="18"/>
              </w:rPr>
              <w:t>4213</w:t>
            </w:r>
            <w:r>
              <w:rPr>
                <w:rFonts w:ascii="微软雅黑" w:eastAsia="微软雅黑" w:hAnsi="微软雅黑" w:cs="Arial" w:hint="eastAsia"/>
                <w:szCs w:val="18"/>
              </w:rPr>
              <w:t>，</w:t>
            </w:r>
          </w:p>
          <w:p w:rsidR="00640626" w:rsidRPr="00640626" w:rsidRDefault="0028558D" w:rsidP="0028558D">
            <w:pPr>
              <w:pStyle w:val="a0"/>
              <w:spacing w:line="360" w:lineRule="atLeast"/>
              <w:ind w:firstLineChars="750" w:firstLine="135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="00640626" w:rsidRPr="00640626">
              <w:rPr>
                <w:rFonts w:ascii="微软雅黑" w:eastAsia="微软雅黑" w:hAnsi="微软雅黑" w:cs="Arial"/>
                <w:szCs w:val="18"/>
              </w:rPr>
              <w:t>org_name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 w:hint="eastAsia"/>
                <w:szCs w:val="18"/>
              </w:rPr>
              <w:t>上海复旦大学附属中山医院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,</w:t>
            </w:r>
          </w:p>
          <w:p w:rsidR="00640626" w:rsidRPr="00640626" w:rsidRDefault="0028558D" w:rsidP="0028558D">
            <w:pPr>
              <w:pStyle w:val="a0"/>
              <w:spacing w:line="360" w:lineRule="atLeast"/>
              <w:ind w:firstLineChars="750" w:firstLine="135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="00640626" w:rsidRPr="00640626">
              <w:rPr>
                <w:rFonts w:ascii="微软雅黑" w:eastAsia="微软雅黑" w:hAnsi="微软雅黑" w:cs="Arial"/>
                <w:szCs w:val="18"/>
              </w:rPr>
              <w:t>description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 w:hint="eastAsia"/>
                <w:szCs w:val="18"/>
              </w:rPr>
              <w:t>张三的简介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,</w:t>
            </w:r>
          </w:p>
          <w:p w:rsidR="00640626" w:rsidRPr="00640626" w:rsidRDefault="0028558D" w:rsidP="0028558D">
            <w:pPr>
              <w:pStyle w:val="a0"/>
              <w:spacing w:line="360" w:lineRule="atLeast"/>
              <w:ind w:firstLineChars="750" w:firstLine="135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="00640626" w:rsidRPr="00640626">
              <w:rPr>
                <w:rFonts w:ascii="微软雅黑" w:eastAsia="微软雅黑" w:hAnsi="微软雅黑" w:cs="Arial"/>
                <w:szCs w:val="18"/>
              </w:rPr>
              <w:t>diy_org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 w:hint="eastAsia"/>
                <w:szCs w:val="18"/>
              </w:rPr>
              <w:t>中山医院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,</w:t>
            </w:r>
          </w:p>
          <w:p w:rsidR="00640626" w:rsidRPr="00640626" w:rsidRDefault="0028558D" w:rsidP="0028558D">
            <w:pPr>
              <w:pStyle w:val="a0"/>
              <w:spacing w:line="360" w:lineRule="atLeast"/>
              <w:ind w:firstLineChars="750" w:firstLine="135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="00640626" w:rsidRPr="00640626">
              <w:rPr>
                <w:rFonts w:ascii="微软雅黑" w:eastAsia="微软雅黑" w:hAnsi="微软雅黑" w:cs="Arial"/>
                <w:szCs w:val="18"/>
              </w:rPr>
              <w:t>department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 w:hint="eastAsia"/>
                <w:szCs w:val="18"/>
              </w:rPr>
              <w:t>感染管理科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,</w:t>
            </w:r>
          </w:p>
          <w:p w:rsidR="00640626" w:rsidRPr="00640626" w:rsidRDefault="0028558D" w:rsidP="0028558D">
            <w:pPr>
              <w:pStyle w:val="a0"/>
              <w:spacing w:line="360" w:lineRule="atLeast"/>
              <w:ind w:firstLineChars="750" w:firstLine="135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="00640626" w:rsidRPr="00640626">
              <w:rPr>
                <w:rFonts w:ascii="微软雅黑" w:eastAsia="微软雅黑" w:hAnsi="微软雅黑" w:cs="Arial"/>
                <w:szCs w:val="18"/>
              </w:rPr>
              <w:t>education_id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:13412</w:t>
            </w:r>
            <w:r w:rsidR="00BA2AF6">
              <w:rPr>
                <w:rFonts w:ascii="微软雅黑" w:eastAsia="微软雅黑" w:hAnsi="微软雅黑" w:cs="Arial"/>
                <w:szCs w:val="18"/>
              </w:rPr>
              <w:t>,</w:t>
            </w:r>
          </w:p>
          <w:p w:rsidR="00626F39" w:rsidRPr="0089659E" w:rsidRDefault="00BA2AF6" w:rsidP="00BA2AF6">
            <w:pPr>
              <w:pStyle w:val="a0"/>
              <w:spacing w:line="360" w:lineRule="atLeast"/>
              <w:ind w:firstLineChars="750" w:firstLine="135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="00640626" w:rsidRPr="00640626">
              <w:rPr>
                <w:rFonts w:ascii="微软雅黑" w:eastAsia="微软雅黑" w:hAnsi="微软雅黑" w:cs="Arial"/>
                <w:szCs w:val="18"/>
              </w:rPr>
              <w:t>education_name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 w:hint="eastAsia"/>
                <w:szCs w:val="18"/>
              </w:rPr>
              <w:t>博士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</w:p>
          <w:p w:rsidR="00626F39" w:rsidRDefault="0089659E" w:rsidP="00626F39">
            <w:pPr>
              <w:pStyle w:val="a0"/>
              <w:spacing w:line="360" w:lineRule="atLeast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 xml:space="preserve">    }</w:t>
            </w:r>
          </w:p>
          <w:p w:rsidR="0089659E" w:rsidRPr="0089659E" w:rsidRDefault="0089659E" w:rsidP="00626F39">
            <w:pPr>
              <w:pStyle w:val="a0"/>
              <w:spacing w:line="360" w:lineRule="atLeast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},</w:t>
            </w:r>
          </w:p>
          <w:p w:rsidR="0089659E" w:rsidRPr="0089659E" w:rsidRDefault="0089659E" w:rsidP="0089659E">
            <w:pPr>
              <w:pStyle w:val="a0"/>
              <w:spacing w:line="360" w:lineRule="atLeast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"msg": "登陆成功"</w:t>
            </w:r>
          </w:p>
          <w:p w:rsidR="00913664" w:rsidRPr="0007078F" w:rsidRDefault="0089659E" w:rsidP="0089659E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}</w:t>
            </w:r>
          </w:p>
        </w:tc>
      </w:tr>
      <w:tr w:rsidR="00626F39" w:rsidRPr="0089659E" w:rsidTr="00511959">
        <w:tc>
          <w:tcPr>
            <w:tcW w:w="9638" w:type="dxa"/>
            <w:shd w:val="clear" w:color="auto" w:fill="F2F2F2" w:themeFill="background1" w:themeFillShade="F2"/>
          </w:tcPr>
          <w:p w:rsidR="00626F39" w:rsidRPr="0089659E" w:rsidRDefault="00626F39" w:rsidP="0089659E">
            <w:pPr>
              <w:pStyle w:val="a0"/>
              <w:spacing w:line="360" w:lineRule="atLeast"/>
              <w:rPr>
                <w:rFonts w:ascii="微软雅黑" w:eastAsia="微软雅黑" w:hAnsi="微软雅黑" w:cs="Arial"/>
                <w:szCs w:val="18"/>
              </w:rPr>
            </w:pPr>
          </w:p>
        </w:tc>
      </w:tr>
    </w:tbl>
    <w:p w:rsidR="00913664" w:rsidRPr="0089659E" w:rsidRDefault="00913664" w:rsidP="00913664">
      <w:pPr>
        <w:pStyle w:val="a0"/>
        <w:spacing w:line="360" w:lineRule="atLeast"/>
        <w:ind w:firstLine="0"/>
        <w:rPr>
          <w:rFonts w:ascii="微软雅黑" w:eastAsia="微软雅黑" w:hAnsi="微软雅黑" w:cs="Arial"/>
          <w:szCs w:val="18"/>
        </w:rPr>
      </w:pPr>
      <w:r w:rsidRPr="0089659E">
        <w:rPr>
          <w:rFonts w:ascii="微软雅黑" w:eastAsia="微软雅黑" w:hAnsi="微软雅黑" w:cs="Arial" w:hint="eastAsia"/>
          <w:szCs w:val="18"/>
        </w:rPr>
        <w:t>调用错误/异常的返回数据</w:t>
      </w:r>
    </w:p>
    <w:tbl>
      <w:tblPr>
        <w:tblStyle w:val="af0"/>
        <w:tblW w:w="96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9638"/>
      </w:tblGrid>
      <w:tr w:rsidR="00913664" w:rsidRPr="0089659E" w:rsidTr="00511959">
        <w:tc>
          <w:tcPr>
            <w:tcW w:w="9638" w:type="dxa"/>
            <w:shd w:val="clear" w:color="auto" w:fill="F2F2F2" w:themeFill="background1" w:themeFillShade="F2"/>
          </w:tcPr>
          <w:p w:rsidR="0089659E" w:rsidRPr="0089659E" w:rsidRDefault="0089659E" w:rsidP="00626F39">
            <w:pPr>
              <w:pStyle w:val="a0"/>
              <w:spacing w:line="360" w:lineRule="atLeast"/>
              <w:ind w:firstLine="0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{</w:t>
            </w:r>
          </w:p>
          <w:p w:rsidR="0089659E" w:rsidRPr="0089659E" w:rsidRDefault="0089659E" w:rsidP="0089659E">
            <w:pPr>
              <w:pStyle w:val="a0"/>
              <w:spacing w:line="360" w:lineRule="atLeast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"code": "415",</w:t>
            </w:r>
          </w:p>
          <w:p w:rsidR="0089659E" w:rsidRDefault="0089659E" w:rsidP="0089659E">
            <w:pPr>
              <w:pStyle w:val="a0"/>
              <w:spacing w:line="360" w:lineRule="atLeast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"msg": "</w:t>
            </w:r>
            <w:r w:rsidR="005A0013">
              <w:rPr>
                <w:rFonts w:ascii="微软雅黑" w:eastAsia="微软雅黑" w:hAnsi="微软雅黑" w:cs="Arial" w:hint="eastAsia"/>
                <w:szCs w:val="18"/>
              </w:rPr>
              <w:t>登录失败，</w:t>
            </w:r>
            <w:r w:rsidRPr="0089659E">
              <w:rPr>
                <w:rFonts w:ascii="微软雅黑" w:eastAsia="微软雅黑" w:hAnsi="微软雅黑" w:cs="Arial"/>
                <w:szCs w:val="18"/>
              </w:rPr>
              <w:t>密码错误"</w:t>
            </w:r>
            <w:r w:rsidR="00626F39">
              <w:rPr>
                <w:rFonts w:ascii="微软雅黑" w:eastAsia="微软雅黑" w:hAnsi="微软雅黑" w:cs="Arial"/>
                <w:szCs w:val="18"/>
              </w:rPr>
              <w:t>,</w:t>
            </w:r>
          </w:p>
          <w:p w:rsidR="00626F39" w:rsidRPr="0089659E" w:rsidRDefault="00626F39" w:rsidP="0089659E">
            <w:pPr>
              <w:pStyle w:val="a0"/>
              <w:spacing w:line="360" w:lineRule="atLeast"/>
              <w:rPr>
                <w:rFonts w:ascii="微软雅黑" w:eastAsia="微软雅黑" w:hAnsi="微软雅黑" w:cs="Arial"/>
                <w:szCs w:val="18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 w:rsidRPr="00626F39">
              <w:rPr>
                <w:rFonts w:ascii="微软雅黑" w:eastAsia="微软雅黑" w:hAnsi="微软雅黑" w:cs="Arial" w:hint="eastAsia"/>
                <w:szCs w:val="18"/>
              </w:rPr>
              <w:t>suggestion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/>
                <w:szCs w:val="18"/>
              </w:rPr>
              <w:t>: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  <w:r>
              <w:rPr>
                <w:rFonts w:ascii="微软雅黑" w:eastAsia="微软雅黑" w:hAnsi="微软雅黑" w:cs="Arial" w:hint="eastAsia"/>
                <w:szCs w:val="18"/>
              </w:rPr>
              <w:t>请尝试重试</w:t>
            </w:r>
            <w:r w:rsidRPr="0089659E">
              <w:rPr>
                <w:rFonts w:ascii="微软雅黑" w:eastAsia="微软雅黑" w:hAnsi="微软雅黑" w:cs="Arial"/>
                <w:szCs w:val="18"/>
              </w:rPr>
              <w:t>"</w:t>
            </w:r>
          </w:p>
          <w:p w:rsidR="00913664" w:rsidRPr="0089659E" w:rsidRDefault="0089659E" w:rsidP="0089659E">
            <w:pPr>
              <w:pStyle w:val="a0"/>
              <w:spacing w:line="360" w:lineRule="atLeast"/>
              <w:ind w:firstLine="0"/>
              <w:rPr>
                <w:rFonts w:ascii="微软雅黑" w:eastAsia="微软雅黑" w:hAnsi="微软雅黑"/>
              </w:rPr>
            </w:pPr>
            <w:r w:rsidRPr="0089659E">
              <w:rPr>
                <w:rFonts w:ascii="微软雅黑" w:eastAsia="微软雅黑" w:hAnsi="微软雅黑" w:cs="Arial"/>
                <w:szCs w:val="18"/>
              </w:rPr>
              <w:t>}</w:t>
            </w:r>
          </w:p>
        </w:tc>
      </w:tr>
    </w:tbl>
    <w:p w:rsidR="00913664" w:rsidRDefault="00913664" w:rsidP="00913664">
      <w:pPr>
        <w:pStyle w:val="3"/>
        <w:rPr>
          <w:rFonts w:ascii="微软雅黑" w:eastAsia="微软雅黑" w:hAnsi="微软雅黑"/>
        </w:rPr>
      </w:pPr>
      <w:bookmarkStart w:id="105" w:name=".E6.B3.A8.E6.84.8F.E4.BA.8B.E9.A1.B9"/>
      <w:bookmarkStart w:id="106" w:name="_Toc435085693"/>
      <w:bookmarkStart w:id="107" w:name="_Toc454920123"/>
      <w:bookmarkStart w:id="108" w:name="_Toc1773"/>
      <w:bookmarkStart w:id="109" w:name="_Toc15971"/>
      <w:bookmarkStart w:id="110" w:name="_Toc5879"/>
      <w:bookmarkStart w:id="111" w:name="_Toc499191129"/>
      <w:bookmarkStart w:id="112" w:name="_Toc520820897"/>
      <w:bookmarkEnd w:id="105"/>
      <w:r>
        <w:rPr>
          <w:rFonts w:ascii="微软雅黑" w:eastAsia="微软雅黑" w:hAnsi="微软雅黑"/>
        </w:rPr>
        <w:t>注意事项</w:t>
      </w:r>
      <w:bookmarkEnd w:id="106"/>
      <w:bookmarkEnd w:id="107"/>
      <w:bookmarkEnd w:id="108"/>
      <w:bookmarkEnd w:id="109"/>
      <w:bookmarkEnd w:id="110"/>
      <w:bookmarkEnd w:id="111"/>
      <w:bookmarkEnd w:id="112"/>
    </w:p>
    <w:p w:rsidR="00913664" w:rsidRDefault="009F0438" w:rsidP="00BC1E97">
      <w:pPr>
        <w:pStyle w:val="22"/>
        <w:widowControl/>
        <w:numPr>
          <w:ilvl w:val="0"/>
          <w:numId w:val="49"/>
        </w:numPr>
        <w:spacing w:before="180" w:after="270" w:line="300" w:lineRule="atLeast"/>
        <w:ind w:firstLineChars="0"/>
        <w:jc w:val="left"/>
        <w:rPr>
          <w:color w:val="414141"/>
          <w:szCs w:val="18"/>
        </w:rPr>
      </w:pPr>
      <w:r>
        <w:rPr>
          <w:color w:val="414141"/>
          <w:szCs w:val="18"/>
        </w:rPr>
        <w:t>请求</w:t>
      </w:r>
      <w:r w:rsidR="007B71FC">
        <w:rPr>
          <w:rFonts w:hint="eastAsia"/>
          <w:color w:val="414141"/>
          <w:szCs w:val="18"/>
        </w:rPr>
        <w:t>参数</w:t>
      </w:r>
      <w:r>
        <w:rPr>
          <w:color w:val="414141"/>
          <w:szCs w:val="18"/>
        </w:rPr>
        <w:t>中添加</w:t>
      </w:r>
      <w:r w:rsidR="00827445">
        <w:rPr>
          <w:rFonts w:hint="eastAsia"/>
          <w:color w:val="414141"/>
          <w:szCs w:val="18"/>
        </w:rPr>
        <w:t>sign</w:t>
      </w:r>
      <w:r w:rsidR="00827445">
        <w:rPr>
          <w:color w:val="414141"/>
          <w:szCs w:val="18"/>
        </w:rPr>
        <w:t>,</w:t>
      </w:r>
      <w:r w:rsidR="00B138A4" w:rsidRPr="00B138A4">
        <w:t xml:space="preserve"> </w:t>
      </w:r>
      <w:r w:rsidR="00B138A4" w:rsidRPr="00B138A4">
        <w:rPr>
          <w:color w:val="414141"/>
          <w:szCs w:val="18"/>
        </w:rPr>
        <w:t>token</w:t>
      </w:r>
      <w:r w:rsidR="00644537">
        <w:rPr>
          <w:rFonts w:hint="eastAsia"/>
          <w:color w:val="414141"/>
          <w:szCs w:val="18"/>
        </w:rPr>
        <w:t>,</w:t>
      </w:r>
      <w:r w:rsidR="002A1B60">
        <w:rPr>
          <w:color w:val="414141"/>
          <w:szCs w:val="18"/>
        </w:rPr>
        <w:t>uid</w:t>
      </w:r>
      <w:r w:rsidR="00CF5587">
        <w:rPr>
          <w:rFonts w:hint="eastAsia"/>
          <w:color w:val="414141"/>
          <w:szCs w:val="18"/>
        </w:rPr>
        <w:t>,</w:t>
      </w:r>
      <w:r w:rsidR="00C82294">
        <w:rPr>
          <w:rFonts w:hint="eastAsia"/>
          <w:color w:val="414141"/>
          <w:szCs w:val="18"/>
        </w:rPr>
        <w:t>device</w:t>
      </w:r>
      <w:r w:rsidR="00AE7C20">
        <w:rPr>
          <w:rFonts w:hint="eastAsia"/>
        </w:rPr>
        <w:t>type</w:t>
      </w:r>
      <w:r w:rsidR="005E2045">
        <w:t>,</w:t>
      </w:r>
      <w:r w:rsidR="00992684">
        <w:t>key</w:t>
      </w:r>
      <w:r w:rsidR="00BC1E97">
        <w:t>,</w:t>
      </w:r>
      <w:r w:rsidR="00BC1E97" w:rsidRPr="00BC1E97">
        <w:t>time</w:t>
      </w:r>
      <w:r w:rsidR="00347DAE">
        <w:rPr>
          <w:rFonts w:hint="eastAsia"/>
          <w:color w:val="414141"/>
          <w:szCs w:val="18"/>
        </w:rPr>
        <w:t>。</w:t>
      </w:r>
    </w:p>
    <w:p w:rsidR="00913664" w:rsidRPr="0089659E" w:rsidRDefault="00913664" w:rsidP="0089659E">
      <w:pPr>
        <w:pStyle w:val="22"/>
        <w:widowControl/>
        <w:numPr>
          <w:ilvl w:val="0"/>
          <w:numId w:val="49"/>
        </w:numPr>
        <w:spacing w:before="180" w:after="270" w:line="300" w:lineRule="atLeast"/>
        <w:ind w:firstLineChars="0"/>
        <w:jc w:val="left"/>
        <w:rPr>
          <w:color w:val="414141"/>
          <w:szCs w:val="18"/>
        </w:rPr>
      </w:pPr>
      <w:r>
        <w:rPr>
          <w:rFonts w:hint="eastAsia"/>
          <w:color w:val="414141"/>
          <w:szCs w:val="18"/>
        </w:rPr>
        <w:t>除非特殊说明，所有的API请求都有返回。API请求返回数据是json格式。API接口的错误信息在http response body</w:t>
      </w:r>
      <w:r w:rsidR="0089659E">
        <w:rPr>
          <w:color w:val="414141"/>
          <w:szCs w:val="18"/>
        </w:rPr>
        <w:t xml:space="preserve"> </w:t>
      </w:r>
    </w:p>
    <w:p w:rsidR="000B62D2" w:rsidRPr="000B62D2" w:rsidRDefault="0002401B" w:rsidP="000B62D2">
      <w:pPr>
        <w:pStyle w:val="2"/>
        <w:rPr>
          <w:rFonts w:ascii="微软雅黑" w:eastAsia="微软雅黑" w:hAnsi="微软雅黑"/>
          <w:color w:val="000000"/>
        </w:rPr>
      </w:pPr>
      <w:bookmarkStart w:id="113" w:name="_Toc15507"/>
      <w:bookmarkStart w:id="114" w:name="_Toc454920124"/>
      <w:bookmarkStart w:id="115" w:name="_Toc30145"/>
      <w:bookmarkStart w:id="116" w:name="_Toc2579"/>
      <w:bookmarkStart w:id="117" w:name="_Toc499191132"/>
      <w:bookmarkStart w:id="118" w:name="_Toc520820898"/>
      <w:r>
        <w:rPr>
          <w:rFonts w:ascii="微软雅黑" w:eastAsia="微软雅黑" w:hAnsi="微软雅黑" w:hint="eastAsia"/>
        </w:rPr>
        <w:t>管理</w:t>
      </w:r>
      <w:r w:rsidR="00913664">
        <w:rPr>
          <w:rFonts w:ascii="微软雅黑" w:eastAsia="微软雅黑" w:hAnsi="微软雅黑"/>
          <w:color w:val="000000"/>
        </w:rPr>
        <w:t>接口</w:t>
      </w:r>
      <w:bookmarkEnd w:id="113"/>
      <w:bookmarkEnd w:id="114"/>
      <w:bookmarkEnd w:id="115"/>
      <w:bookmarkEnd w:id="116"/>
      <w:bookmarkEnd w:id="117"/>
      <w:bookmarkEnd w:id="118"/>
    </w:p>
    <w:p w:rsidR="0089659E" w:rsidRDefault="00553B95" w:rsidP="00913664">
      <w:pPr>
        <w:pStyle w:val="3"/>
        <w:rPr>
          <w:rFonts w:ascii="微软雅黑" w:eastAsia="微软雅黑" w:hAnsi="微软雅黑"/>
        </w:rPr>
      </w:pPr>
      <w:bookmarkStart w:id="119" w:name="_Toc520820900"/>
      <w:bookmarkStart w:id="120" w:name="_Toc454920125"/>
      <w:r>
        <w:rPr>
          <w:rFonts w:ascii="微软雅黑" w:eastAsia="微软雅黑" w:hAnsi="微软雅黑" w:hint="eastAsia"/>
        </w:rPr>
        <w:t>登录注册--</w:t>
      </w:r>
      <w:r>
        <w:rPr>
          <w:rFonts w:ascii="微软雅黑" w:eastAsia="微软雅黑" w:hAnsi="微软雅黑"/>
        </w:rPr>
        <w:t>登录接口</w:t>
      </w:r>
      <w:bookmarkEnd w:id="119"/>
    </w:p>
    <w:p w:rsidR="0089659E" w:rsidRDefault="0089659E" w:rsidP="0091366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</w:t>
      </w:r>
      <w:r w:rsidR="007266F8">
        <w:rPr>
          <w:rFonts w:ascii="微软雅黑" w:eastAsia="微软雅黑" w:hAnsi="微软雅黑" w:hint="eastAsia"/>
          <w:szCs w:val="18"/>
        </w:rPr>
        <w:t>：ap</w:t>
      </w:r>
      <w:r w:rsidR="007266F8">
        <w:rPr>
          <w:rFonts w:ascii="微软雅黑" w:eastAsia="微软雅黑" w:hAnsi="微软雅黑"/>
          <w:szCs w:val="18"/>
        </w:rPr>
        <w:t>i/</w:t>
      </w:r>
      <w:r w:rsidR="00CB0A1E">
        <w:rPr>
          <w:rFonts w:ascii="微软雅黑" w:eastAsia="微软雅黑" w:hAnsi="微软雅黑" w:hint="eastAsia"/>
          <w:szCs w:val="18"/>
        </w:rPr>
        <w:t>login</w:t>
      </w:r>
      <w:r w:rsidR="007266F8">
        <w:rPr>
          <w:rFonts w:ascii="微软雅黑" w:eastAsia="微软雅黑" w:hAnsi="微软雅黑"/>
          <w:szCs w:val="18"/>
        </w:rPr>
        <w:t>/</w:t>
      </w:r>
      <w:r w:rsidR="00104B9E" w:rsidRPr="00104B9E">
        <w:rPr>
          <w:rFonts w:ascii="微软雅黑" w:eastAsia="微软雅黑" w:hAnsi="微软雅黑"/>
          <w:szCs w:val="18"/>
        </w:rPr>
        <w:t>userlogin</w:t>
      </w:r>
    </w:p>
    <w:p w:rsidR="0089659E" w:rsidRDefault="0089659E" w:rsidP="0091366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API说明：APP登录请求接口</w:t>
      </w:r>
      <w:r w:rsidR="009F0438">
        <w:rPr>
          <w:rFonts w:ascii="微软雅黑" w:eastAsia="微软雅黑" w:hAnsi="微软雅黑" w:hint="eastAsia"/>
          <w:szCs w:val="18"/>
        </w:rPr>
        <w:t xml:space="preserve">  </w:t>
      </w:r>
      <w:r w:rsidR="00347DAE">
        <w:rPr>
          <w:rFonts w:ascii="微软雅黑" w:eastAsia="微软雅黑" w:hAnsi="微软雅黑" w:hint="eastAsia"/>
          <w:szCs w:val="18"/>
        </w:rPr>
        <w:t>post</w:t>
      </w:r>
    </w:p>
    <w:p w:rsidR="0089659E" w:rsidRDefault="0089659E" w:rsidP="0091366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850"/>
        <w:gridCol w:w="5131"/>
      </w:tblGrid>
      <w:tr w:rsidR="0089659E" w:rsidTr="00511959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89659E" w:rsidRPr="002C53D7" w:rsidTr="00511959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6D3F55" w:rsidP="001762B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1762B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59E" w:rsidRDefault="0089659E" w:rsidP="001762B0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1762B0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1762B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89659E" w:rsidRPr="002C53D7" w:rsidTr="00511959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6D3F55" w:rsidP="001762B0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password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1762B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59E" w:rsidRDefault="0089659E" w:rsidP="001762B0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1762B0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1762B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密码 MD5加密，</w:t>
            </w:r>
          </w:p>
        </w:tc>
      </w:tr>
      <w:tr w:rsidR="00CB0A1E" w:rsidRPr="002C53D7" w:rsidTr="005E204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imei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1E" w:rsidRDefault="00CB0A1E" w:rsidP="00CB0A1E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im</w:t>
            </w:r>
            <w:r>
              <w:rPr>
                <w:szCs w:val="18"/>
              </w:rPr>
              <w:t>ei</w:t>
            </w:r>
          </w:p>
        </w:tc>
      </w:tr>
      <w:tr w:rsidR="00CB0A1E" w:rsidRPr="002C53D7" w:rsidTr="005E204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model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1E" w:rsidRDefault="00CB0A1E" w:rsidP="00CB0A1E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终端型号</w:t>
            </w:r>
          </w:p>
        </w:tc>
      </w:tr>
      <w:tr w:rsidR="00CB0A1E" w:rsidRPr="002C53D7" w:rsidTr="005E204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cpu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1E" w:rsidRDefault="00CB0A1E" w:rsidP="00CB0A1E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CPU类型</w:t>
            </w:r>
          </w:p>
        </w:tc>
      </w:tr>
      <w:tr w:rsidR="00CB0A1E" w:rsidRPr="002C53D7" w:rsidTr="005E204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me</w:t>
            </w:r>
            <w:r>
              <w:rPr>
                <w:szCs w:val="18"/>
              </w:rPr>
              <w:t>m</w:t>
            </w:r>
            <w:r>
              <w:rPr>
                <w:rFonts w:hint="eastAsia"/>
                <w:szCs w:val="18"/>
              </w:rPr>
              <w:t>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1E" w:rsidRDefault="00CB0A1E" w:rsidP="00CB0A1E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memory大小</w:t>
            </w:r>
          </w:p>
        </w:tc>
      </w:tr>
      <w:tr w:rsidR="00CB0A1E" w:rsidRPr="002C53D7" w:rsidTr="005E204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flash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1E" w:rsidRDefault="00CB0A1E" w:rsidP="00CB0A1E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flash大小</w:t>
            </w:r>
          </w:p>
        </w:tc>
      </w:tr>
      <w:tr w:rsidR="00CB0A1E" w:rsidRPr="002C53D7" w:rsidTr="005E204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1E" w:rsidRDefault="00CB0A1E" w:rsidP="00CB0A1E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1E" w:rsidRDefault="00CB0A1E" w:rsidP="00CB0A1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其他</w:t>
            </w:r>
          </w:p>
        </w:tc>
      </w:tr>
    </w:tbl>
    <w:p w:rsidR="0090292B" w:rsidRDefault="0090292B" w:rsidP="00913664">
      <w:pPr>
        <w:pStyle w:val="a0"/>
        <w:ind w:firstLine="0"/>
        <w:rPr>
          <w:rFonts w:ascii="微软雅黑" w:eastAsia="微软雅黑" w:hAnsi="微软雅黑"/>
          <w:szCs w:val="18"/>
        </w:rPr>
      </w:pPr>
    </w:p>
    <w:p w:rsidR="0089659E" w:rsidRDefault="0089659E" w:rsidP="0091366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830" w:type="dxa"/>
        <w:tblInd w:w="-5" w:type="dxa"/>
        <w:tblLayout w:type="fixed"/>
        <w:tblLook w:val="04A0"/>
      </w:tblPr>
      <w:tblGrid>
        <w:gridCol w:w="1539"/>
        <w:gridCol w:w="1424"/>
        <w:gridCol w:w="4521"/>
        <w:gridCol w:w="2346"/>
      </w:tblGrid>
      <w:tr w:rsidR="0089659E" w:rsidTr="00315E1C">
        <w:trPr>
          <w:trHeight w:val="102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Default="0089659E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89659E" w:rsidTr="00315E1C">
        <w:trPr>
          <w:trHeight w:val="102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Pr="00F21B8A" w:rsidRDefault="005C43DD" w:rsidP="00511959">
            <w:pPr>
              <w:jc w:val="center"/>
              <w:rPr>
                <w:bCs/>
                <w:szCs w:val="18"/>
              </w:rPr>
            </w:pPr>
            <w:r>
              <w:t>user_info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Pr="00315E1C" w:rsidRDefault="005F0283" w:rsidP="00511959">
            <w:pPr>
              <w:jc w:val="center"/>
              <w:rPr>
                <w:bCs/>
                <w:szCs w:val="18"/>
              </w:rPr>
            </w:pPr>
            <w:hyperlink w:anchor="_UserInfo" w:history="1">
              <w:r w:rsidR="005C43DD" w:rsidRPr="00B73188">
                <w:rPr>
                  <w:rStyle w:val="ae"/>
                  <w:rFonts w:hint="eastAsia"/>
                </w:rPr>
                <w:t>User</w:t>
              </w:r>
              <w:r w:rsidR="005C43DD" w:rsidRPr="00B73188">
                <w:rPr>
                  <w:rStyle w:val="ae"/>
                </w:rPr>
                <w:t>Info</w:t>
              </w:r>
            </w:hyperlink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Pr="00315E1C" w:rsidRDefault="0029795A" w:rsidP="00511959">
            <w:pPr>
              <w:jc w:val="center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见UserInfo定义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59E" w:rsidRPr="00315E1C" w:rsidRDefault="005C43DD" w:rsidP="00511959">
            <w:pPr>
              <w:jc w:val="center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用户信息</w:t>
            </w:r>
          </w:p>
        </w:tc>
      </w:tr>
      <w:tr w:rsidR="009663FA" w:rsidTr="00315E1C">
        <w:trPr>
          <w:trHeight w:val="102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FA" w:rsidRDefault="00D8496B" w:rsidP="00511959">
            <w:pPr>
              <w:jc w:val="center"/>
            </w:pPr>
            <w:r w:rsidRPr="00D8496B">
              <w:t>access_token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FA" w:rsidRDefault="009663FA" w:rsidP="0051195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FA" w:rsidRDefault="009663FA" w:rsidP="00511959">
            <w:pPr>
              <w:jc w:val="center"/>
              <w:rPr>
                <w:bCs/>
                <w:szCs w:val="18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FA" w:rsidRDefault="00855E10" w:rsidP="00511959">
            <w:pPr>
              <w:jc w:val="center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session随机生成的token</w:t>
            </w:r>
          </w:p>
        </w:tc>
      </w:tr>
    </w:tbl>
    <w:bookmarkEnd w:id="120"/>
    <w:p w:rsidR="00DB101B" w:rsidRPr="00DB101B" w:rsidRDefault="00553B95" w:rsidP="00DB101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登录注册--</w:t>
      </w:r>
      <w:bookmarkStart w:id="121" w:name="_Toc520820902"/>
      <w:r w:rsidR="00DB101B">
        <w:rPr>
          <w:rFonts w:ascii="微软雅黑" w:eastAsia="微软雅黑" w:hAnsi="微软雅黑" w:hint="eastAsia"/>
        </w:rPr>
        <w:t>获取验证码</w:t>
      </w:r>
      <w:bookmarkEnd w:id="121"/>
    </w:p>
    <w:p w:rsidR="00DB101B" w:rsidRDefault="00DB101B" w:rsidP="00DB101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>
        <w:rPr>
          <w:rFonts w:ascii="微软雅黑" w:eastAsia="微软雅黑" w:hAnsi="微软雅黑"/>
          <w:szCs w:val="18"/>
        </w:rPr>
        <w:t>api/</w:t>
      </w:r>
      <w:r w:rsidR="00104B9E">
        <w:rPr>
          <w:rFonts w:ascii="微软雅黑" w:eastAsia="微软雅黑" w:hAnsi="微软雅黑"/>
          <w:szCs w:val="18"/>
        </w:rPr>
        <w:t>login</w:t>
      </w:r>
      <w:r>
        <w:rPr>
          <w:rFonts w:ascii="微软雅黑" w:eastAsia="微软雅黑" w:hAnsi="微软雅黑"/>
          <w:szCs w:val="18"/>
        </w:rPr>
        <w:t>/send</w:t>
      </w:r>
      <w:r w:rsidR="0029173F">
        <w:rPr>
          <w:rFonts w:ascii="微软雅黑" w:eastAsia="微软雅黑" w:hAnsi="微软雅黑" w:hint="eastAsia"/>
          <w:szCs w:val="18"/>
        </w:rPr>
        <w:t>_code</w:t>
      </w:r>
    </w:p>
    <w:p w:rsidR="00DB101B" w:rsidRDefault="00DB101B" w:rsidP="00DB101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</w:t>
      </w:r>
      <w:r w:rsidR="009F0438">
        <w:rPr>
          <w:rFonts w:ascii="微软雅黑" w:eastAsia="微软雅黑" w:hAnsi="微软雅黑" w:hint="eastAsia"/>
          <w:szCs w:val="18"/>
        </w:rPr>
        <w:t xml:space="preserve">APP请求验证码    </w:t>
      </w:r>
      <w:r w:rsidR="00347DAE">
        <w:rPr>
          <w:rFonts w:ascii="微软雅黑" w:eastAsia="微软雅黑" w:hAnsi="微软雅黑" w:hint="eastAsia"/>
          <w:szCs w:val="18"/>
        </w:rPr>
        <w:t>post</w:t>
      </w:r>
    </w:p>
    <w:p w:rsidR="00DB101B" w:rsidRDefault="00DB101B" w:rsidP="00DB101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850"/>
        <w:gridCol w:w="5131"/>
      </w:tblGrid>
      <w:tr w:rsidR="00DB101B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DB101B" w:rsidRPr="002C53D7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01249F" w:rsidP="000B3012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tel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01B" w:rsidRDefault="00DB101B" w:rsidP="000B3012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9F0438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</w:tbl>
    <w:p w:rsidR="00DB101B" w:rsidRDefault="00DB101B" w:rsidP="00DB101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  <w:r w:rsidR="00596BC5">
        <w:rPr>
          <w:rFonts w:ascii="微软雅黑" w:eastAsia="微软雅黑" w:hAnsi="微软雅黑" w:hint="eastAsia"/>
          <w:szCs w:val="18"/>
        </w:rPr>
        <w:t>参照</w:t>
      </w:r>
      <w:r w:rsidR="00274A02">
        <w:rPr>
          <w:rFonts w:ascii="微软雅黑" w:eastAsia="微软雅黑" w:hAnsi="微软雅黑" w:hint="eastAsia"/>
          <w:szCs w:val="18"/>
        </w:rPr>
        <w:t>4</w:t>
      </w:r>
      <w:r w:rsidR="00274A02">
        <w:rPr>
          <w:rFonts w:ascii="微软雅黑" w:eastAsia="微软雅黑" w:hAnsi="微软雅黑"/>
          <w:szCs w:val="18"/>
        </w:rPr>
        <w:t>.1.5</w:t>
      </w:r>
    </w:p>
    <w:p w:rsidR="00DB101B" w:rsidRPr="00DB101B" w:rsidRDefault="00553B95" w:rsidP="00DB101B">
      <w:pPr>
        <w:pStyle w:val="3"/>
        <w:rPr>
          <w:rFonts w:ascii="微软雅黑" w:eastAsia="微软雅黑" w:hAnsi="微软雅黑"/>
        </w:rPr>
      </w:pPr>
      <w:bookmarkStart w:id="122" w:name="_Toc520820903"/>
      <w:r>
        <w:rPr>
          <w:rFonts w:ascii="微软雅黑" w:eastAsia="微软雅黑" w:hAnsi="微软雅黑" w:hint="eastAsia"/>
        </w:rPr>
        <w:t>登录注册--</w:t>
      </w:r>
      <w:r w:rsidR="0099298D">
        <w:rPr>
          <w:rFonts w:ascii="微软雅黑" w:eastAsia="微软雅黑" w:hAnsi="微软雅黑" w:hint="eastAsia"/>
        </w:rPr>
        <w:t>检测</w:t>
      </w:r>
      <w:r w:rsidR="00DB101B">
        <w:rPr>
          <w:rFonts w:ascii="微软雅黑" w:eastAsia="微软雅黑" w:hAnsi="微软雅黑" w:hint="eastAsia"/>
        </w:rPr>
        <w:t>验证码</w:t>
      </w:r>
      <w:bookmarkEnd w:id="122"/>
    </w:p>
    <w:p w:rsidR="00DB101B" w:rsidRDefault="00DB101B" w:rsidP="00DB101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614A0F">
        <w:rPr>
          <w:rFonts w:ascii="微软雅黑" w:eastAsia="微软雅黑" w:hAnsi="微软雅黑"/>
          <w:szCs w:val="18"/>
        </w:rPr>
        <w:t>/api/</w:t>
      </w:r>
      <w:r w:rsidR="00104B9E">
        <w:rPr>
          <w:rFonts w:ascii="微软雅黑" w:eastAsia="微软雅黑" w:hAnsi="微软雅黑"/>
          <w:szCs w:val="18"/>
        </w:rPr>
        <w:t>login</w:t>
      </w:r>
      <w:r w:rsidRPr="00614A0F">
        <w:rPr>
          <w:rFonts w:ascii="微软雅黑" w:eastAsia="微软雅黑" w:hAnsi="微软雅黑"/>
          <w:szCs w:val="18"/>
        </w:rPr>
        <w:t>/check</w:t>
      </w:r>
      <w:r w:rsidR="00614A0F" w:rsidRPr="00614A0F">
        <w:rPr>
          <w:rFonts w:ascii="微软雅黑" w:eastAsia="微软雅黑" w:hAnsi="微软雅黑"/>
          <w:szCs w:val="18"/>
        </w:rPr>
        <w:t>_code</w:t>
      </w:r>
      <w:r>
        <w:rPr>
          <w:rFonts w:ascii="微软雅黑" w:eastAsia="微软雅黑" w:hAnsi="微软雅黑" w:hint="eastAsia"/>
          <w:szCs w:val="18"/>
        </w:rPr>
        <w:t xml:space="preserve">  </w:t>
      </w:r>
    </w:p>
    <w:p w:rsidR="00DB101B" w:rsidRDefault="00DB101B" w:rsidP="00DB101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</w:t>
      </w:r>
      <w:r w:rsidR="009F0438">
        <w:rPr>
          <w:rFonts w:ascii="微软雅黑" w:eastAsia="微软雅黑" w:hAnsi="微软雅黑" w:hint="eastAsia"/>
          <w:szCs w:val="18"/>
        </w:rPr>
        <w:t xml:space="preserve">App检测验证码     </w:t>
      </w:r>
      <w:r w:rsidR="00347DAE">
        <w:rPr>
          <w:rFonts w:ascii="微软雅黑" w:eastAsia="微软雅黑" w:hAnsi="微软雅黑" w:hint="eastAsia"/>
          <w:szCs w:val="18"/>
        </w:rPr>
        <w:t>post</w:t>
      </w:r>
    </w:p>
    <w:p w:rsidR="00DB101B" w:rsidRDefault="00DB101B" w:rsidP="00DB101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850"/>
        <w:gridCol w:w="5131"/>
      </w:tblGrid>
      <w:tr w:rsidR="00DB101B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DB101B" w:rsidRPr="002C53D7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71281E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tel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01B" w:rsidRDefault="00DB101B" w:rsidP="000B3012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A82146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A82146" w:rsidRPr="002C53D7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46" w:rsidRDefault="00596BC5" w:rsidP="000B3012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message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46" w:rsidRDefault="00A82146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46" w:rsidRPr="00865F1B" w:rsidRDefault="00A82146" w:rsidP="000B301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46" w:rsidRDefault="00A82146" w:rsidP="000B3012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46" w:rsidRDefault="00A82146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验证码</w:t>
            </w:r>
          </w:p>
        </w:tc>
      </w:tr>
    </w:tbl>
    <w:p w:rsidR="00DB101B" w:rsidRDefault="00DB101B" w:rsidP="00DB101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  <w:r w:rsidR="00596BC5">
        <w:rPr>
          <w:rFonts w:ascii="微软雅黑" w:eastAsia="微软雅黑" w:hAnsi="微软雅黑" w:hint="eastAsia"/>
          <w:szCs w:val="18"/>
        </w:rPr>
        <w:t>参照4</w:t>
      </w:r>
      <w:r w:rsidR="00596BC5">
        <w:rPr>
          <w:rFonts w:ascii="微软雅黑" w:eastAsia="微软雅黑" w:hAnsi="微软雅黑"/>
          <w:szCs w:val="18"/>
        </w:rPr>
        <w:t>.1.5</w:t>
      </w:r>
    </w:p>
    <w:p w:rsidR="000B3012" w:rsidRDefault="00553B95" w:rsidP="00DB101B">
      <w:pPr>
        <w:pStyle w:val="3"/>
        <w:rPr>
          <w:rFonts w:ascii="微软雅黑" w:eastAsia="微软雅黑" w:hAnsi="微软雅黑"/>
        </w:rPr>
      </w:pPr>
      <w:bookmarkStart w:id="123" w:name="_Toc520820904"/>
      <w:r>
        <w:rPr>
          <w:rFonts w:ascii="微软雅黑" w:eastAsia="微软雅黑" w:hAnsi="微软雅黑" w:hint="eastAsia"/>
        </w:rPr>
        <w:t>登录注册--</w:t>
      </w:r>
      <w:r w:rsidR="000B3012">
        <w:rPr>
          <w:rFonts w:ascii="微软雅黑" w:eastAsia="微软雅黑" w:hAnsi="微软雅黑" w:hint="eastAsia"/>
        </w:rPr>
        <w:t>获取注册的基础资料</w:t>
      </w:r>
      <w:bookmarkEnd w:id="123"/>
    </w:p>
    <w:p w:rsidR="000B3012" w:rsidRDefault="000B3012" w:rsidP="000B301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>
        <w:rPr>
          <w:rFonts w:ascii="微软雅黑" w:eastAsia="微软雅黑" w:hAnsi="微软雅黑"/>
          <w:szCs w:val="18"/>
        </w:rPr>
        <w:t>/api/</w:t>
      </w:r>
      <w:r w:rsidR="00104B9E">
        <w:rPr>
          <w:rFonts w:ascii="微软雅黑" w:eastAsia="微软雅黑" w:hAnsi="微软雅黑"/>
          <w:szCs w:val="18"/>
        </w:rPr>
        <w:t>login</w:t>
      </w:r>
      <w:r>
        <w:rPr>
          <w:rFonts w:ascii="微软雅黑" w:eastAsia="微软雅黑" w:hAnsi="微软雅黑" w:hint="eastAsia"/>
          <w:szCs w:val="18"/>
        </w:rPr>
        <w:t xml:space="preserve">/baseinfo  </w:t>
      </w:r>
    </w:p>
    <w:p w:rsidR="000B3012" w:rsidRDefault="000B3012" w:rsidP="000B301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API说明：App注册页面基础资料  post</w:t>
      </w:r>
    </w:p>
    <w:p w:rsidR="000B3012" w:rsidRDefault="000B3012" w:rsidP="000B301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  <w:r w:rsidR="001F3392">
        <w:rPr>
          <w:rFonts w:ascii="微软雅黑" w:eastAsia="微软雅黑" w:hAnsi="微软雅黑" w:hint="eastAsia"/>
          <w:szCs w:val="18"/>
        </w:rPr>
        <w:t>无</w:t>
      </w:r>
    </w:p>
    <w:p w:rsidR="000B3012" w:rsidRDefault="000B3012" w:rsidP="000B301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559"/>
        <w:gridCol w:w="4394"/>
        <w:gridCol w:w="2296"/>
      </w:tblGrid>
      <w:tr w:rsidR="000B3012" w:rsidTr="00E1636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012" w:rsidRDefault="000B3012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012" w:rsidRDefault="000B3012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012" w:rsidRDefault="000B3012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012" w:rsidRDefault="000B3012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0B3012" w:rsidTr="00E1636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012" w:rsidRDefault="00A217E6" w:rsidP="000B3012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</w:t>
            </w:r>
            <w:r w:rsidR="00F94AA9" w:rsidRPr="000B3012">
              <w:rPr>
                <w:szCs w:val="18"/>
              </w:rPr>
              <w:t>ducation</w:t>
            </w:r>
            <w:r>
              <w:rPr>
                <w:szCs w:val="18"/>
              </w:rPr>
              <w:t>_</w:t>
            </w:r>
            <w:r w:rsidR="00BB089A">
              <w:rPr>
                <w:szCs w:val="18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012" w:rsidRDefault="00BB089A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ClassInfo</w:t>
            </w:r>
            <w:r>
              <w:rPr>
                <w:szCs w:val="18"/>
              </w:rPr>
              <w:t>[]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12" w:rsidRDefault="008A1719" w:rsidP="000B74F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参见</w:t>
            </w:r>
            <w:r w:rsidR="007C643A">
              <w:rPr>
                <w:rFonts w:hint="eastAsia"/>
                <w:szCs w:val="18"/>
              </w:rPr>
              <w:t>ClassInfo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012" w:rsidRPr="000B3012" w:rsidRDefault="00F94AA9" w:rsidP="000B301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学历</w:t>
            </w:r>
          </w:p>
        </w:tc>
      </w:tr>
      <w:tr w:rsidR="00F94AA9" w:rsidTr="00E1636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A9" w:rsidRPr="000B3012" w:rsidRDefault="00F94AA9" w:rsidP="000B3012">
            <w:pPr>
              <w:jc w:val="left"/>
              <w:rPr>
                <w:szCs w:val="18"/>
              </w:rPr>
            </w:pPr>
            <w:r w:rsidRPr="00F94AA9">
              <w:rPr>
                <w:szCs w:val="18"/>
              </w:rPr>
              <w:t>job</w:t>
            </w:r>
            <w:r w:rsidR="00A217E6">
              <w:rPr>
                <w:szCs w:val="18"/>
              </w:rPr>
              <w:t>_</w:t>
            </w:r>
            <w:r w:rsidR="00BB089A">
              <w:rPr>
                <w:szCs w:val="18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A9" w:rsidRDefault="00BB089A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ClassInfo</w:t>
            </w:r>
            <w:r>
              <w:rPr>
                <w:szCs w:val="18"/>
              </w:rPr>
              <w:t>[]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A9" w:rsidRPr="00F94AA9" w:rsidRDefault="008A1719" w:rsidP="000B74F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参见</w:t>
            </w:r>
            <w:r w:rsidR="007C643A">
              <w:rPr>
                <w:rFonts w:hint="eastAsia"/>
                <w:szCs w:val="18"/>
              </w:rPr>
              <w:t>ClassInfo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A9" w:rsidRDefault="00F94AA9" w:rsidP="000B301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职称</w:t>
            </w:r>
          </w:p>
        </w:tc>
      </w:tr>
      <w:tr w:rsidR="00F94AA9" w:rsidTr="00E1636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A9" w:rsidRPr="000B3012" w:rsidRDefault="00F94AA9" w:rsidP="000B3012">
            <w:pPr>
              <w:jc w:val="left"/>
              <w:rPr>
                <w:szCs w:val="18"/>
              </w:rPr>
            </w:pPr>
            <w:r w:rsidRPr="00F94AA9">
              <w:rPr>
                <w:szCs w:val="18"/>
              </w:rPr>
              <w:t>region</w:t>
            </w:r>
            <w:r w:rsidR="00BB089A">
              <w:rPr>
                <w:szCs w:val="18"/>
              </w:rPr>
              <w:t>_list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A9" w:rsidRDefault="00E16364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RegionInfo</w:t>
            </w:r>
            <w:r>
              <w:rPr>
                <w:szCs w:val="18"/>
              </w:rPr>
              <w:t>[]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A9" w:rsidRPr="00F94AA9" w:rsidRDefault="008A1719" w:rsidP="000B74F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参见RegionInfo定义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A9" w:rsidRDefault="00F94AA9" w:rsidP="000B301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省市</w:t>
            </w:r>
            <w:r w:rsidR="00B61EC2">
              <w:rPr>
                <w:rFonts w:hint="eastAsia"/>
                <w:szCs w:val="18"/>
              </w:rPr>
              <w:t>区</w:t>
            </w:r>
          </w:p>
        </w:tc>
      </w:tr>
    </w:tbl>
    <w:p w:rsidR="00E16364" w:rsidRPr="000B3012" w:rsidRDefault="00E16364" w:rsidP="00E16364">
      <w:pPr>
        <w:pStyle w:val="a0"/>
        <w:ind w:firstLine="0"/>
      </w:pPr>
    </w:p>
    <w:p w:rsidR="00DB101B" w:rsidRPr="00DB101B" w:rsidRDefault="00553B95" w:rsidP="00DB101B">
      <w:pPr>
        <w:pStyle w:val="3"/>
        <w:rPr>
          <w:rFonts w:ascii="微软雅黑" w:eastAsia="微软雅黑" w:hAnsi="微软雅黑"/>
        </w:rPr>
      </w:pPr>
      <w:bookmarkStart w:id="124" w:name="_Toc520820905"/>
      <w:r>
        <w:rPr>
          <w:rFonts w:ascii="微软雅黑" w:eastAsia="微软雅黑" w:hAnsi="微软雅黑" w:hint="eastAsia"/>
        </w:rPr>
        <w:t>登录注册--</w:t>
      </w:r>
      <w:r w:rsidR="00DB101B">
        <w:rPr>
          <w:rFonts w:ascii="微软雅黑" w:eastAsia="微软雅黑" w:hAnsi="微软雅黑" w:hint="eastAsia"/>
        </w:rPr>
        <w:t>获取医院单位列表</w:t>
      </w:r>
      <w:bookmarkEnd w:id="124"/>
    </w:p>
    <w:p w:rsidR="00DB101B" w:rsidRDefault="00DB101B" w:rsidP="00DB101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="00254297" w:rsidRPr="00DB101B">
        <w:rPr>
          <w:rFonts w:ascii="微软雅黑" w:eastAsia="微软雅黑" w:hAnsi="微软雅黑"/>
          <w:szCs w:val="18"/>
        </w:rPr>
        <w:t xml:space="preserve"> </w:t>
      </w:r>
      <w:r w:rsidRPr="00DB101B">
        <w:rPr>
          <w:rFonts w:ascii="微软雅黑" w:eastAsia="微软雅黑" w:hAnsi="微软雅黑"/>
          <w:szCs w:val="18"/>
        </w:rPr>
        <w:t>/api/</w:t>
      </w:r>
      <w:r w:rsidR="00FE6058">
        <w:rPr>
          <w:rFonts w:ascii="微软雅黑" w:eastAsia="微软雅黑" w:hAnsi="微软雅黑"/>
          <w:szCs w:val="18"/>
        </w:rPr>
        <w:t>login</w:t>
      </w:r>
      <w:r w:rsidRPr="00DB101B">
        <w:rPr>
          <w:rFonts w:ascii="微软雅黑" w:eastAsia="微软雅黑" w:hAnsi="微软雅黑"/>
          <w:szCs w:val="18"/>
        </w:rPr>
        <w:t>/</w:t>
      </w:r>
      <w:r w:rsidR="00D20A7B">
        <w:rPr>
          <w:rFonts w:ascii="微软雅黑" w:eastAsia="微软雅黑" w:hAnsi="微软雅黑" w:hint="eastAsia"/>
          <w:szCs w:val="18"/>
        </w:rPr>
        <w:t>org</w:t>
      </w:r>
      <w:r w:rsidR="00254297">
        <w:rPr>
          <w:rFonts w:ascii="微软雅黑" w:eastAsia="微软雅黑" w:hAnsi="微软雅黑"/>
          <w:szCs w:val="18"/>
        </w:rPr>
        <w:t>_list</w:t>
      </w:r>
      <w:r>
        <w:rPr>
          <w:rFonts w:ascii="微软雅黑" w:eastAsia="微软雅黑" w:hAnsi="微软雅黑" w:hint="eastAsia"/>
          <w:szCs w:val="18"/>
        </w:rPr>
        <w:t xml:space="preserve">  </w:t>
      </w:r>
    </w:p>
    <w:p w:rsidR="00DB101B" w:rsidRDefault="00DB101B" w:rsidP="00DB101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</w:t>
      </w:r>
      <w:r w:rsidR="009F0438">
        <w:rPr>
          <w:rFonts w:ascii="微软雅黑" w:eastAsia="微软雅黑" w:hAnsi="微软雅黑" w:hint="eastAsia"/>
          <w:szCs w:val="18"/>
        </w:rPr>
        <w:t xml:space="preserve">APP获取注册 单位列表   </w:t>
      </w:r>
      <w:r w:rsidR="00347DAE">
        <w:rPr>
          <w:rFonts w:ascii="微软雅黑" w:eastAsia="微软雅黑" w:hAnsi="微软雅黑" w:hint="eastAsia"/>
          <w:szCs w:val="18"/>
        </w:rPr>
        <w:t>p</w:t>
      </w:r>
      <w:r w:rsidR="009F0438">
        <w:rPr>
          <w:rFonts w:ascii="微软雅黑" w:eastAsia="微软雅黑" w:hAnsi="微软雅黑" w:hint="eastAsia"/>
          <w:szCs w:val="18"/>
        </w:rPr>
        <w:t>ost</w:t>
      </w:r>
    </w:p>
    <w:p w:rsidR="00DB101B" w:rsidRDefault="00DB101B" w:rsidP="00DB101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850"/>
        <w:gridCol w:w="5131"/>
      </w:tblGrid>
      <w:tr w:rsidR="00DB101B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DB101B" w:rsidRPr="002C53D7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Pr="00347DAE" w:rsidRDefault="00054FB5" w:rsidP="00347DAE">
            <w:r>
              <w:t>p</w:t>
            </w:r>
            <w:r w:rsidR="00347DAE" w:rsidRPr="00347DAE">
              <w:rPr>
                <w:rFonts w:hint="eastAsia"/>
              </w:rPr>
              <w:t>rovince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054FB5" w:rsidP="000B3012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01B" w:rsidRDefault="00054FB5" w:rsidP="000B3012">
            <w:pPr>
              <w:jc w:val="center"/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347DAE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省ID</w:t>
            </w:r>
          </w:p>
        </w:tc>
      </w:tr>
      <w:tr w:rsidR="00347DAE" w:rsidRPr="002C53D7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Pr="00347DAE" w:rsidRDefault="00054FB5" w:rsidP="00347DAE">
            <w:pPr>
              <w:rPr>
                <w:color w:val="000000"/>
              </w:rPr>
            </w:pPr>
            <w:r>
              <w:t>city_id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054FB5" w:rsidP="000B3012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AE" w:rsidRPr="00865F1B" w:rsidRDefault="00054FB5" w:rsidP="000B301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市ID</w:t>
            </w:r>
          </w:p>
        </w:tc>
      </w:tr>
      <w:tr w:rsidR="00054FB5" w:rsidRPr="002C53D7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FB5" w:rsidRDefault="00054FB5" w:rsidP="00347DAE">
            <w:r>
              <w:rPr>
                <w:rFonts w:hint="eastAsia"/>
              </w:rPr>
              <w:t>t</w:t>
            </w:r>
            <w:r>
              <w:t>own_id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FB5" w:rsidRDefault="00054FB5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FB5" w:rsidRPr="00865F1B" w:rsidRDefault="00054FB5" w:rsidP="000B301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FB5" w:rsidRDefault="00054FB5" w:rsidP="000B3012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FB5" w:rsidRDefault="00054FB5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区ID</w:t>
            </w:r>
          </w:p>
        </w:tc>
      </w:tr>
      <w:tr w:rsidR="00347DAE" w:rsidRPr="002C53D7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Pr="00347DAE" w:rsidRDefault="001E421E" w:rsidP="00347DAE">
            <w:r>
              <w:rPr>
                <w:rFonts w:hint="eastAsia"/>
              </w:rPr>
              <w:t>org</w:t>
            </w:r>
            <w:r w:rsidR="00747B77">
              <w:t>_n</w:t>
            </w:r>
            <w:r w:rsidR="00347DAE" w:rsidRPr="00347DAE">
              <w:rPr>
                <w:rFonts w:hint="eastAsia"/>
              </w:rPr>
              <w:t>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AE" w:rsidRPr="00865F1B" w:rsidRDefault="00347DAE" w:rsidP="000B301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Pr="00347DAE" w:rsidRDefault="00E17E98" w:rsidP="00347DAE">
            <w:r>
              <w:rPr>
                <w:rFonts w:hint="eastAsia"/>
                <w:szCs w:val="18"/>
              </w:rPr>
              <w:t>单位/机构</w:t>
            </w:r>
            <w:r w:rsidR="00347DAE" w:rsidRPr="00347DAE">
              <w:rPr>
                <w:rFonts w:hint="eastAsia"/>
              </w:rPr>
              <w:t>名称简写</w:t>
            </w:r>
            <w:r w:rsidR="00347DAE">
              <w:rPr>
                <w:rFonts w:hint="eastAsia"/>
              </w:rPr>
              <w:t xml:space="preserve">  </w:t>
            </w:r>
          </w:p>
        </w:tc>
      </w:tr>
      <w:tr w:rsidR="00347DAE" w:rsidRPr="002C53D7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Pr="00347DAE" w:rsidRDefault="00747B77" w:rsidP="00347DAE">
            <w:r>
              <w:t>spell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AE" w:rsidRPr="00865F1B" w:rsidRDefault="00347DAE" w:rsidP="000B301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Pr="00347DAE" w:rsidRDefault="00E17E98" w:rsidP="00347DAE">
            <w:r>
              <w:rPr>
                <w:rFonts w:hint="eastAsia"/>
                <w:szCs w:val="18"/>
              </w:rPr>
              <w:t>单位/机构</w:t>
            </w:r>
            <w:r w:rsidR="00347DAE" w:rsidRPr="00347DAE">
              <w:rPr>
                <w:rFonts w:hint="eastAsia"/>
              </w:rPr>
              <w:t>名称拼音首字母</w:t>
            </w:r>
          </w:p>
        </w:tc>
      </w:tr>
    </w:tbl>
    <w:p w:rsidR="00DB101B" w:rsidRDefault="00DB101B" w:rsidP="00DB101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2127"/>
        <w:gridCol w:w="4705"/>
      </w:tblGrid>
      <w:tr w:rsidR="00DB101B" w:rsidTr="00347DAE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1B" w:rsidRDefault="00DB101B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347DAE" w:rsidTr="00347DAE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0BBE" w:rsidP="000B3012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org</w:t>
            </w:r>
            <w:r w:rsidR="008A10B0">
              <w:rPr>
                <w:szCs w:val="18"/>
              </w:rPr>
              <w:t>_list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8A10B0" w:rsidP="000B3012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OrgInfo[]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AE" w:rsidRDefault="008A10B0" w:rsidP="000B3012">
            <w:pPr>
              <w:jc w:val="center"/>
            </w:pPr>
            <w:r>
              <w:rPr>
                <w:rFonts w:hint="eastAsia"/>
                <w:szCs w:val="18"/>
              </w:rPr>
              <w:t>参见</w:t>
            </w:r>
            <w:r>
              <w:rPr>
                <w:szCs w:val="18"/>
              </w:rPr>
              <w:t>OrgInfo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8A10B0" w:rsidP="000B301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单位/机构列表</w:t>
            </w:r>
          </w:p>
        </w:tc>
      </w:tr>
    </w:tbl>
    <w:p w:rsidR="00254297" w:rsidRDefault="00553B95" w:rsidP="00254297">
      <w:pPr>
        <w:pStyle w:val="3"/>
        <w:rPr>
          <w:rFonts w:ascii="微软雅黑" w:eastAsia="微软雅黑" w:hAnsi="微软雅黑"/>
        </w:rPr>
      </w:pPr>
      <w:bookmarkStart w:id="125" w:name="_Toc520820906"/>
      <w:r>
        <w:rPr>
          <w:rFonts w:ascii="微软雅黑" w:eastAsia="微软雅黑" w:hAnsi="微软雅黑" w:hint="eastAsia"/>
        </w:rPr>
        <w:t>登录注册--</w:t>
      </w:r>
      <w:r w:rsidR="00254297">
        <w:rPr>
          <w:rFonts w:ascii="微软雅黑" w:eastAsia="微软雅黑" w:hAnsi="微软雅黑" w:hint="eastAsia"/>
        </w:rPr>
        <w:t>注册接口</w:t>
      </w:r>
      <w:bookmarkEnd w:id="125"/>
    </w:p>
    <w:p w:rsidR="00254297" w:rsidRDefault="00254297" w:rsidP="00254297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DB101B">
        <w:rPr>
          <w:rFonts w:ascii="微软雅黑" w:eastAsia="微软雅黑" w:hAnsi="微软雅黑"/>
          <w:szCs w:val="18"/>
        </w:rPr>
        <w:t xml:space="preserve"> api</w:t>
      </w:r>
      <w:r>
        <w:rPr>
          <w:rFonts w:ascii="微软雅黑" w:eastAsia="微软雅黑" w:hAnsi="微软雅黑" w:hint="eastAsia"/>
          <w:szCs w:val="18"/>
        </w:rPr>
        <w:t>/</w:t>
      </w:r>
      <w:r w:rsidR="005E2838">
        <w:rPr>
          <w:rFonts w:ascii="微软雅黑" w:eastAsia="微软雅黑" w:hAnsi="微软雅黑"/>
          <w:szCs w:val="18"/>
        </w:rPr>
        <w:t>login</w:t>
      </w:r>
      <w:r>
        <w:rPr>
          <w:rFonts w:ascii="微软雅黑" w:eastAsia="微软雅黑" w:hAnsi="微软雅黑" w:hint="eastAsia"/>
          <w:szCs w:val="18"/>
        </w:rPr>
        <w:t>/</w:t>
      </w:r>
      <w:r w:rsidR="00643856">
        <w:rPr>
          <w:rFonts w:ascii="微软雅黑" w:eastAsia="微软雅黑" w:hAnsi="微软雅黑"/>
          <w:szCs w:val="18"/>
        </w:rPr>
        <w:t>register</w:t>
      </w:r>
    </w:p>
    <w:p w:rsidR="00254297" w:rsidRDefault="00254297" w:rsidP="00254297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API说明：APP注册请求接口   post</w:t>
      </w:r>
    </w:p>
    <w:p w:rsidR="00254297" w:rsidRDefault="00254297" w:rsidP="00254297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2240"/>
        <w:gridCol w:w="992"/>
        <w:gridCol w:w="1276"/>
        <w:gridCol w:w="1984"/>
        <w:gridCol w:w="3288"/>
      </w:tblGrid>
      <w:tr w:rsidR="00254297" w:rsidTr="00EF02FA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Default="00254297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Default="00254297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Default="00254297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Default="00254297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Default="00254297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254297" w:rsidRPr="002C53D7" w:rsidTr="00EF02FA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081847" w:rsidRDefault="00254297" w:rsidP="00EF02FA">
            <w:r w:rsidRPr="00081847">
              <w:t>user_n</w:t>
            </w:r>
            <w:r w:rsidRPr="00081847">
              <w:rPr>
                <w:rFonts w:hint="eastAsia"/>
              </w:rPr>
              <w:t>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7E32E6" w:rsidRDefault="00254297" w:rsidP="00EF02FA">
            <w:r w:rsidRPr="007E32E6">
              <w:rPr>
                <w:rFonts w:hint="eastAsia"/>
              </w:rPr>
              <w:t>用户姓名</w:t>
            </w:r>
          </w:p>
        </w:tc>
      </w:tr>
      <w:tr w:rsidR="00254297" w:rsidRPr="002C53D7" w:rsidTr="00EF02FA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081847" w:rsidRDefault="00254297" w:rsidP="00EF02FA">
            <w:r w:rsidRPr="00081847">
              <w:t>t</w:t>
            </w:r>
            <w:r w:rsidRPr="00081847">
              <w:rPr>
                <w:rFonts w:hint="eastAsia"/>
              </w:rPr>
              <w:t>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7E32E6" w:rsidRDefault="00254297" w:rsidP="00EF02FA">
            <w:r w:rsidRPr="007E32E6">
              <w:rPr>
                <w:rFonts w:hint="eastAsia"/>
              </w:rPr>
              <w:t>手机号</w:t>
            </w:r>
          </w:p>
        </w:tc>
      </w:tr>
      <w:tr w:rsidR="00254297" w:rsidRPr="002C53D7" w:rsidTr="00EF02FA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081847" w:rsidRDefault="00254297" w:rsidP="00EF02FA">
            <w:r w:rsidRPr="00081847">
              <w:t>p</w:t>
            </w:r>
            <w:r w:rsidRPr="00081847">
              <w:rPr>
                <w:rFonts w:hint="eastAsia"/>
              </w:rPr>
              <w:t>assword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7E32E6" w:rsidRDefault="00254297" w:rsidP="00EF02FA">
            <w:r w:rsidRPr="007E32E6">
              <w:rPr>
                <w:rFonts w:hint="eastAsia"/>
              </w:rPr>
              <w:t>用户密码</w:t>
            </w:r>
          </w:p>
        </w:tc>
      </w:tr>
      <w:tr w:rsidR="00254297" w:rsidRPr="002C53D7" w:rsidTr="00EF02FA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081847" w:rsidRDefault="00254297" w:rsidP="00EF02FA">
            <w:r w:rsidRPr="00081847">
              <w:t>e</w:t>
            </w:r>
            <w:r w:rsidRPr="00081847">
              <w:rPr>
                <w:rFonts w:hint="eastAsia"/>
              </w:rPr>
              <w:t>mail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7E32E6" w:rsidRDefault="00254297" w:rsidP="00EF02FA">
            <w:r w:rsidRPr="007E32E6">
              <w:rPr>
                <w:rFonts w:hint="eastAsia"/>
              </w:rPr>
              <w:t>邮箱</w:t>
            </w:r>
          </w:p>
        </w:tc>
      </w:tr>
      <w:tr w:rsidR="00254297" w:rsidRPr="002C53D7" w:rsidTr="00EF02FA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081847" w:rsidRDefault="00254297" w:rsidP="00EF02FA">
            <w:r w:rsidRPr="00081847">
              <w:t>j</w:t>
            </w:r>
            <w:r w:rsidRPr="00081847">
              <w:rPr>
                <w:rFonts w:hint="eastAsia"/>
              </w:rPr>
              <w:t>ob</w:t>
            </w:r>
            <w:r w:rsidRPr="00081847">
              <w:t>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  <w: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7E32E6" w:rsidRDefault="00254297" w:rsidP="00EF02FA">
            <w:r w:rsidRPr="007E32E6">
              <w:rPr>
                <w:rFonts w:hint="eastAsia"/>
              </w:rPr>
              <w:t>职称</w:t>
            </w:r>
          </w:p>
        </w:tc>
      </w:tr>
      <w:tr w:rsidR="00254297" w:rsidRPr="002C53D7" w:rsidTr="00EF02FA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081847" w:rsidRDefault="00254297" w:rsidP="00EF02FA">
            <w:r w:rsidRPr="00081847">
              <w:t>o</w:t>
            </w:r>
            <w:r w:rsidRPr="00081847">
              <w:rPr>
                <w:rFonts w:hint="eastAsia"/>
              </w:rPr>
              <w:t>rg</w:t>
            </w:r>
            <w:r w:rsidRPr="00081847">
              <w:t>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  <w: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BC6FDD" w:rsidRDefault="00254297" w:rsidP="00EF02FA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7E32E6" w:rsidRDefault="00254297" w:rsidP="00EF02FA">
            <w:r w:rsidRPr="007E32E6">
              <w:rPr>
                <w:rFonts w:hint="eastAsia"/>
              </w:rPr>
              <w:t>机构</w:t>
            </w:r>
          </w:p>
        </w:tc>
      </w:tr>
      <w:tr w:rsidR="00254297" w:rsidRPr="002C53D7" w:rsidTr="00EF02FA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081847" w:rsidRDefault="00254297" w:rsidP="00EF02FA">
            <w:r w:rsidRPr="00081847">
              <w:t>d</w:t>
            </w:r>
            <w:r w:rsidRPr="00081847">
              <w:rPr>
                <w:rFonts w:hint="eastAsia"/>
              </w:rPr>
              <w:t>iy</w:t>
            </w:r>
            <w:r w:rsidRPr="00081847">
              <w:t>_org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BC6FDD" w:rsidRDefault="00254297" w:rsidP="00EF02FA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7E32E6" w:rsidRDefault="00254297" w:rsidP="00EF02FA">
            <w:r w:rsidRPr="007E32E6">
              <w:rPr>
                <w:rFonts w:hint="eastAsia"/>
              </w:rPr>
              <w:t>自定义单位</w:t>
            </w:r>
          </w:p>
        </w:tc>
      </w:tr>
      <w:tr w:rsidR="00254297" w:rsidRPr="002C53D7" w:rsidTr="00EF02FA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081847" w:rsidRDefault="00254297" w:rsidP="00EF02FA">
            <w:r w:rsidRPr="00081847">
              <w:t>d</w:t>
            </w:r>
            <w:r w:rsidRPr="00081847">
              <w:rPr>
                <w:rFonts w:hint="eastAsia"/>
              </w:rPr>
              <w:t>epartment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7E32E6" w:rsidRDefault="00254297" w:rsidP="00EF02FA">
            <w:r w:rsidRPr="007E32E6">
              <w:rPr>
                <w:rFonts w:hint="eastAsia"/>
              </w:rPr>
              <w:t>部门</w:t>
            </w:r>
          </w:p>
        </w:tc>
      </w:tr>
      <w:tr w:rsidR="00254297" w:rsidRPr="002C53D7" w:rsidTr="00EF02FA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Default="00254297" w:rsidP="00EF02FA">
            <w:r w:rsidRPr="00081847">
              <w:t>e</w:t>
            </w:r>
            <w:r w:rsidRPr="00081847">
              <w:rPr>
                <w:rFonts w:hint="eastAsia"/>
              </w:rPr>
              <w:t>ducation</w:t>
            </w:r>
            <w:r w:rsidRPr="00081847">
              <w:t>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7E32E6" w:rsidRDefault="00254297" w:rsidP="00EF02FA">
            <w:r w:rsidRPr="007E32E6">
              <w:rPr>
                <w:rFonts w:hint="eastAsia"/>
              </w:rPr>
              <w:t>学历ID</w:t>
            </w:r>
          </w:p>
        </w:tc>
      </w:tr>
      <w:tr w:rsidR="00254297" w:rsidRPr="002C53D7" w:rsidTr="00EF02FA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081847" w:rsidRDefault="003B7870" w:rsidP="00EF02FA">
            <w:r>
              <w:t>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BC6FDD" w:rsidRDefault="00254297" w:rsidP="00EF02FA">
            <w:pPr>
              <w:jc w:val="center"/>
            </w:pPr>
            <w:r w:rsidRPr="00BC6FDD">
              <w:rPr>
                <w:rFonts w:hint="eastAsia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297" w:rsidRPr="00BC6FDD" w:rsidRDefault="00254297" w:rsidP="00EF02FA">
            <w:pPr>
              <w:jc w:val="center"/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297" w:rsidRPr="007E32E6" w:rsidRDefault="00254297" w:rsidP="00EF02FA">
            <w:r>
              <w:rPr>
                <w:rFonts w:hint="eastAsia"/>
              </w:rPr>
              <w:t>验证码</w:t>
            </w:r>
          </w:p>
        </w:tc>
      </w:tr>
    </w:tbl>
    <w:p w:rsidR="00254297" w:rsidRDefault="00254297" w:rsidP="00254297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响应参数：参照4</w:t>
      </w:r>
      <w:r>
        <w:rPr>
          <w:rFonts w:ascii="微软雅黑" w:eastAsia="微软雅黑" w:hAnsi="微软雅黑"/>
          <w:szCs w:val="18"/>
        </w:rPr>
        <w:t>.1.5</w:t>
      </w:r>
    </w:p>
    <w:p w:rsidR="00347DAE" w:rsidRPr="00DB101B" w:rsidRDefault="00553B95" w:rsidP="00347DAE">
      <w:pPr>
        <w:pStyle w:val="3"/>
        <w:rPr>
          <w:rFonts w:ascii="微软雅黑" w:eastAsia="微软雅黑" w:hAnsi="微软雅黑"/>
        </w:rPr>
      </w:pPr>
      <w:bookmarkStart w:id="126" w:name="_Toc520820907"/>
      <w:r>
        <w:rPr>
          <w:rFonts w:ascii="微软雅黑" w:eastAsia="微软雅黑" w:hAnsi="微软雅黑" w:hint="eastAsia"/>
        </w:rPr>
        <w:t>登录注册--</w:t>
      </w:r>
      <w:r w:rsidR="00347DAE">
        <w:rPr>
          <w:rFonts w:ascii="微软雅黑" w:eastAsia="微软雅黑" w:hAnsi="微软雅黑" w:hint="eastAsia"/>
        </w:rPr>
        <w:t>忘记密码</w:t>
      </w:r>
      <w:bookmarkEnd w:id="126"/>
    </w:p>
    <w:p w:rsidR="00347DAE" w:rsidRDefault="00347DAE" w:rsidP="00347DAE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347DAE">
        <w:rPr>
          <w:rFonts w:ascii="微软雅黑" w:eastAsia="微软雅黑" w:hAnsi="微软雅黑"/>
          <w:szCs w:val="18"/>
        </w:rPr>
        <w:t>/api/</w:t>
      </w:r>
      <w:r w:rsidR="005C2345">
        <w:rPr>
          <w:rFonts w:ascii="微软雅黑" w:eastAsia="微软雅黑" w:hAnsi="微软雅黑"/>
          <w:szCs w:val="18"/>
        </w:rPr>
        <w:t>login</w:t>
      </w:r>
      <w:r w:rsidRPr="00347DAE">
        <w:rPr>
          <w:rFonts w:ascii="微软雅黑" w:eastAsia="微软雅黑" w:hAnsi="微软雅黑"/>
          <w:szCs w:val="18"/>
        </w:rPr>
        <w:t>/</w:t>
      </w:r>
      <w:r w:rsidR="005C2345" w:rsidRPr="005C2345">
        <w:rPr>
          <w:rFonts w:ascii="微软雅黑" w:eastAsia="微软雅黑" w:hAnsi="微软雅黑"/>
          <w:szCs w:val="18"/>
        </w:rPr>
        <w:t>update_pwd</w:t>
      </w:r>
      <w:r w:rsidR="005C2345" w:rsidRPr="005C2345" w:rsidDel="005C2345">
        <w:rPr>
          <w:rFonts w:ascii="微软雅黑" w:eastAsia="微软雅黑" w:hAnsi="微软雅黑"/>
          <w:szCs w:val="18"/>
        </w:rPr>
        <w:t xml:space="preserve"> </w:t>
      </w:r>
    </w:p>
    <w:p w:rsidR="00347DAE" w:rsidRDefault="00347DAE" w:rsidP="00347DAE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API说明：APP修改账号密码   post</w:t>
      </w:r>
    </w:p>
    <w:p w:rsidR="00347DAE" w:rsidRDefault="00347DAE" w:rsidP="00347DAE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850"/>
        <w:gridCol w:w="5131"/>
      </w:tblGrid>
      <w:tr w:rsidR="00347DAE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347DAE" w:rsidRPr="002C53D7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Pr="00347DAE" w:rsidRDefault="00381A65" w:rsidP="000B3012">
            <w:r>
              <w:t>tel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AE" w:rsidRDefault="00347DAE" w:rsidP="000B3012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8E0F4C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手机号</w:t>
            </w:r>
          </w:p>
        </w:tc>
      </w:tr>
      <w:tr w:rsidR="00347DAE" w:rsidRPr="002C53D7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Pr="00347DAE" w:rsidRDefault="00381A65" w:rsidP="008E0F4C">
            <w:pPr>
              <w:rPr>
                <w:color w:val="000000"/>
              </w:rPr>
            </w:pPr>
            <w:r>
              <w:rPr>
                <w:color w:val="000000"/>
              </w:rPr>
              <w:t>message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AE" w:rsidRPr="00865F1B" w:rsidRDefault="00347DAE" w:rsidP="000B3012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8E0F4C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验证码</w:t>
            </w:r>
          </w:p>
        </w:tc>
      </w:tr>
      <w:tr w:rsidR="00347DAE" w:rsidRPr="002C53D7" w:rsidTr="000B3012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Pr="00347DAE" w:rsidRDefault="00AF72A3" w:rsidP="000B3012">
            <w:r>
              <w:t>password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AE" w:rsidRPr="00865F1B" w:rsidRDefault="00412F27" w:rsidP="000B3012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Default="00347DAE" w:rsidP="000B3012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AE" w:rsidRPr="00347DAE" w:rsidRDefault="008E0F4C" w:rsidP="000B3012">
            <w:r>
              <w:rPr>
                <w:rFonts w:hint="eastAsia"/>
              </w:rPr>
              <w:t>密码MD5加密</w:t>
            </w:r>
            <w:r w:rsidR="00347DAE">
              <w:rPr>
                <w:rFonts w:hint="eastAsia"/>
              </w:rPr>
              <w:t xml:space="preserve"> </w:t>
            </w:r>
          </w:p>
        </w:tc>
      </w:tr>
    </w:tbl>
    <w:p w:rsidR="00347DAE" w:rsidRDefault="00347DAE" w:rsidP="00347DAE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  <w:r w:rsidR="00412F27">
        <w:rPr>
          <w:rFonts w:ascii="微软雅黑" w:eastAsia="微软雅黑" w:hAnsi="微软雅黑" w:hint="eastAsia"/>
          <w:szCs w:val="18"/>
        </w:rPr>
        <w:t>参照4</w:t>
      </w:r>
      <w:r w:rsidR="00412F27">
        <w:rPr>
          <w:rFonts w:ascii="微软雅黑" w:eastAsia="微软雅黑" w:hAnsi="微软雅黑"/>
          <w:szCs w:val="18"/>
        </w:rPr>
        <w:t>.1.5</w:t>
      </w:r>
    </w:p>
    <w:p w:rsidR="008A5D60" w:rsidRPr="00DB101B" w:rsidRDefault="008A5D60" w:rsidP="008A5D60">
      <w:pPr>
        <w:pStyle w:val="3"/>
        <w:rPr>
          <w:rFonts w:ascii="微软雅黑" w:eastAsia="微软雅黑" w:hAnsi="微软雅黑"/>
        </w:rPr>
      </w:pPr>
      <w:bookmarkStart w:id="127" w:name="_Toc520820908"/>
      <w:r>
        <w:rPr>
          <w:rFonts w:ascii="微软雅黑" w:eastAsia="微软雅黑" w:hAnsi="微软雅黑" w:hint="eastAsia"/>
        </w:rPr>
        <w:t>个人中心</w:t>
      </w:r>
      <w:bookmarkEnd w:id="127"/>
    </w:p>
    <w:p w:rsidR="008A5D60" w:rsidRDefault="008A5D60" w:rsidP="008A5D6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8A5D60">
        <w:rPr>
          <w:rFonts w:ascii="微软雅黑" w:eastAsia="微软雅黑" w:hAnsi="微软雅黑"/>
          <w:szCs w:val="18"/>
        </w:rPr>
        <w:t>/api/user/</w:t>
      </w:r>
      <w:r w:rsidR="00553B95">
        <w:rPr>
          <w:rFonts w:ascii="微软雅黑" w:eastAsia="微软雅黑" w:hAnsi="微软雅黑" w:hint="eastAsia"/>
          <w:szCs w:val="18"/>
        </w:rPr>
        <w:t>user</w:t>
      </w:r>
      <w:r w:rsidR="00553B95">
        <w:rPr>
          <w:rFonts w:ascii="微软雅黑" w:eastAsia="微软雅黑" w:hAnsi="微软雅黑"/>
          <w:szCs w:val="18"/>
        </w:rPr>
        <w:t>_info</w:t>
      </w:r>
    </w:p>
    <w:p w:rsidR="008A5D60" w:rsidRDefault="008A5D60" w:rsidP="008A5D6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API说明：APP个人中心   post</w:t>
      </w:r>
    </w:p>
    <w:p w:rsidR="008A5D60" w:rsidRDefault="008A5D60" w:rsidP="008A5D6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  <w:r w:rsidR="00E826BD">
        <w:rPr>
          <w:rFonts w:ascii="微软雅黑" w:eastAsia="微软雅黑" w:hAnsi="微软雅黑" w:hint="eastAsia"/>
          <w:szCs w:val="18"/>
        </w:rPr>
        <w:t>无</w:t>
      </w:r>
    </w:p>
    <w:p w:rsidR="008A5D60" w:rsidRDefault="008A5D60" w:rsidP="008A5D6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2127"/>
        <w:gridCol w:w="4705"/>
      </w:tblGrid>
      <w:tr w:rsidR="0068704D" w:rsidTr="00EF02FA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4D" w:rsidRDefault="0068704D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4D" w:rsidRDefault="0068704D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4D" w:rsidRDefault="0068704D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4D" w:rsidRDefault="0068704D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68704D" w:rsidTr="00EF02FA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4D" w:rsidRDefault="0068704D" w:rsidP="00EF02FA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user_info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4D" w:rsidRDefault="0068704D" w:rsidP="00EF02FA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UserInfo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4D" w:rsidRDefault="0068704D" w:rsidP="00EF02FA">
            <w:pPr>
              <w:jc w:val="center"/>
            </w:pPr>
            <w:r>
              <w:rPr>
                <w:rFonts w:hint="eastAsia"/>
                <w:szCs w:val="18"/>
              </w:rPr>
              <w:t>参见</w:t>
            </w:r>
            <w:r>
              <w:rPr>
                <w:szCs w:val="18"/>
              </w:rPr>
              <w:t>UserInfo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4D" w:rsidRDefault="0068704D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用户基本信息</w:t>
            </w:r>
          </w:p>
        </w:tc>
      </w:tr>
      <w:tr w:rsidR="0068704D" w:rsidTr="00EF02FA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4D" w:rsidRDefault="0068704D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user</w:t>
            </w:r>
            <w:r>
              <w:rPr>
                <w:szCs w:val="18"/>
              </w:rPr>
              <w:t>_notice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4D" w:rsidRDefault="0068704D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4D" w:rsidRDefault="0068704D" w:rsidP="00EF02F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4D" w:rsidRDefault="0068704D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用户系统消息提醒数量</w:t>
            </w:r>
          </w:p>
        </w:tc>
      </w:tr>
    </w:tbl>
    <w:p w:rsidR="0068704D" w:rsidRDefault="0068704D" w:rsidP="008A5D60">
      <w:pPr>
        <w:pStyle w:val="a0"/>
        <w:ind w:firstLine="0"/>
        <w:rPr>
          <w:rFonts w:ascii="微软雅黑" w:eastAsia="微软雅黑" w:hAnsi="微软雅黑"/>
          <w:szCs w:val="18"/>
        </w:rPr>
      </w:pPr>
    </w:p>
    <w:p w:rsidR="006816EB" w:rsidRPr="00DB101B" w:rsidRDefault="00010EA5" w:rsidP="006816EB">
      <w:pPr>
        <w:pStyle w:val="3"/>
        <w:rPr>
          <w:rFonts w:ascii="微软雅黑" w:eastAsia="微软雅黑" w:hAnsi="微软雅黑"/>
        </w:rPr>
      </w:pPr>
      <w:bookmarkStart w:id="128" w:name="_Toc520820909"/>
      <w:r>
        <w:rPr>
          <w:rFonts w:ascii="微软雅黑" w:eastAsia="微软雅黑" w:hAnsi="微软雅黑" w:hint="eastAsia"/>
        </w:rPr>
        <w:t>个人中心</w:t>
      </w:r>
      <w:r w:rsidR="006816EB">
        <w:rPr>
          <w:rFonts w:ascii="微软雅黑" w:eastAsia="微软雅黑" w:hAnsi="微软雅黑"/>
        </w:rPr>
        <w:t>—</w:t>
      </w:r>
      <w:r w:rsidR="006816EB">
        <w:rPr>
          <w:rFonts w:ascii="微软雅黑" w:eastAsia="微软雅黑" w:hAnsi="微软雅黑" w:hint="eastAsia"/>
        </w:rPr>
        <w:t>修改基础信息</w:t>
      </w:r>
      <w:bookmarkEnd w:id="128"/>
    </w:p>
    <w:p w:rsidR="006816EB" w:rsidRDefault="006816EB" w:rsidP="006816E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716C88">
        <w:rPr>
          <w:rFonts w:ascii="微软雅黑" w:eastAsia="微软雅黑" w:hAnsi="微软雅黑"/>
          <w:szCs w:val="18"/>
        </w:rPr>
        <w:t>/api/user/</w:t>
      </w:r>
      <w:r>
        <w:rPr>
          <w:rFonts w:ascii="微软雅黑" w:eastAsia="微软雅黑" w:hAnsi="微软雅黑"/>
          <w:szCs w:val="18"/>
        </w:rPr>
        <w:t>update_base</w:t>
      </w:r>
    </w:p>
    <w:p w:rsidR="006816EB" w:rsidRDefault="006816EB" w:rsidP="006816E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API说明：APP修改基础资料，修改后返回新的用户信息   post</w:t>
      </w:r>
    </w:p>
    <w:p w:rsidR="006816EB" w:rsidRDefault="006816EB" w:rsidP="006816E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850"/>
        <w:gridCol w:w="5131"/>
      </w:tblGrid>
      <w:tr w:rsidR="006816EB" w:rsidTr="00EF02FA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6816EB" w:rsidRPr="002C53D7" w:rsidTr="00EF02FA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Pr="00716C88" w:rsidRDefault="006816EB" w:rsidP="00EF02FA">
            <w:r>
              <w:rPr>
                <w:rFonts w:hint="eastAsia"/>
              </w:rPr>
              <w:t>c</w:t>
            </w:r>
            <w:r w:rsidRPr="00716C88">
              <w:rPr>
                <w:rFonts w:hint="eastAsia"/>
              </w:rPr>
              <w:t>olumn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6EB" w:rsidRDefault="006816EB" w:rsidP="00EF02FA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r w:rsidRPr="00716C88">
              <w:rPr>
                <w:rFonts w:hint="eastAsia"/>
              </w:rPr>
              <w:t>要修改的字段名</w:t>
            </w:r>
            <w:r>
              <w:rPr>
                <w:rFonts w:hint="eastAsia"/>
              </w:rPr>
              <w:t xml:space="preserve">  例如：</w:t>
            </w:r>
          </w:p>
          <w:p w:rsidR="006816EB" w:rsidRDefault="006816EB" w:rsidP="00EF02FA">
            <w:r>
              <w:t>nick_name</w:t>
            </w:r>
            <w:r>
              <w:rPr>
                <w:rFonts w:hint="eastAsia"/>
              </w:rPr>
              <w:t>昵称</w:t>
            </w:r>
          </w:p>
          <w:p w:rsidR="006816EB" w:rsidRDefault="006816EB" w:rsidP="00EF02FA">
            <w:r>
              <w:lastRenderedPageBreak/>
              <w:t>user_name</w:t>
            </w:r>
            <w:r>
              <w:rPr>
                <w:rFonts w:hint="eastAsia"/>
              </w:rPr>
              <w:t>姓名</w:t>
            </w:r>
          </w:p>
          <w:p w:rsidR="006816EB" w:rsidRDefault="006816EB" w:rsidP="00EF02FA">
            <w:r>
              <w:t>email</w:t>
            </w:r>
            <w:r>
              <w:rPr>
                <w:rFonts w:hint="eastAsia"/>
              </w:rPr>
              <w:t>邮箱</w:t>
            </w:r>
          </w:p>
          <w:p w:rsidR="006816EB" w:rsidRDefault="006816EB" w:rsidP="00EF02FA">
            <w:r>
              <w:t>job_id</w:t>
            </w:r>
            <w:r>
              <w:rPr>
                <w:rFonts w:hint="eastAsia"/>
              </w:rPr>
              <w:t>职业</w:t>
            </w:r>
          </w:p>
          <w:p w:rsidR="006816EB" w:rsidRDefault="006816EB" w:rsidP="00EF02FA">
            <w:r>
              <w:t>org_id</w:t>
            </w:r>
            <w:r>
              <w:rPr>
                <w:rFonts w:hint="eastAsia"/>
              </w:rPr>
              <w:t>单位</w:t>
            </w:r>
          </w:p>
          <w:p w:rsidR="006816EB" w:rsidRDefault="006816EB" w:rsidP="00EF02FA">
            <w:r>
              <w:t>description</w:t>
            </w:r>
            <w:r>
              <w:rPr>
                <w:rFonts w:hint="eastAsia"/>
              </w:rPr>
              <w:t>简介</w:t>
            </w:r>
          </w:p>
          <w:p w:rsidR="006816EB" w:rsidRDefault="006816EB" w:rsidP="00EF02FA">
            <w:r>
              <w:t>diy_org</w:t>
            </w:r>
            <w:r>
              <w:rPr>
                <w:rFonts w:hint="eastAsia"/>
              </w:rPr>
              <w:t>自定义单位</w:t>
            </w:r>
          </w:p>
          <w:p w:rsidR="006816EB" w:rsidRDefault="006816EB" w:rsidP="00EF02FA">
            <w:r>
              <w:t>department</w:t>
            </w:r>
            <w:r>
              <w:rPr>
                <w:rFonts w:hint="eastAsia"/>
              </w:rPr>
              <w:t>科室</w:t>
            </w:r>
          </w:p>
          <w:p w:rsidR="006816EB" w:rsidRPr="00716C88" w:rsidRDefault="006816EB" w:rsidP="00EF02FA">
            <w:pPr>
              <w:rPr>
                <w:color w:val="000000"/>
              </w:rPr>
            </w:pPr>
            <w:r>
              <w:t>education_id</w:t>
            </w:r>
            <w:r>
              <w:rPr>
                <w:rFonts w:hint="eastAsia"/>
              </w:rPr>
              <w:t>学历</w:t>
            </w:r>
          </w:p>
        </w:tc>
      </w:tr>
      <w:tr w:rsidR="006816EB" w:rsidRPr="002C53D7" w:rsidTr="00EF02FA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Pr="00716C88" w:rsidRDefault="006816EB" w:rsidP="00EF02FA">
            <w:r>
              <w:lastRenderedPageBreak/>
              <w:t>v</w:t>
            </w:r>
            <w:r w:rsidRPr="00716C88">
              <w:rPr>
                <w:rFonts w:hint="eastAsia"/>
              </w:rPr>
              <w:t>alue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6EB" w:rsidRPr="00865F1B" w:rsidRDefault="006816EB" w:rsidP="00EF02FA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修改的值</w:t>
            </w:r>
          </w:p>
        </w:tc>
      </w:tr>
    </w:tbl>
    <w:p w:rsidR="006816EB" w:rsidRDefault="006816EB" w:rsidP="006816E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2127"/>
        <w:gridCol w:w="4705"/>
      </w:tblGrid>
      <w:tr w:rsidR="006816EB" w:rsidTr="00EF02FA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6816EB" w:rsidTr="00EF02FA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user_info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UserInfo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6EB" w:rsidRDefault="006816EB" w:rsidP="00EF02FA">
            <w:pPr>
              <w:jc w:val="center"/>
            </w:pPr>
            <w:r>
              <w:rPr>
                <w:rFonts w:hint="eastAsia"/>
                <w:szCs w:val="18"/>
              </w:rPr>
              <w:t>参见</w:t>
            </w:r>
            <w:r>
              <w:rPr>
                <w:szCs w:val="18"/>
              </w:rPr>
              <w:t>UserInfo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EB" w:rsidRDefault="006816EB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用户基本信息</w:t>
            </w:r>
          </w:p>
        </w:tc>
      </w:tr>
    </w:tbl>
    <w:p w:rsidR="00AC3E0D" w:rsidRPr="00DB101B" w:rsidRDefault="00010EA5" w:rsidP="00AC3E0D">
      <w:pPr>
        <w:pStyle w:val="3"/>
        <w:rPr>
          <w:rFonts w:ascii="微软雅黑" w:eastAsia="微软雅黑" w:hAnsi="微软雅黑"/>
        </w:rPr>
      </w:pPr>
      <w:bookmarkStart w:id="129" w:name="_Toc520820910"/>
      <w:r>
        <w:rPr>
          <w:rFonts w:ascii="微软雅黑" w:eastAsia="微软雅黑" w:hAnsi="微软雅黑" w:hint="eastAsia"/>
        </w:rPr>
        <w:t>个人中心</w:t>
      </w:r>
      <w:r w:rsidR="006816EB">
        <w:rPr>
          <w:rFonts w:ascii="微软雅黑" w:eastAsia="微软雅黑" w:hAnsi="微软雅黑"/>
        </w:rPr>
        <w:t>—</w:t>
      </w:r>
      <w:r w:rsidR="006816EB">
        <w:rPr>
          <w:rFonts w:ascii="微软雅黑" w:eastAsia="微软雅黑" w:hAnsi="微软雅黑" w:hint="eastAsia"/>
        </w:rPr>
        <w:t>修改</w:t>
      </w:r>
      <w:r w:rsidR="00AC3E0D">
        <w:rPr>
          <w:rFonts w:ascii="微软雅黑" w:eastAsia="微软雅黑" w:hAnsi="微软雅黑" w:hint="eastAsia"/>
        </w:rPr>
        <w:t>密码</w:t>
      </w:r>
      <w:bookmarkEnd w:id="129"/>
    </w:p>
    <w:p w:rsidR="00AC3E0D" w:rsidRDefault="00AC3E0D" w:rsidP="00AC3E0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347DAE">
        <w:rPr>
          <w:rFonts w:ascii="微软雅黑" w:eastAsia="微软雅黑" w:hAnsi="微软雅黑"/>
          <w:szCs w:val="18"/>
        </w:rPr>
        <w:t>/api/user/</w:t>
      </w:r>
      <w:r w:rsidR="00CD6A87">
        <w:rPr>
          <w:rFonts w:ascii="微软雅黑" w:eastAsia="微软雅黑" w:hAnsi="微软雅黑"/>
          <w:szCs w:val="18"/>
        </w:rPr>
        <w:t>update_pwd</w:t>
      </w:r>
    </w:p>
    <w:p w:rsidR="00AC3E0D" w:rsidRDefault="00AC3E0D" w:rsidP="00AC3E0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API说明：APP修改账号密码</w:t>
      </w:r>
      <w:r w:rsidR="00537E2E">
        <w:rPr>
          <w:rFonts w:ascii="微软雅黑" w:eastAsia="微软雅黑" w:hAnsi="微软雅黑" w:hint="eastAsia"/>
          <w:szCs w:val="18"/>
        </w:rPr>
        <w:t>，修改密码后需要重新登录</w:t>
      </w:r>
      <w:r>
        <w:rPr>
          <w:rFonts w:ascii="微软雅黑" w:eastAsia="微软雅黑" w:hAnsi="微软雅黑" w:hint="eastAsia"/>
          <w:szCs w:val="18"/>
        </w:rPr>
        <w:t xml:space="preserve">   post</w:t>
      </w:r>
    </w:p>
    <w:p w:rsidR="00AC3E0D" w:rsidRDefault="00AC3E0D" w:rsidP="00AC3E0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850"/>
        <w:gridCol w:w="5131"/>
      </w:tblGrid>
      <w:tr w:rsidR="00AC3E0D" w:rsidTr="0038770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Default="00AC3E0D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Default="00AC3E0D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Default="00AC3E0D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Default="00AC3E0D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Default="00AC3E0D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AC3E0D" w:rsidRPr="002C53D7" w:rsidTr="0038770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Pr="00347DAE" w:rsidRDefault="000B0061" w:rsidP="003877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new</w:t>
            </w:r>
            <w:r>
              <w:rPr>
                <w:color w:val="000000"/>
              </w:rPr>
              <w:t>_pwd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Default="00AC3E0D" w:rsidP="00387706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E0D" w:rsidRPr="00865F1B" w:rsidRDefault="00AC3E0D" w:rsidP="00387706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Default="00AC3E0D" w:rsidP="00387706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Default="00AC3E0D" w:rsidP="00387706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验证码</w:t>
            </w:r>
          </w:p>
        </w:tc>
      </w:tr>
      <w:tr w:rsidR="00AC3E0D" w:rsidRPr="002C53D7" w:rsidTr="0038770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Pr="00347DAE" w:rsidRDefault="000B0061" w:rsidP="00387706">
            <w:r>
              <w:t>old_wd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Default="00AC3E0D" w:rsidP="00387706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E0D" w:rsidRPr="00865F1B" w:rsidRDefault="001032CE" w:rsidP="00387706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Default="00AC3E0D" w:rsidP="00387706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E0D" w:rsidRPr="00347DAE" w:rsidRDefault="00AC3E0D" w:rsidP="00387706">
            <w:r>
              <w:rPr>
                <w:rFonts w:hint="eastAsia"/>
              </w:rPr>
              <w:t xml:space="preserve">密码MD5加密 </w:t>
            </w:r>
          </w:p>
        </w:tc>
      </w:tr>
    </w:tbl>
    <w:p w:rsidR="00AC3E0D" w:rsidRDefault="00AC3E0D" w:rsidP="00AC3E0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  <w:r w:rsidR="001032CE">
        <w:rPr>
          <w:rFonts w:ascii="微软雅黑" w:eastAsia="微软雅黑" w:hAnsi="微软雅黑" w:hint="eastAsia"/>
          <w:szCs w:val="18"/>
        </w:rPr>
        <w:t>参照4</w:t>
      </w:r>
      <w:r w:rsidR="001032CE">
        <w:rPr>
          <w:rFonts w:ascii="微软雅黑" w:eastAsia="微软雅黑" w:hAnsi="微软雅黑"/>
          <w:szCs w:val="18"/>
        </w:rPr>
        <w:t>.1.5</w:t>
      </w:r>
    </w:p>
    <w:p w:rsidR="00DB5333" w:rsidRPr="00DB101B" w:rsidRDefault="00010EA5" w:rsidP="00DB5333">
      <w:pPr>
        <w:pStyle w:val="3"/>
        <w:rPr>
          <w:rFonts w:ascii="微软雅黑" w:eastAsia="微软雅黑" w:hAnsi="微软雅黑"/>
        </w:rPr>
      </w:pPr>
      <w:bookmarkStart w:id="130" w:name="_Toc520820911"/>
      <w:r>
        <w:rPr>
          <w:rFonts w:ascii="微软雅黑" w:eastAsia="微软雅黑" w:hAnsi="微软雅黑" w:hint="eastAsia"/>
        </w:rPr>
        <w:t>个人中心</w:t>
      </w:r>
      <w:r w:rsidR="00DB5333">
        <w:rPr>
          <w:rFonts w:ascii="微软雅黑" w:eastAsia="微软雅黑" w:hAnsi="微软雅黑"/>
        </w:rPr>
        <w:t>—</w:t>
      </w:r>
      <w:r w:rsidR="00DB5333">
        <w:rPr>
          <w:rFonts w:ascii="微软雅黑" w:eastAsia="微软雅黑" w:hAnsi="微软雅黑" w:hint="eastAsia"/>
        </w:rPr>
        <w:t>上传头像</w:t>
      </w:r>
      <w:bookmarkEnd w:id="130"/>
    </w:p>
    <w:p w:rsidR="00DB5333" w:rsidRDefault="00DB5333" w:rsidP="00DB5333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716C88">
        <w:rPr>
          <w:rFonts w:ascii="微软雅黑" w:eastAsia="微软雅黑" w:hAnsi="微软雅黑"/>
          <w:szCs w:val="18"/>
        </w:rPr>
        <w:t>/api/user/</w:t>
      </w:r>
      <w:r w:rsidR="00CD6A87">
        <w:rPr>
          <w:rFonts w:ascii="微软雅黑" w:eastAsia="微软雅黑" w:hAnsi="微软雅黑" w:hint="eastAsia"/>
          <w:szCs w:val="18"/>
        </w:rPr>
        <w:t>update</w:t>
      </w:r>
      <w:r w:rsidR="00CD6A87">
        <w:rPr>
          <w:rFonts w:ascii="微软雅黑" w:eastAsia="微软雅黑" w:hAnsi="微软雅黑"/>
          <w:szCs w:val="18"/>
        </w:rPr>
        <w:t>_img</w:t>
      </w:r>
    </w:p>
    <w:p w:rsidR="00DB5333" w:rsidRDefault="00DB5333" w:rsidP="00DB5333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API说明：APP修改基础资料，修改后返回新的用户信息   post</w:t>
      </w:r>
    </w:p>
    <w:p w:rsidR="00DB5333" w:rsidRDefault="00DB5333" w:rsidP="00DB5333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850"/>
        <w:gridCol w:w="5131"/>
      </w:tblGrid>
      <w:tr w:rsidR="00DB5333" w:rsidTr="00EF02FA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DB5333" w:rsidRPr="002C53D7" w:rsidTr="00EF02FA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Pr="00716C88" w:rsidRDefault="0077742C" w:rsidP="00EF02FA">
            <w:r>
              <w:rPr>
                <w:rFonts w:hint="eastAsia"/>
              </w:rPr>
              <w:t>image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333" w:rsidRPr="00865F1B" w:rsidRDefault="00DB5333" w:rsidP="00EF02FA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center"/>
              <w:rPr>
                <w:szCs w:val="18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77742C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  <w:r>
              <w:rPr>
                <w:szCs w:val="18"/>
              </w:rPr>
              <w:t>ase64</w:t>
            </w:r>
            <w:r>
              <w:rPr>
                <w:rFonts w:hint="eastAsia"/>
                <w:szCs w:val="18"/>
              </w:rPr>
              <w:t>格式的图片流</w:t>
            </w:r>
          </w:p>
        </w:tc>
      </w:tr>
    </w:tbl>
    <w:p w:rsidR="00DB5333" w:rsidRDefault="00DB5333" w:rsidP="00DB5333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2127"/>
        <w:gridCol w:w="4705"/>
      </w:tblGrid>
      <w:tr w:rsidR="00DB5333" w:rsidTr="00EF02FA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DB5333" w:rsidTr="00EF02FA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user_info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UserInfo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333" w:rsidRDefault="00DB5333" w:rsidP="00EF02FA">
            <w:pPr>
              <w:jc w:val="center"/>
            </w:pPr>
            <w:r>
              <w:rPr>
                <w:rFonts w:hint="eastAsia"/>
                <w:szCs w:val="18"/>
              </w:rPr>
              <w:t>参见</w:t>
            </w:r>
            <w:r>
              <w:rPr>
                <w:szCs w:val="18"/>
              </w:rPr>
              <w:t>UserInfo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333" w:rsidRDefault="00DB5333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用户基本信息</w:t>
            </w:r>
          </w:p>
        </w:tc>
      </w:tr>
    </w:tbl>
    <w:p w:rsidR="007F0882" w:rsidRPr="00DB101B" w:rsidRDefault="007F0882" w:rsidP="007F0882">
      <w:pPr>
        <w:pStyle w:val="3"/>
        <w:rPr>
          <w:rFonts w:ascii="微软雅黑" w:eastAsia="微软雅黑" w:hAnsi="微软雅黑"/>
        </w:rPr>
      </w:pPr>
      <w:bookmarkStart w:id="131" w:name="_Toc520820912"/>
      <w:r>
        <w:rPr>
          <w:rFonts w:ascii="微软雅黑" w:eastAsia="微软雅黑" w:hAnsi="微软雅黑" w:hint="eastAsia"/>
        </w:rPr>
        <w:t>个人中心</w:t>
      </w:r>
      <w:r>
        <w:rPr>
          <w:rFonts w:ascii="微软雅黑" w:eastAsia="微软雅黑" w:hAnsi="微软雅黑"/>
        </w:rPr>
        <w:t>—</w:t>
      </w:r>
      <w:r w:rsidR="00FC3D49">
        <w:rPr>
          <w:rFonts w:ascii="微软雅黑" w:eastAsia="微软雅黑" w:hAnsi="微软雅黑" w:hint="eastAsia"/>
        </w:rPr>
        <w:t>购买记录</w:t>
      </w:r>
      <w:bookmarkEnd w:id="131"/>
    </w:p>
    <w:p w:rsidR="007F0882" w:rsidRDefault="007F0882" w:rsidP="007F088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716C88">
        <w:rPr>
          <w:rFonts w:ascii="微软雅黑" w:eastAsia="微软雅黑" w:hAnsi="微软雅黑"/>
          <w:szCs w:val="18"/>
        </w:rPr>
        <w:t>/api/user/</w:t>
      </w:r>
      <w:r w:rsidR="00976322">
        <w:rPr>
          <w:rFonts w:ascii="微软雅黑" w:eastAsia="微软雅黑" w:hAnsi="微软雅黑" w:hint="eastAsia"/>
          <w:szCs w:val="18"/>
        </w:rPr>
        <w:t>order</w:t>
      </w:r>
    </w:p>
    <w:p w:rsidR="007F0882" w:rsidRDefault="007F0882" w:rsidP="007F088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</w:t>
      </w:r>
      <w:r w:rsidR="00FC3D49">
        <w:rPr>
          <w:rFonts w:ascii="微软雅黑" w:eastAsia="微软雅黑" w:hAnsi="微软雅黑" w:hint="eastAsia"/>
          <w:szCs w:val="18"/>
        </w:rPr>
        <w:t>个人中心</w:t>
      </w:r>
      <w:r w:rsidR="00FC3D49">
        <w:rPr>
          <w:rFonts w:ascii="微软雅黑" w:eastAsia="微软雅黑" w:hAnsi="微软雅黑"/>
          <w:szCs w:val="18"/>
        </w:rPr>
        <w:t>—</w:t>
      </w:r>
      <w:r w:rsidR="00FC3D49">
        <w:rPr>
          <w:rFonts w:ascii="微软雅黑" w:eastAsia="微软雅黑" w:hAnsi="微软雅黑" w:hint="eastAsia"/>
          <w:szCs w:val="18"/>
        </w:rPr>
        <w:t>购买记录</w:t>
      </w:r>
      <w:r>
        <w:rPr>
          <w:rFonts w:ascii="微软雅黑" w:eastAsia="微软雅黑" w:hAnsi="微软雅黑" w:hint="eastAsia"/>
          <w:szCs w:val="18"/>
        </w:rPr>
        <w:t xml:space="preserve">   post</w:t>
      </w:r>
    </w:p>
    <w:p w:rsidR="00D878C1" w:rsidRDefault="007F0882" w:rsidP="00967A0E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请求参数：</w:t>
      </w:r>
      <w:r w:rsidR="00967A0E">
        <w:rPr>
          <w:rFonts w:ascii="微软雅黑" w:eastAsia="微软雅黑" w:hAnsi="微软雅黑" w:hint="eastAsia"/>
          <w:szCs w:val="18"/>
        </w:rPr>
        <w:t xml:space="preserve">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2835"/>
        <w:gridCol w:w="3146"/>
      </w:tblGrid>
      <w:tr w:rsidR="003831C3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1C3" w:rsidRDefault="003831C3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1C3" w:rsidRDefault="003831C3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1C3" w:rsidRDefault="003831C3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1C3" w:rsidRDefault="003831C3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1C3" w:rsidRDefault="003831C3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3831C3" w:rsidRPr="002C53D7" w:rsidTr="00975103">
        <w:tc>
          <w:tcPr>
            <w:tcW w:w="1531" w:type="dxa"/>
          </w:tcPr>
          <w:p w:rsidR="003831C3" w:rsidRPr="00716C88" w:rsidRDefault="003831C3" w:rsidP="00975103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</w:tcPr>
          <w:p w:rsidR="003831C3" w:rsidRDefault="003831C3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Page</w:t>
            </w:r>
          </w:p>
        </w:tc>
        <w:tc>
          <w:tcPr>
            <w:tcW w:w="851" w:type="dxa"/>
          </w:tcPr>
          <w:p w:rsidR="003831C3" w:rsidRPr="00865F1B" w:rsidRDefault="003831C3" w:rsidP="00975103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2835" w:type="dxa"/>
          </w:tcPr>
          <w:p w:rsidR="003831C3" w:rsidRDefault="003831C3" w:rsidP="0097510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参见Page定义</w:t>
            </w:r>
          </w:p>
        </w:tc>
        <w:tc>
          <w:tcPr>
            <w:tcW w:w="3146" w:type="dxa"/>
          </w:tcPr>
          <w:p w:rsidR="003831C3" w:rsidRDefault="003831C3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用户自定义分页查询条件</w:t>
            </w:r>
          </w:p>
        </w:tc>
      </w:tr>
      <w:tr w:rsidR="00A80CBC" w:rsidRPr="002C53D7" w:rsidTr="00975103">
        <w:tc>
          <w:tcPr>
            <w:tcW w:w="1531" w:type="dxa"/>
          </w:tcPr>
          <w:p w:rsidR="00A80CBC" w:rsidRDefault="00A80CBC" w:rsidP="00975103">
            <w:r>
              <w:rPr>
                <w:rFonts w:hint="eastAsia"/>
              </w:rPr>
              <w:t>puoduct</w:t>
            </w:r>
            <w:r>
              <w:t>_type</w:t>
            </w:r>
          </w:p>
        </w:tc>
        <w:tc>
          <w:tcPr>
            <w:tcW w:w="1417" w:type="dxa"/>
          </w:tcPr>
          <w:p w:rsidR="00A80CBC" w:rsidRDefault="00A80CBC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</w:tcPr>
          <w:p w:rsidR="00A80CBC" w:rsidRPr="00865F1B" w:rsidRDefault="00A80CBC" w:rsidP="0097510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2835" w:type="dxa"/>
          </w:tcPr>
          <w:p w:rsidR="00A80CBC" w:rsidRDefault="00A80CBC" w:rsidP="0097510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3146" w:type="dxa"/>
          </w:tcPr>
          <w:p w:rsidR="00A80CBC" w:rsidRDefault="00A80CBC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1直播产品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培训课程</w:t>
            </w:r>
          </w:p>
        </w:tc>
      </w:tr>
    </w:tbl>
    <w:p w:rsidR="007F0882" w:rsidRDefault="007F0882" w:rsidP="007F088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2410"/>
        <w:gridCol w:w="2976"/>
        <w:gridCol w:w="2863"/>
      </w:tblGrid>
      <w:tr w:rsidR="007F0882" w:rsidTr="00635AEA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882" w:rsidRDefault="007F088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882" w:rsidRDefault="007F088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882" w:rsidRDefault="007F088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882" w:rsidRDefault="007F088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7F0882" w:rsidTr="00635AEA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882" w:rsidRDefault="00976322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order</w:t>
            </w:r>
            <w:r w:rsidR="004D3494">
              <w:rPr>
                <w:szCs w:val="18"/>
              </w:rPr>
              <w:t>_list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882" w:rsidRDefault="00635AEA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OrderInfo</w:t>
            </w:r>
            <w:r w:rsidR="000D4080">
              <w:rPr>
                <w:szCs w:val="18"/>
              </w:rPr>
              <w:t>[]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882" w:rsidRDefault="007F0882" w:rsidP="00975103">
            <w:pPr>
              <w:jc w:val="center"/>
            </w:pPr>
            <w:r>
              <w:rPr>
                <w:rFonts w:hint="eastAsia"/>
                <w:szCs w:val="18"/>
              </w:rPr>
              <w:t>参见</w:t>
            </w:r>
            <w:r w:rsidR="00635AEA">
              <w:rPr>
                <w:szCs w:val="18"/>
              </w:rPr>
              <w:t>OrderInfo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882" w:rsidRDefault="00635AEA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订单列表</w:t>
            </w:r>
          </w:p>
        </w:tc>
      </w:tr>
    </w:tbl>
    <w:p w:rsidR="00824F1D" w:rsidRPr="00DB101B" w:rsidRDefault="00824F1D" w:rsidP="00824F1D">
      <w:pPr>
        <w:pStyle w:val="3"/>
        <w:rPr>
          <w:rFonts w:ascii="微软雅黑" w:eastAsia="微软雅黑" w:hAnsi="微软雅黑"/>
        </w:rPr>
      </w:pPr>
      <w:bookmarkStart w:id="132" w:name="_Toc520820913"/>
      <w:r>
        <w:rPr>
          <w:rFonts w:ascii="微软雅黑" w:eastAsia="微软雅黑" w:hAnsi="微软雅黑" w:hint="eastAsia"/>
        </w:rPr>
        <w:t>个人中心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消息</w:t>
      </w:r>
      <w:r w:rsidR="00121DA9">
        <w:rPr>
          <w:rFonts w:ascii="微软雅黑" w:eastAsia="微软雅黑" w:hAnsi="微软雅黑" w:hint="eastAsia"/>
        </w:rPr>
        <w:t>会议列表</w:t>
      </w:r>
      <w:bookmarkEnd w:id="132"/>
    </w:p>
    <w:p w:rsidR="00824F1D" w:rsidRDefault="00824F1D" w:rsidP="00824F1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716C88">
        <w:rPr>
          <w:rFonts w:ascii="微软雅黑" w:eastAsia="微软雅黑" w:hAnsi="微软雅黑"/>
          <w:szCs w:val="18"/>
        </w:rPr>
        <w:t>/api/user/</w:t>
      </w:r>
      <w:r>
        <w:rPr>
          <w:rFonts w:ascii="微软雅黑" w:eastAsia="微软雅黑" w:hAnsi="微软雅黑" w:hint="eastAsia"/>
          <w:szCs w:val="18"/>
        </w:rPr>
        <w:t>notice_</w:t>
      </w:r>
      <w:r>
        <w:rPr>
          <w:rFonts w:ascii="微软雅黑" w:eastAsia="微软雅黑" w:hAnsi="微软雅黑"/>
          <w:szCs w:val="18"/>
        </w:rPr>
        <w:t>convention</w:t>
      </w:r>
    </w:p>
    <w:p w:rsidR="00824F1D" w:rsidRDefault="00824F1D" w:rsidP="00824F1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API说明：APP个人中心</w:t>
      </w:r>
      <w:r>
        <w:rPr>
          <w:rFonts w:ascii="微软雅黑" w:eastAsia="微软雅黑" w:hAnsi="微软雅黑"/>
          <w:szCs w:val="18"/>
        </w:rPr>
        <w:t>—</w:t>
      </w:r>
      <w:r>
        <w:rPr>
          <w:rFonts w:ascii="微软雅黑" w:eastAsia="微软雅黑" w:hAnsi="微软雅黑" w:hint="eastAsia"/>
          <w:szCs w:val="18"/>
        </w:rPr>
        <w:t>系统消息会议列表   post</w:t>
      </w:r>
    </w:p>
    <w:p w:rsidR="00824F1D" w:rsidRDefault="00824F1D" w:rsidP="00824F1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2835"/>
        <w:gridCol w:w="3146"/>
      </w:tblGrid>
      <w:tr w:rsidR="00590D90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D90" w:rsidRDefault="00590D90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D90" w:rsidRDefault="00590D90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D90" w:rsidRDefault="00590D90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D90" w:rsidRDefault="00590D90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D90" w:rsidRDefault="00590D90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590D90" w:rsidRPr="002C53D7" w:rsidTr="00975103">
        <w:tc>
          <w:tcPr>
            <w:tcW w:w="1531" w:type="dxa"/>
          </w:tcPr>
          <w:p w:rsidR="00590D90" w:rsidRPr="00716C88" w:rsidRDefault="00590D90" w:rsidP="00975103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</w:tcPr>
          <w:p w:rsidR="00590D90" w:rsidRDefault="00590D90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Page</w:t>
            </w:r>
          </w:p>
        </w:tc>
        <w:tc>
          <w:tcPr>
            <w:tcW w:w="851" w:type="dxa"/>
          </w:tcPr>
          <w:p w:rsidR="00590D90" w:rsidRPr="00865F1B" w:rsidRDefault="00590D90" w:rsidP="00975103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2835" w:type="dxa"/>
          </w:tcPr>
          <w:p w:rsidR="00590D90" w:rsidRDefault="00590D90" w:rsidP="0097510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参见Page定义</w:t>
            </w:r>
          </w:p>
        </w:tc>
        <w:tc>
          <w:tcPr>
            <w:tcW w:w="3146" w:type="dxa"/>
          </w:tcPr>
          <w:p w:rsidR="00590D90" w:rsidRDefault="00590D90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用户自定义分页查询条件</w:t>
            </w:r>
          </w:p>
        </w:tc>
      </w:tr>
    </w:tbl>
    <w:p w:rsidR="00824F1D" w:rsidRDefault="00824F1D" w:rsidP="00824F1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2693"/>
        <w:gridCol w:w="2977"/>
        <w:gridCol w:w="2579"/>
      </w:tblGrid>
      <w:tr w:rsidR="00824F1D" w:rsidTr="009B2526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F1D" w:rsidRDefault="00824F1D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F1D" w:rsidRDefault="00824F1D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F1D" w:rsidRDefault="00824F1D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F1D" w:rsidRDefault="00824F1D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824F1D" w:rsidTr="009B2526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F1D" w:rsidRDefault="00FE1973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convention</w:t>
            </w:r>
            <w:r w:rsidR="00824F1D">
              <w:rPr>
                <w:szCs w:val="18"/>
              </w:rPr>
              <w:t>_list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F1D" w:rsidRDefault="009B2526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Notice</w:t>
            </w:r>
            <w:r w:rsidR="00FC2958">
              <w:rPr>
                <w:rFonts w:hint="eastAsia"/>
                <w:szCs w:val="18"/>
              </w:rPr>
              <w:t>Convention</w:t>
            </w:r>
            <w:r w:rsidR="009B6CA5">
              <w:rPr>
                <w:szCs w:val="18"/>
              </w:rPr>
              <w:t>[]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F1D" w:rsidRDefault="00534840" w:rsidP="00975103">
            <w:pPr>
              <w:jc w:val="center"/>
            </w:pPr>
            <w:r>
              <w:rPr>
                <w:rFonts w:hint="eastAsia"/>
                <w:szCs w:val="18"/>
              </w:rPr>
              <w:t>参见</w:t>
            </w:r>
            <w:r w:rsidR="00824F1D">
              <w:rPr>
                <w:szCs w:val="18"/>
              </w:rPr>
              <w:t xml:space="preserve"> </w:t>
            </w:r>
            <w:r w:rsidR="00824F1D">
              <w:rPr>
                <w:rFonts w:hint="eastAsia"/>
                <w:szCs w:val="18"/>
              </w:rPr>
              <w:t>Notice</w:t>
            </w:r>
            <w:r w:rsidR="00824F1D">
              <w:rPr>
                <w:szCs w:val="18"/>
              </w:rPr>
              <w:t>Info</w:t>
            </w:r>
            <w:r w:rsidR="00824F1D">
              <w:rPr>
                <w:rFonts w:hint="eastAsia"/>
                <w:szCs w:val="18"/>
              </w:rPr>
              <w:t>定义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F1D" w:rsidRDefault="008A6FFC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会议</w:t>
            </w:r>
            <w:r w:rsidR="00824F1D">
              <w:rPr>
                <w:rFonts w:hint="eastAsia"/>
                <w:szCs w:val="18"/>
              </w:rPr>
              <w:t>列表</w:t>
            </w:r>
          </w:p>
        </w:tc>
      </w:tr>
    </w:tbl>
    <w:p w:rsidR="00824F1D" w:rsidRPr="00E02CAE" w:rsidRDefault="00824F1D" w:rsidP="00824F1D">
      <w:pPr>
        <w:pStyle w:val="a0"/>
        <w:ind w:firstLine="0"/>
        <w:rPr>
          <w:rFonts w:ascii="微软雅黑" w:eastAsia="微软雅黑" w:hAnsi="微软雅黑"/>
          <w:szCs w:val="18"/>
        </w:rPr>
      </w:pPr>
    </w:p>
    <w:p w:rsidR="00C13352" w:rsidRPr="00DB101B" w:rsidRDefault="00C13352" w:rsidP="00C13352">
      <w:pPr>
        <w:pStyle w:val="3"/>
        <w:rPr>
          <w:rFonts w:ascii="微软雅黑" w:eastAsia="微软雅黑" w:hAnsi="微软雅黑"/>
        </w:rPr>
      </w:pPr>
      <w:bookmarkStart w:id="133" w:name="_Toc520820914"/>
      <w:r>
        <w:rPr>
          <w:rFonts w:ascii="微软雅黑" w:eastAsia="微软雅黑" w:hAnsi="微软雅黑" w:hint="eastAsia"/>
        </w:rPr>
        <w:t>个人中心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消息</w:t>
      </w:r>
      <w:r w:rsidR="00121DA9">
        <w:rPr>
          <w:rFonts w:ascii="微软雅黑" w:eastAsia="微软雅黑" w:hAnsi="微软雅黑" w:hint="eastAsia"/>
        </w:rPr>
        <w:t>列表</w:t>
      </w:r>
      <w:bookmarkEnd w:id="133"/>
    </w:p>
    <w:p w:rsidR="00C13352" w:rsidRDefault="00C13352" w:rsidP="00C1335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716C88">
        <w:rPr>
          <w:rFonts w:ascii="微软雅黑" w:eastAsia="微软雅黑" w:hAnsi="微软雅黑"/>
          <w:szCs w:val="18"/>
        </w:rPr>
        <w:t>/api/user/</w:t>
      </w:r>
      <w:r w:rsidR="0001229F">
        <w:rPr>
          <w:rFonts w:ascii="微软雅黑" w:eastAsia="微软雅黑" w:hAnsi="微软雅黑" w:hint="eastAsia"/>
          <w:szCs w:val="18"/>
        </w:rPr>
        <w:t>notice</w:t>
      </w:r>
      <w:r w:rsidR="009B6CA5">
        <w:rPr>
          <w:rFonts w:ascii="微软雅黑" w:eastAsia="微软雅黑" w:hAnsi="微软雅黑"/>
          <w:szCs w:val="18"/>
        </w:rPr>
        <w:t>_list</w:t>
      </w:r>
    </w:p>
    <w:p w:rsidR="00C13352" w:rsidRDefault="00C13352" w:rsidP="00C1335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API说明：APP个人中心</w:t>
      </w:r>
      <w:r>
        <w:rPr>
          <w:rFonts w:ascii="微软雅黑" w:eastAsia="微软雅黑" w:hAnsi="微软雅黑"/>
          <w:szCs w:val="18"/>
        </w:rPr>
        <w:t>—</w:t>
      </w:r>
      <w:r w:rsidR="00824F1D">
        <w:rPr>
          <w:rFonts w:ascii="微软雅黑" w:eastAsia="微软雅黑" w:hAnsi="微软雅黑" w:hint="eastAsia"/>
          <w:szCs w:val="18"/>
        </w:rPr>
        <w:t>会议</w:t>
      </w:r>
      <w:r w:rsidR="00486CA7">
        <w:rPr>
          <w:rFonts w:ascii="微软雅黑" w:eastAsia="微软雅黑" w:hAnsi="微软雅黑" w:hint="eastAsia"/>
          <w:szCs w:val="18"/>
        </w:rPr>
        <w:t>消息</w:t>
      </w:r>
      <w:r>
        <w:rPr>
          <w:rFonts w:ascii="微软雅黑" w:eastAsia="微软雅黑" w:hAnsi="微软雅黑" w:hint="eastAsia"/>
          <w:szCs w:val="18"/>
        </w:rPr>
        <w:t xml:space="preserve">   post</w:t>
      </w:r>
    </w:p>
    <w:p w:rsidR="00967A0E" w:rsidRDefault="00C13352" w:rsidP="00967A0E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2835"/>
        <w:gridCol w:w="3146"/>
      </w:tblGrid>
      <w:tr w:rsidR="00967A0E" w:rsidTr="004A06AD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A0E" w:rsidRDefault="00967A0E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A0E" w:rsidRDefault="00967A0E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A0E" w:rsidRDefault="00967A0E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A0E" w:rsidRDefault="00967A0E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A0E" w:rsidRDefault="00967A0E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4D078A" w:rsidRPr="002C53D7" w:rsidTr="004A06AD">
        <w:tc>
          <w:tcPr>
            <w:tcW w:w="1531" w:type="dxa"/>
          </w:tcPr>
          <w:p w:rsidR="004D078A" w:rsidRPr="00716C88" w:rsidRDefault="004D078A" w:rsidP="00975103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</w:tcPr>
          <w:p w:rsidR="004D078A" w:rsidRDefault="004D078A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Page</w:t>
            </w:r>
          </w:p>
        </w:tc>
        <w:tc>
          <w:tcPr>
            <w:tcW w:w="851" w:type="dxa"/>
          </w:tcPr>
          <w:p w:rsidR="004D078A" w:rsidRPr="00865F1B" w:rsidRDefault="004D078A" w:rsidP="00975103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2835" w:type="dxa"/>
          </w:tcPr>
          <w:p w:rsidR="004D078A" w:rsidRDefault="004D078A" w:rsidP="0097510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参见Page定义</w:t>
            </w:r>
          </w:p>
        </w:tc>
        <w:tc>
          <w:tcPr>
            <w:tcW w:w="3146" w:type="dxa"/>
          </w:tcPr>
          <w:p w:rsidR="004D078A" w:rsidRDefault="004D078A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用户自定义分页查询条件</w:t>
            </w:r>
          </w:p>
        </w:tc>
      </w:tr>
      <w:tr w:rsidR="004A06AD" w:rsidRPr="002C53D7" w:rsidTr="004A06AD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6AD" w:rsidRPr="00716C88" w:rsidRDefault="004A06AD" w:rsidP="00975103">
            <w:r>
              <w:rPr>
                <w:rFonts w:hint="eastAsia"/>
              </w:rPr>
              <w:t>convention_</w:t>
            </w: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6AD" w:rsidRDefault="004A06AD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6AD" w:rsidRPr="00865F1B" w:rsidRDefault="004A06AD" w:rsidP="00975103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6AD" w:rsidRDefault="004A06AD" w:rsidP="00975103">
            <w:pPr>
              <w:jc w:val="center"/>
              <w:rPr>
                <w:szCs w:val="18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6AD" w:rsidRDefault="004A06AD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</w:tbl>
    <w:p w:rsidR="00C13352" w:rsidRDefault="00C13352" w:rsidP="00C1335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2410"/>
        <w:gridCol w:w="2976"/>
        <w:gridCol w:w="2863"/>
      </w:tblGrid>
      <w:tr w:rsidR="00C13352" w:rsidTr="00975103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352" w:rsidRDefault="00C1335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352" w:rsidRDefault="00C1335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352" w:rsidRDefault="00C1335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352" w:rsidRDefault="00C1335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C13352" w:rsidTr="00975103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352" w:rsidRDefault="00486CA7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notice</w:t>
            </w:r>
            <w:r w:rsidR="00C13352">
              <w:rPr>
                <w:szCs w:val="18"/>
              </w:rPr>
              <w:t>_list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352" w:rsidRDefault="00894209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Notice</w:t>
            </w:r>
            <w:r w:rsidR="00C13352">
              <w:rPr>
                <w:szCs w:val="18"/>
              </w:rPr>
              <w:t>Info</w:t>
            </w:r>
            <w:r w:rsidR="009B6CA5">
              <w:rPr>
                <w:szCs w:val="18"/>
              </w:rPr>
              <w:t>[]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352" w:rsidRDefault="00534840" w:rsidP="00975103">
            <w:pPr>
              <w:jc w:val="center"/>
            </w:pPr>
            <w:r>
              <w:rPr>
                <w:rFonts w:hint="eastAsia"/>
                <w:szCs w:val="18"/>
              </w:rPr>
              <w:t>参见</w:t>
            </w:r>
            <w:r w:rsidR="00C13352">
              <w:rPr>
                <w:szCs w:val="18"/>
              </w:rPr>
              <w:t xml:space="preserve"> </w:t>
            </w:r>
            <w:r w:rsidR="00163F50">
              <w:rPr>
                <w:rFonts w:hint="eastAsia"/>
                <w:szCs w:val="18"/>
              </w:rPr>
              <w:t>Notice</w:t>
            </w:r>
            <w:r w:rsidR="00163F50">
              <w:rPr>
                <w:szCs w:val="18"/>
              </w:rPr>
              <w:t>Inf</w:t>
            </w:r>
            <w:r w:rsidR="00FB267B">
              <w:rPr>
                <w:szCs w:val="18"/>
              </w:rPr>
              <w:t>o</w:t>
            </w:r>
            <w:r w:rsidR="00C13352">
              <w:rPr>
                <w:rFonts w:hint="eastAsia"/>
                <w:szCs w:val="18"/>
              </w:rPr>
              <w:t>定义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352" w:rsidRDefault="001F5512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消息</w:t>
            </w:r>
            <w:r w:rsidR="00C13352">
              <w:rPr>
                <w:rFonts w:hint="eastAsia"/>
                <w:szCs w:val="18"/>
              </w:rPr>
              <w:t>列表</w:t>
            </w:r>
          </w:p>
        </w:tc>
      </w:tr>
    </w:tbl>
    <w:p w:rsidR="00BD69CB" w:rsidRPr="00DB101B" w:rsidRDefault="00BD69CB" w:rsidP="00BD69CB">
      <w:pPr>
        <w:pStyle w:val="3"/>
        <w:rPr>
          <w:rFonts w:ascii="微软雅黑" w:eastAsia="微软雅黑" w:hAnsi="微软雅黑"/>
        </w:rPr>
      </w:pPr>
      <w:bookmarkStart w:id="134" w:name="_Toc520820915"/>
      <w:r>
        <w:rPr>
          <w:rFonts w:ascii="微软雅黑" w:eastAsia="微软雅黑" w:hAnsi="微软雅黑" w:hint="eastAsia"/>
        </w:rPr>
        <w:t>个人中心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收藏</w:t>
      </w:r>
      <w:bookmarkEnd w:id="134"/>
    </w:p>
    <w:p w:rsidR="00BD69CB" w:rsidRDefault="00BD69CB" w:rsidP="00BD69C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716C88">
        <w:rPr>
          <w:rFonts w:ascii="微软雅黑" w:eastAsia="微软雅黑" w:hAnsi="微软雅黑"/>
          <w:szCs w:val="18"/>
        </w:rPr>
        <w:t>/api/user/</w:t>
      </w:r>
      <w:r>
        <w:rPr>
          <w:rFonts w:ascii="微软雅黑" w:eastAsia="微软雅黑" w:hAnsi="微软雅黑" w:hint="eastAsia"/>
          <w:szCs w:val="18"/>
        </w:rPr>
        <w:t>collect</w:t>
      </w:r>
    </w:p>
    <w:p w:rsidR="00BD69CB" w:rsidRDefault="00BD69CB" w:rsidP="00BD69C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API说明：APP个人中心</w:t>
      </w:r>
      <w:r>
        <w:rPr>
          <w:rFonts w:ascii="微软雅黑" w:eastAsia="微软雅黑" w:hAnsi="微软雅黑"/>
          <w:szCs w:val="18"/>
        </w:rPr>
        <w:t>—</w:t>
      </w:r>
      <w:r w:rsidR="00E4495A">
        <w:rPr>
          <w:rFonts w:ascii="微软雅黑" w:eastAsia="微软雅黑" w:hAnsi="微软雅黑" w:hint="eastAsia"/>
          <w:szCs w:val="18"/>
        </w:rPr>
        <w:t>收藏</w:t>
      </w:r>
      <w:r>
        <w:rPr>
          <w:rFonts w:ascii="微软雅黑" w:eastAsia="微软雅黑" w:hAnsi="微软雅黑" w:hint="eastAsia"/>
          <w:szCs w:val="18"/>
        </w:rPr>
        <w:t xml:space="preserve">   post</w:t>
      </w:r>
    </w:p>
    <w:p w:rsidR="00BD69CB" w:rsidRDefault="00BD69CB" w:rsidP="00BD69C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2835"/>
        <w:gridCol w:w="3146"/>
      </w:tblGrid>
      <w:tr w:rsidR="00BD69CB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CB" w:rsidRDefault="00BD69CB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CB" w:rsidRDefault="00BD69CB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CB" w:rsidRDefault="00BD69CB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CB" w:rsidRDefault="00BD69CB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CB" w:rsidRDefault="00BD69CB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BD69CB" w:rsidRPr="002C53D7" w:rsidTr="00975103">
        <w:tc>
          <w:tcPr>
            <w:tcW w:w="1531" w:type="dxa"/>
          </w:tcPr>
          <w:p w:rsidR="00BD69CB" w:rsidRPr="00716C88" w:rsidRDefault="00BD69CB" w:rsidP="00975103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</w:tcPr>
          <w:p w:rsidR="00BD69CB" w:rsidRDefault="00BD69CB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Page</w:t>
            </w:r>
          </w:p>
        </w:tc>
        <w:tc>
          <w:tcPr>
            <w:tcW w:w="851" w:type="dxa"/>
          </w:tcPr>
          <w:p w:rsidR="00BD69CB" w:rsidRPr="00865F1B" w:rsidRDefault="00BD69CB" w:rsidP="00975103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2835" w:type="dxa"/>
          </w:tcPr>
          <w:p w:rsidR="00BD69CB" w:rsidRDefault="00BD69CB" w:rsidP="0097510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参见Page定义</w:t>
            </w:r>
          </w:p>
        </w:tc>
        <w:tc>
          <w:tcPr>
            <w:tcW w:w="3146" w:type="dxa"/>
          </w:tcPr>
          <w:p w:rsidR="00BD69CB" w:rsidRDefault="00BD69CB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用户自定义分页查询条件</w:t>
            </w:r>
          </w:p>
        </w:tc>
      </w:tr>
      <w:tr w:rsidR="00A80CBC" w:rsidRPr="002C53D7" w:rsidTr="00975103">
        <w:tc>
          <w:tcPr>
            <w:tcW w:w="1531" w:type="dxa"/>
          </w:tcPr>
          <w:p w:rsidR="00A80CBC" w:rsidRDefault="00A80CBC" w:rsidP="00A80CBC">
            <w:r>
              <w:rPr>
                <w:rFonts w:hint="eastAsia"/>
              </w:rPr>
              <w:t>product</w:t>
            </w:r>
            <w:r>
              <w:t>_type</w:t>
            </w:r>
          </w:p>
        </w:tc>
        <w:tc>
          <w:tcPr>
            <w:tcW w:w="1417" w:type="dxa"/>
          </w:tcPr>
          <w:p w:rsidR="00A80CBC" w:rsidRDefault="00A80CBC" w:rsidP="00A80CBC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</w:tcPr>
          <w:p w:rsidR="00A80CBC" w:rsidRPr="00865F1B" w:rsidRDefault="00A80CBC" w:rsidP="00A80CB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2835" w:type="dxa"/>
          </w:tcPr>
          <w:p w:rsidR="00A80CBC" w:rsidRDefault="00A80CBC" w:rsidP="00A80CBC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3146" w:type="dxa"/>
          </w:tcPr>
          <w:p w:rsidR="00A80CBC" w:rsidRDefault="00A80CBC" w:rsidP="00A80CBC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1直播产品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培训课程</w:t>
            </w:r>
          </w:p>
        </w:tc>
      </w:tr>
    </w:tbl>
    <w:p w:rsidR="00BD69CB" w:rsidRDefault="00BD69CB" w:rsidP="00BD69C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2410"/>
        <w:gridCol w:w="3260"/>
        <w:gridCol w:w="2579"/>
      </w:tblGrid>
      <w:tr w:rsidR="00BD69CB" w:rsidTr="001807B7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CB" w:rsidRDefault="00BD69CB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CB" w:rsidRDefault="00BD69CB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CB" w:rsidRDefault="00BD69CB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CB" w:rsidRDefault="00BD69CB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BD69CB" w:rsidTr="001807B7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CB" w:rsidRDefault="001807B7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product</w:t>
            </w:r>
            <w:r w:rsidR="00BD69CB">
              <w:rPr>
                <w:szCs w:val="18"/>
              </w:rPr>
              <w:t>_list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CB" w:rsidRDefault="00BD69CB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ProductInfo</w:t>
            </w:r>
            <w:r w:rsidR="009B6CA5">
              <w:rPr>
                <w:szCs w:val="18"/>
              </w:rPr>
              <w:t>[]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9CB" w:rsidRDefault="00534840" w:rsidP="00975103">
            <w:pPr>
              <w:jc w:val="center"/>
            </w:pPr>
            <w:r>
              <w:rPr>
                <w:rFonts w:hint="eastAsia"/>
                <w:szCs w:val="18"/>
              </w:rPr>
              <w:t>参见</w:t>
            </w:r>
            <w:r w:rsidR="00BD69CB">
              <w:rPr>
                <w:szCs w:val="18"/>
              </w:rPr>
              <w:t xml:space="preserve"> </w:t>
            </w:r>
            <w:r w:rsidR="001807B7">
              <w:rPr>
                <w:rFonts w:hint="eastAsia"/>
                <w:szCs w:val="18"/>
              </w:rPr>
              <w:t>ProductInfo</w:t>
            </w:r>
            <w:r w:rsidR="00BD69CB">
              <w:rPr>
                <w:rFonts w:hint="eastAsia"/>
                <w:szCs w:val="18"/>
              </w:rPr>
              <w:t>定义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CB" w:rsidRDefault="001807B7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收藏产品列表</w:t>
            </w:r>
          </w:p>
        </w:tc>
      </w:tr>
    </w:tbl>
    <w:p w:rsidR="009360B6" w:rsidRPr="00DB101B" w:rsidRDefault="009360B6" w:rsidP="009360B6">
      <w:pPr>
        <w:pStyle w:val="3"/>
        <w:rPr>
          <w:rFonts w:ascii="微软雅黑" w:eastAsia="微软雅黑" w:hAnsi="微软雅黑"/>
        </w:rPr>
      </w:pPr>
      <w:bookmarkStart w:id="135" w:name="_Toc520820916"/>
      <w:r>
        <w:rPr>
          <w:rFonts w:ascii="微软雅黑" w:eastAsia="微软雅黑" w:hAnsi="微软雅黑" w:hint="eastAsia"/>
        </w:rPr>
        <w:t>个人中心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培训</w:t>
      </w:r>
      <w:bookmarkEnd w:id="135"/>
    </w:p>
    <w:p w:rsidR="009360B6" w:rsidRDefault="009360B6" w:rsidP="009360B6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716C88">
        <w:rPr>
          <w:rFonts w:ascii="微软雅黑" w:eastAsia="微软雅黑" w:hAnsi="微软雅黑"/>
          <w:szCs w:val="18"/>
        </w:rPr>
        <w:t>/api/user/</w:t>
      </w:r>
      <w:r w:rsidR="00E4495A">
        <w:rPr>
          <w:rFonts w:ascii="微软雅黑" w:eastAsia="微软雅黑" w:hAnsi="微软雅黑" w:hint="eastAsia"/>
          <w:szCs w:val="18"/>
        </w:rPr>
        <w:t>training</w:t>
      </w:r>
    </w:p>
    <w:p w:rsidR="009360B6" w:rsidRDefault="009360B6" w:rsidP="009360B6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API说明：APP个人中心</w:t>
      </w:r>
      <w:r>
        <w:rPr>
          <w:rFonts w:ascii="微软雅黑" w:eastAsia="微软雅黑" w:hAnsi="微软雅黑"/>
          <w:szCs w:val="18"/>
        </w:rPr>
        <w:t>—</w:t>
      </w:r>
      <w:r w:rsidR="00E4495A">
        <w:rPr>
          <w:rFonts w:ascii="微软雅黑" w:eastAsia="微软雅黑" w:hAnsi="微软雅黑" w:hint="eastAsia"/>
          <w:szCs w:val="18"/>
        </w:rPr>
        <w:t>培训</w:t>
      </w:r>
      <w:r>
        <w:rPr>
          <w:rFonts w:ascii="微软雅黑" w:eastAsia="微软雅黑" w:hAnsi="微软雅黑" w:hint="eastAsia"/>
          <w:szCs w:val="18"/>
        </w:rPr>
        <w:t xml:space="preserve">   post</w:t>
      </w:r>
    </w:p>
    <w:p w:rsidR="009360B6" w:rsidRDefault="009360B6" w:rsidP="009360B6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2835"/>
        <w:gridCol w:w="3146"/>
      </w:tblGrid>
      <w:tr w:rsidR="009360B6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B6" w:rsidRDefault="009360B6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B6" w:rsidRDefault="009360B6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B6" w:rsidRDefault="009360B6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B6" w:rsidRDefault="009360B6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B6" w:rsidRDefault="009360B6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9360B6" w:rsidRPr="002C53D7" w:rsidTr="00975103">
        <w:tc>
          <w:tcPr>
            <w:tcW w:w="1531" w:type="dxa"/>
          </w:tcPr>
          <w:p w:rsidR="009360B6" w:rsidRPr="00716C88" w:rsidRDefault="009360B6" w:rsidP="00975103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</w:tcPr>
          <w:p w:rsidR="009360B6" w:rsidRDefault="009360B6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Page</w:t>
            </w:r>
          </w:p>
        </w:tc>
        <w:tc>
          <w:tcPr>
            <w:tcW w:w="851" w:type="dxa"/>
          </w:tcPr>
          <w:p w:rsidR="009360B6" w:rsidRPr="00865F1B" w:rsidRDefault="009360B6" w:rsidP="00975103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2835" w:type="dxa"/>
          </w:tcPr>
          <w:p w:rsidR="009360B6" w:rsidRDefault="009360B6" w:rsidP="0097510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参见Page定义</w:t>
            </w:r>
          </w:p>
        </w:tc>
        <w:tc>
          <w:tcPr>
            <w:tcW w:w="3146" w:type="dxa"/>
          </w:tcPr>
          <w:p w:rsidR="009360B6" w:rsidRDefault="009360B6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用户自定义分页查询条件</w:t>
            </w:r>
          </w:p>
        </w:tc>
      </w:tr>
    </w:tbl>
    <w:p w:rsidR="009360B6" w:rsidRDefault="009360B6" w:rsidP="009360B6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2410"/>
        <w:gridCol w:w="3260"/>
        <w:gridCol w:w="2579"/>
      </w:tblGrid>
      <w:tr w:rsidR="009360B6" w:rsidTr="00975103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B6" w:rsidRDefault="009360B6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B6" w:rsidRDefault="009360B6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B6" w:rsidRDefault="009360B6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B6" w:rsidRDefault="009360B6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9360B6" w:rsidTr="00975103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B6" w:rsidRDefault="009360B6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product_list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B6" w:rsidRDefault="009360B6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ProductInfo</w:t>
            </w:r>
            <w:r w:rsidR="009B6CA5">
              <w:rPr>
                <w:szCs w:val="18"/>
              </w:rPr>
              <w:t>[]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B6" w:rsidRDefault="00534840" w:rsidP="00975103">
            <w:pPr>
              <w:jc w:val="center"/>
            </w:pPr>
            <w:r>
              <w:rPr>
                <w:rFonts w:hint="eastAsia"/>
                <w:szCs w:val="18"/>
              </w:rPr>
              <w:t>参见</w:t>
            </w:r>
            <w:r w:rsidR="009360B6">
              <w:rPr>
                <w:szCs w:val="18"/>
              </w:rPr>
              <w:t xml:space="preserve"> </w:t>
            </w:r>
            <w:r w:rsidR="009360B6">
              <w:rPr>
                <w:rFonts w:hint="eastAsia"/>
                <w:szCs w:val="18"/>
              </w:rPr>
              <w:t>ProductInfo定义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B6" w:rsidRDefault="009360B6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收藏产品列表</w:t>
            </w:r>
          </w:p>
        </w:tc>
      </w:tr>
    </w:tbl>
    <w:p w:rsidR="00E02CAE" w:rsidRPr="00E02CAE" w:rsidRDefault="00E02CAE" w:rsidP="00716C88">
      <w:pPr>
        <w:pStyle w:val="a0"/>
        <w:ind w:firstLine="0"/>
        <w:rPr>
          <w:rFonts w:ascii="微软雅黑" w:eastAsia="微软雅黑" w:hAnsi="微软雅黑"/>
          <w:szCs w:val="18"/>
        </w:rPr>
      </w:pPr>
    </w:p>
    <w:p w:rsidR="0027699D" w:rsidRPr="00DB101B" w:rsidRDefault="0027699D" w:rsidP="0027699D">
      <w:pPr>
        <w:pStyle w:val="3"/>
        <w:rPr>
          <w:rFonts w:ascii="微软雅黑" w:eastAsia="微软雅黑" w:hAnsi="微软雅黑"/>
        </w:rPr>
      </w:pPr>
      <w:bookmarkStart w:id="136" w:name="_Toc520820917"/>
      <w:r>
        <w:rPr>
          <w:rFonts w:ascii="微软雅黑" w:eastAsia="微软雅黑" w:hAnsi="微软雅黑" w:hint="eastAsia"/>
        </w:rPr>
        <w:t>首页</w:t>
      </w:r>
      <w:bookmarkEnd w:id="136"/>
    </w:p>
    <w:p w:rsidR="0027699D" w:rsidRDefault="0027699D" w:rsidP="0027699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347DAE">
        <w:rPr>
          <w:rFonts w:ascii="微软雅黑" w:eastAsia="微软雅黑" w:hAnsi="微软雅黑"/>
          <w:szCs w:val="18"/>
        </w:rPr>
        <w:t>/api/</w:t>
      </w:r>
      <w:r w:rsidR="00345B02">
        <w:rPr>
          <w:rFonts w:ascii="微软雅黑" w:eastAsia="微软雅黑" w:hAnsi="微软雅黑"/>
          <w:szCs w:val="18"/>
        </w:rPr>
        <w:t>index</w:t>
      </w:r>
      <w:r>
        <w:rPr>
          <w:rFonts w:ascii="微软雅黑" w:eastAsia="微软雅黑" w:hAnsi="微软雅黑" w:hint="eastAsia"/>
          <w:szCs w:val="18"/>
        </w:rPr>
        <w:t>/</w:t>
      </w:r>
      <w:r w:rsidR="00EE69E3">
        <w:rPr>
          <w:rFonts w:ascii="微软雅黑" w:eastAsia="微软雅黑" w:hAnsi="微软雅黑"/>
          <w:szCs w:val="18"/>
        </w:rPr>
        <w:t>first</w:t>
      </w:r>
      <w:r w:rsidR="00345B02">
        <w:rPr>
          <w:rFonts w:ascii="微软雅黑" w:eastAsia="微软雅黑" w:hAnsi="微软雅黑"/>
          <w:szCs w:val="18"/>
        </w:rPr>
        <w:t>_page</w:t>
      </w:r>
    </w:p>
    <w:p w:rsidR="0027699D" w:rsidRDefault="0027699D" w:rsidP="0027699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 首页   post</w:t>
      </w:r>
    </w:p>
    <w:p w:rsidR="0027699D" w:rsidRDefault="0027699D" w:rsidP="0027699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  <w:r w:rsidR="0018441D">
        <w:rPr>
          <w:rFonts w:ascii="微软雅黑" w:eastAsia="微软雅黑" w:hAnsi="微软雅黑" w:hint="eastAsia"/>
          <w:szCs w:val="18"/>
        </w:rPr>
        <w:t>无</w:t>
      </w:r>
    </w:p>
    <w:p w:rsidR="0027699D" w:rsidRDefault="0027699D" w:rsidP="0027699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73"/>
        <w:gridCol w:w="1842"/>
        <w:gridCol w:w="2835"/>
        <w:gridCol w:w="3430"/>
      </w:tblGrid>
      <w:tr w:rsidR="00EF02FA" w:rsidTr="001D1866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FA" w:rsidRDefault="00EF02FA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FA" w:rsidRDefault="00EF02FA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FA" w:rsidRDefault="00EF02FA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FA" w:rsidRDefault="00EF02FA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EF02FA" w:rsidTr="001D1866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FA" w:rsidRDefault="007D047C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banner</w:t>
            </w:r>
            <w:r w:rsidR="00EF02FA">
              <w:rPr>
                <w:szCs w:val="18"/>
              </w:rPr>
              <w:t>_</w:t>
            </w:r>
            <w:r w:rsidR="007B0F1B">
              <w:rPr>
                <w:szCs w:val="18"/>
              </w:rPr>
              <w:t>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FA" w:rsidRDefault="007D047C" w:rsidP="00EF02FA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BannerInfo[]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FA" w:rsidRDefault="00EF02FA" w:rsidP="00EF02FA">
            <w:pPr>
              <w:jc w:val="center"/>
            </w:pPr>
            <w:r>
              <w:rPr>
                <w:rFonts w:hint="eastAsia"/>
                <w:szCs w:val="18"/>
              </w:rPr>
              <w:t>参见</w:t>
            </w:r>
            <w:r w:rsidR="007D047C">
              <w:rPr>
                <w:szCs w:val="18"/>
              </w:rPr>
              <w:t>BannerInfo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FA" w:rsidRDefault="00C53B32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轮播</w:t>
            </w:r>
            <w:r w:rsidR="00EF02FA">
              <w:rPr>
                <w:rFonts w:hint="eastAsia"/>
                <w:szCs w:val="18"/>
              </w:rPr>
              <w:t>信息</w:t>
            </w:r>
            <w:r w:rsidR="001D1866">
              <w:rPr>
                <w:rFonts w:hint="eastAsia"/>
                <w:szCs w:val="18"/>
              </w:rPr>
              <w:t>列表</w:t>
            </w:r>
          </w:p>
        </w:tc>
      </w:tr>
      <w:tr w:rsidR="007D047C" w:rsidTr="001D1866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47C" w:rsidRDefault="001D1866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live</w:t>
            </w:r>
            <w:r>
              <w:rPr>
                <w:szCs w:val="18"/>
              </w:rPr>
              <w:t>_</w:t>
            </w:r>
            <w:r w:rsidR="00A42655">
              <w:rPr>
                <w:szCs w:val="18"/>
              </w:rPr>
              <w:t>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47C" w:rsidRDefault="001D1866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L</w:t>
            </w:r>
            <w:r>
              <w:rPr>
                <w:szCs w:val="18"/>
              </w:rPr>
              <w:t>iveInfo[]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47C" w:rsidRDefault="001D1866" w:rsidP="00EF02F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参见L</w:t>
            </w:r>
            <w:r>
              <w:rPr>
                <w:szCs w:val="18"/>
              </w:rPr>
              <w:t>iveInfo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47C" w:rsidRDefault="001D1866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直播信息列表</w:t>
            </w:r>
          </w:p>
        </w:tc>
      </w:tr>
      <w:tr w:rsidR="001D1866" w:rsidTr="001D1866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866" w:rsidRDefault="001D1866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onvention_</w:t>
            </w:r>
            <w:r w:rsidR="00A42655">
              <w:rPr>
                <w:szCs w:val="18"/>
              </w:rPr>
              <w:t>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866" w:rsidRDefault="001D1866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onventionInfo[]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866" w:rsidRDefault="001D1866" w:rsidP="00EF02F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参见C</w:t>
            </w:r>
            <w:r>
              <w:rPr>
                <w:szCs w:val="18"/>
              </w:rPr>
              <w:t>onventionInfo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866" w:rsidRDefault="001D1866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会议信息列表</w:t>
            </w:r>
          </w:p>
        </w:tc>
      </w:tr>
      <w:tr w:rsidR="00837F43" w:rsidTr="001D1866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F43" w:rsidRDefault="00837F43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video</w:t>
            </w:r>
            <w:r>
              <w:rPr>
                <w:szCs w:val="18"/>
              </w:rPr>
              <w:t>_</w:t>
            </w:r>
            <w:r w:rsidR="00A42655">
              <w:rPr>
                <w:szCs w:val="18"/>
              </w:rPr>
              <w:t>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F43" w:rsidRDefault="00837F43" w:rsidP="00EF02F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V</w:t>
            </w:r>
            <w:r>
              <w:rPr>
                <w:szCs w:val="18"/>
              </w:rPr>
              <w:t>ideoInfo[]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F43" w:rsidRDefault="00837F43" w:rsidP="00EF02F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参见VideoInfo定义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F43" w:rsidRDefault="00837F43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录播信息列表</w:t>
            </w:r>
          </w:p>
        </w:tc>
      </w:tr>
    </w:tbl>
    <w:p w:rsidR="007A3385" w:rsidRPr="00DB101B" w:rsidRDefault="007A3385" w:rsidP="007A3385">
      <w:pPr>
        <w:pStyle w:val="3"/>
        <w:rPr>
          <w:rFonts w:ascii="微软雅黑" w:eastAsia="微软雅黑" w:hAnsi="微软雅黑"/>
        </w:rPr>
      </w:pPr>
      <w:bookmarkStart w:id="137" w:name="_Toc520820918"/>
      <w:r>
        <w:rPr>
          <w:rFonts w:ascii="微软雅黑" w:eastAsia="微软雅黑" w:hAnsi="微软雅黑" w:hint="eastAsia"/>
        </w:rPr>
        <w:t>直播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直播列表</w:t>
      </w:r>
      <w:bookmarkEnd w:id="137"/>
    </w:p>
    <w:p w:rsidR="007A3385" w:rsidRDefault="007A3385" w:rsidP="007A338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API名称：</w:t>
      </w:r>
      <w:r w:rsidRPr="00347DAE">
        <w:rPr>
          <w:rFonts w:ascii="微软雅黑" w:eastAsia="微软雅黑" w:hAnsi="微软雅黑"/>
          <w:szCs w:val="18"/>
        </w:rPr>
        <w:t>/api/</w:t>
      </w:r>
      <w:r>
        <w:rPr>
          <w:rFonts w:ascii="微软雅黑" w:eastAsia="微软雅黑" w:hAnsi="微软雅黑" w:hint="eastAsia"/>
          <w:szCs w:val="18"/>
        </w:rPr>
        <w:t>live/</w:t>
      </w:r>
      <w:r>
        <w:rPr>
          <w:rFonts w:ascii="微软雅黑" w:eastAsia="微软雅黑" w:hAnsi="微软雅黑"/>
          <w:szCs w:val="18"/>
        </w:rPr>
        <w:t>live_list</w:t>
      </w:r>
    </w:p>
    <w:p w:rsidR="007A3385" w:rsidRDefault="007A3385" w:rsidP="007A338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API说明：APP直播模块直播列表   post</w:t>
      </w:r>
    </w:p>
    <w:p w:rsidR="007A3385" w:rsidRDefault="007A3385" w:rsidP="007A338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843"/>
        <w:gridCol w:w="4138"/>
      </w:tblGrid>
      <w:tr w:rsidR="007D34C4" w:rsidTr="00B55117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4C4" w:rsidRDefault="007D34C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4C4" w:rsidRDefault="007D34C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4C4" w:rsidRDefault="007D34C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4C4" w:rsidRDefault="007D34C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4C4" w:rsidRDefault="007D34C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7D34C4" w:rsidRPr="002C53D7" w:rsidTr="00B55117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4C4" w:rsidRPr="00716C88" w:rsidRDefault="00B55117" w:rsidP="0003524B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4C4" w:rsidRDefault="00B55117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C4" w:rsidRPr="00865F1B" w:rsidRDefault="007D34C4" w:rsidP="0003524B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4C4" w:rsidRDefault="00B55117" w:rsidP="0003524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参见Page定义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4C4" w:rsidRDefault="009674D5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</w:t>
            </w:r>
            <w:r w:rsidR="00B55117">
              <w:rPr>
                <w:rFonts w:hint="eastAsia"/>
                <w:szCs w:val="18"/>
              </w:rPr>
              <w:t>分页查询条件</w:t>
            </w:r>
          </w:p>
        </w:tc>
      </w:tr>
      <w:tr w:rsidR="0007665D" w:rsidRPr="002C53D7" w:rsidTr="00B55117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65D" w:rsidRDefault="0007665D" w:rsidP="0003524B">
            <w:r>
              <w:rPr>
                <w:rFonts w:hint="eastAsia"/>
              </w:rPr>
              <w:t>class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65D" w:rsidRDefault="0007665D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65D" w:rsidRDefault="0007665D" w:rsidP="0003524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65D" w:rsidRDefault="0007665D" w:rsidP="0003524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65D" w:rsidRDefault="0007665D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0是查询全部类型 </w:t>
            </w:r>
          </w:p>
        </w:tc>
      </w:tr>
    </w:tbl>
    <w:p w:rsidR="007A3385" w:rsidRDefault="007A3385" w:rsidP="007A338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73"/>
        <w:gridCol w:w="1842"/>
        <w:gridCol w:w="2835"/>
        <w:gridCol w:w="3430"/>
      </w:tblGrid>
      <w:tr w:rsidR="007A3385" w:rsidTr="0003524B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385" w:rsidRDefault="007A3385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385" w:rsidRDefault="007A3385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385" w:rsidRDefault="007A3385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385" w:rsidRDefault="007A3385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7A3385" w:rsidTr="0003524B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385" w:rsidRDefault="007D34C4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class</w:t>
            </w:r>
            <w:r w:rsidR="007A3385">
              <w:rPr>
                <w:szCs w:val="18"/>
              </w:rPr>
              <w:t>_</w:t>
            </w:r>
            <w:r w:rsidR="00A42655">
              <w:rPr>
                <w:szCs w:val="18"/>
              </w:rPr>
              <w:t>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385" w:rsidRDefault="007D34C4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Class</w:t>
            </w:r>
            <w:r w:rsidR="007A3385">
              <w:rPr>
                <w:szCs w:val="18"/>
              </w:rPr>
              <w:t>Info[]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385" w:rsidRDefault="007A3385" w:rsidP="0003524B">
            <w:pPr>
              <w:jc w:val="center"/>
            </w:pPr>
            <w:r>
              <w:rPr>
                <w:rFonts w:hint="eastAsia"/>
                <w:szCs w:val="18"/>
              </w:rPr>
              <w:t>参见</w:t>
            </w:r>
            <w:r w:rsidR="007D34C4">
              <w:rPr>
                <w:rFonts w:hint="eastAsia"/>
                <w:szCs w:val="18"/>
              </w:rPr>
              <w:t>Class</w:t>
            </w:r>
            <w:r w:rsidR="007D34C4">
              <w:rPr>
                <w:szCs w:val="18"/>
              </w:rPr>
              <w:t>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385" w:rsidRDefault="007D34C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直播分类信息，</w:t>
            </w:r>
          </w:p>
        </w:tc>
      </w:tr>
      <w:tr w:rsidR="007A3385" w:rsidTr="0003524B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385" w:rsidRDefault="00C83503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live</w:t>
            </w:r>
            <w:r w:rsidR="007F65E0">
              <w:rPr>
                <w:szCs w:val="18"/>
              </w:rPr>
              <w:t>_</w:t>
            </w:r>
            <w:r w:rsidR="00A42655">
              <w:rPr>
                <w:szCs w:val="18"/>
              </w:rPr>
              <w:t>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385" w:rsidRDefault="007C1230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LiveInfo</w:t>
            </w:r>
            <w:r w:rsidR="009B6CA5">
              <w:rPr>
                <w:szCs w:val="18"/>
              </w:rPr>
              <w:t>[]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385" w:rsidRDefault="007A3385" w:rsidP="0003524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</w:t>
            </w:r>
            <w:r w:rsidR="00D9125C">
              <w:rPr>
                <w:szCs w:val="18"/>
              </w:rPr>
              <w:t>LiveInfo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385" w:rsidRDefault="007A3385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直播信息</w:t>
            </w:r>
            <w:r w:rsidR="00F658F4">
              <w:rPr>
                <w:rFonts w:hint="eastAsia"/>
                <w:szCs w:val="18"/>
              </w:rPr>
              <w:t>分页</w:t>
            </w:r>
          </w:p>
        </w:tc>
      </w:tr>
    </w:tbl>
    <w:p w:rsidR="00EF02FA" w:rsidRDefault="00EF02FA" w:rsidP="0027699D">
      <w:pPr>
        <w:pStyle w:val="a0"/>
        <w:ind w:firstLine="0"/>
        <w:rPr>
          <w:rFonts w:ascii="微软雅黑" w:eastAsia="微软雅黑" w:hAnsi="微软雅黑"/>
          <w:szCs w:val="18"/>
        </w:rPr>
      </w:pPr>
    </w:p>
    <w:p w:rsidR="00290BDB" w:rsidRPr="00DB101B" w:rsidRDefault="00290BDB" w:rsidP="00290BDB">
      <w:pPr>
        <w:pStyle w:val="3"/>
        <w:rPr>
          <w:rFonts w:ascii="微软雅黑" w:eastAsia="微软雅黑" w:hAnsi="微软雅黑"/>
        </w:rPr>
      </w:pPr>
      <w:bookmarkStart w:id="138" w:name="_Toc520820919"/>
      <w:r>
        <w:rPr>
          <w:rFonts w:ascii="微软雅黑" w:eastAsia="微软雅黑" w:hAnsi="微软雅黑" w:hint="eastAsia"/>
        </w:rPr>
        <w:t>直播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直播详情</w:t>
      </w:r>
      <w:bookmarkEnd w:id="138"/>
    </w:p>
    <w:p w:rsidR="00290BDB" w:rsidRPr="00770A09" w:rsidRDefault="00290BDB" w:rsidP="00290BDB">
      <w:r w:rsidRPr="00770A09">
        <w:rPr>
          <w:rFonts w:hint="eastAsia"/>
        </w:rPr>
        <w:t>API名称：</w:t>
      </w:r>
      <w:r w:rsidRPr="00347DAE">
        <w:rPr>
          <w:szCs w:val="18"/>
        </w:rPr>
        <w:t>/api/</w:t>
      </w:r>
      <w:r>
        <w:rPr>
          <w:rFonts w:hint="eastAsia"/>
          <w:szCs w:val="18"/>
        </w:rPr>
        <w:t>live/</w:t>
      </w:r>
      <w:r>
        <w:rPr>
          <w:szCs w:val="18"/>
        </w:rPr>
        <w:t>live_</w:t>
      </w:r>
      <w:r>
        <w:rPr>
          <w:rFonts w:hint="eastAsia"/>
          <w:szCs w:val="18"/>
        </w:rPr>
        <w:t>detail</w:t>
      </w:r>
    </w:p>
    <w:p w:rsidR="00290BDB" w:rsidRDefault="00290BDB" w:rsidP="00290BD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API说明：APP直播模块</w:t>
      </w:r>
      <w:r>
        <w:rPr>
          <w:rFonts w:ascii="微软雅黑" w:eastAsia="微软雅黑" w:hAnsi="微软雅黑"/>
          <w:szCs w:val="18"/>
        </w:rPr>
        <w:t>—</w:t>
      </w:r>
      <w:r>
        <w:rPr>
          <w:rFonts w:ascii="微软雅黑" w:eastAsia="微软雅黑" w:hAnsi="微软雅黑" w:hint="eastAsia"/>
          <w:szCs w:val="18"/>
        </w:rPr>
        <w:t>直播详情   post</w:t>
      </w:r>
    </w:p>
    <w:p w:rsidR="00290BDB" w:rsidRDefault="00290BDB" w:rsidP="00290BD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290BDB" w:rsidTr="0003524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290BDB" w:rsidRPr="002C53D7" w:rsidTr="0003524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Pr="00770A09" w:rsidRDefault="00290BDB" w:rsidP="0003524B">
            <w:r>
              <w:t>live_id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DB" w:rsidRDefault="00290BDB" w:rsidP="0003524B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直播ID</w:t>
            </w:r>
          </w:p>
        </w:tc>
      </w:tr>
    </w:tbl>
    <w:p w:rsidR="00290BDB" w:rsidRDefault="00290BDB" w:rsidP="00290BD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701"/>
        <w:gridCol w:w="1843"/>
        <w:gridCol w:w="4705"/>
      </w:tblGrid>
      <w:tr w:rsidR="00290BDB" w:rsidTr="0003524B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290BDB" w:rsidTr="0003524B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live_info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LiveInfo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DB" w:rsidRDefault="00290BDB" w:rsidP="0003524B">
            <w:pPr>
              <w:jc w:val="center"/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直播详情</w:t>
            </w:r>
          </w:p>
        </w:tc>
      </w:tr>
      <w:tr w:rsidR="00290BDB" w:rsidTr="0003524B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expert_</w:t>
            </w:r>
            <w:r w:rsidR="00F3117D">
              <w:rPr>
                <w:szCs w:val="18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ExpertInfo</w:t>
            </w:r>
            <w:r>
              <w:rPr>
                <w:rFonts w:hint="eastAsia"/>
                <w:szCs w:val="18"/>
              </w:rPr>
              <w:t>[</w:t>
            </w:r>
            <w:r>
              <w:rPr>
                <w:szCs w:val="18"/>
              </w:rPr>
              <w:t>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DB" w:rsidRPr="00865F1B" w:rsidRDefault="00290BDB" w:rsidP="0003524B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相关专家</w:t>
            </w:r>
          </w:p>
        </w:tc>
      </w:tr>
      <w:tr w:rsidR="00290BDB" w:rsidTr="0003524B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hat_</w:t>
            </w:r>
            <w:r w:rsidR="00F3117D">
              <w:rPr>
                <w:szCs w:val="18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ChatInfo[]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DB" w:rsidRPr="00865F1B" w:rsidRDefault="00290BDB" w:rsidP="0003524B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DB" w:rsidRDefault="00290BDB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评论列表</w:t>
            </w:r>
          </w:p>
        </w:tc>
      </w:tr>
    </w:tbl>
    <w:p w:rsidR="00770A09" w:rsidRPr="00DB101B" w:rsidRDefault="000265AC" w:rsidP="00770A09">
      <w:pPr>
        <w:pStyle w:val="3"/>
        <w:rPr>
          <w:rFonts w:ascii="微软雅黑" w:eastAsia="微软雅黑" w:hAnsi="微软雅黑"/>
        </w:rPr>
      </w:pPr>
      <w:bookmarkStart w:id="139" w:name="_Toc520820920"/>
      <w:r>
        <w:rPr>
          <w:rFonts w:ascii="微软雅黑" w:eastAsia="微软雅黑" w:hAnsi="微软雅黑" w:hint="eastAsia"/>
        </w:rPr>
        <w:t>直播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直播</w:t>
      </w:r>
      <w:r w:rsidR="00290BDB">
        <w:rPr>
          <w:rFonts w:ascii="微软雅黑" w:eastAsia="微软雅黑" w:hAnsi="微软雅黑" w:hint="eastAsia"/>
        </w:rPr>
        <w:t>专家</w:t>
      </w:r>
      <w:r>
        <w:rPr>
          <w:rFonts w:ascii="微软雅黑" w:eastAsia="微软雅黑" w:hAnsi="微软雅黑" w:hint="eastAsia"/>
        </w:rPr>
        <w:t>详情</w:t>
      </w:r>
      <w:bookmarkEnd w:id="139"/>
    </w:p>
    <w:p w:rsidR="00770A09" w:rsidRPr="00770A09" w:rsidRDefault="00770A09" w:rsidP="00770A09">
      <w:r w:rsidRPr="00770A09">
        <w:rPr>
          <w:rFonts w:hint="eastAsia"/>
        </w:rPr>
        <w:t>API名称：</w:t>
      </w:r>
      <w:r w:rsidR="000265AC" w:rsidRPr="00347DAE">
        <w:rPr>
          <w:szCs w:val="18"/>
        </w:rPr>
        <w:t>/api/</w:t>
      </w:r>
      <w:r w:rsidR="000265AC">
        <w:rPr>
          <w:rFonts w:hint="eastAsia"/>
          <w:szCs w:val="18"/>
        </w:rPr>
        <w:t>live/</w:t>
      </w:r>
      <w:r w:rsidR="00290BDB">
        <w:rPr>
          <w:rFonts w:hint="eastAsia"/>
          <w:szCs w:val="18"/>
        </w:rPr>
        <w:t>expert</w:t>
      </w:r>
      <w:r w:rsidR="000265AC">
        <w:rPr>
          <w:szCs w:val="18"/>
        </w:rPr>
        <w:t>_</w:t>
      </w:r>
      <w:r w:rsidR="00B1541A">
        <w:rPr>
          <w:rFonts w:hint="eastAsia"/>
          <w:szCs w:val="18"/>
        </w:rPr>
        <w:t>detail</w:t>
      </w:r>
    </w:p>
    <w:p w:rsidR="00770A09" w:rsidRDefault="00770A09" w:rsidP="00770A09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</w:t>
      </w:r>
      <w:r w:rsidR="003413B1">
        <w:rPr>
          <w:rFonts w:ascii="微软雅黑" w:eastAsia="微软雅黑" w:hAnsi="微软雅黑" w:hint="eastAsia"/>
          <w:szCs w:val="18"/>
        </w:rPr>
        <w:t>APP直播模块</w:t>
      </w:r>
      <w:r w:rsidR="003413B1">
        <w:rPr>
          <w:rFonts w:ascii="微软雅黑" w:eastAsia="微软雅黑" w:hAnsi="微软雅黑"/>
          <w:szCs w:val="18"/>
        </w:rPr>
        <w:t>—</w:t>
      </w:r>
      <w:r w:rsidR="003413B1">
        <w:rPr>
          <w:rFonts w:ascii="微软雅黑" w:eastAsia="微软雅黑" w:hAnsi="微软雅黑" w:hint="eastAsia"/>
          <w:szCs w:val="18"/>
        </w:rPr>
        <w:t>直播详情</w:t>
      </w:r>
      <w:r>
        <w:rPr>
          <w:rFonts w:ascii="微软雅黑" w:eastAsia="微软雅黑" w:hAnsi="微软雅黑" w:hint="eastAsia"/>
          <w:szCs w:val="18"/>
        </w:rPr>
        <w:t xml:space="preserve">   post</w:t>
      </w:r>
    </w:p>
    <w:p w:rsidR="00770A09" w:rsidRDefault="00770A09" w:rsidP="00770A09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770A09" w:rsidTr="00770A09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770A09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770A09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770A09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770A09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770A09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770A09" w:rsidRPr="002C53D7" w:rsidTr="00770A09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Pr="00770A09" w:rsidRDefault="00290BDB" w:rsidP="00770A09">
            <w:r>
              <w:t>expert_id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6352F5" w:rsidP="00387706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09" w:rsidRDefault="00770A09" w:rsidP="00387706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770A09" w:rsidP="00387706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290BDB" w:rsidP="00387706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专家ID</w:t>
            </w:r>
          </w:p>
        </w:tc>
      </w:tr>
    </w:tbl>
    <w:p w:rsidR="00770A09" w:rsidRDefault="00770A09" w:rsidP="00770A09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701"/>
        <w:gridCol w:w="1843"/>
        <w:gridCol w:w="4705"/>
      </w:tblGrid>
      <w:tr w:rsidR="00770A09" w:rsidTr="00347DE8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770A09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770A09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770A09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770A09" w:rsidP="00387706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770A09" w:rsidTr="00347DE8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B85D5D" w:rsidP="00387706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expert_info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B85D5D" w:rsidP="00387706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ExpertInfo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09" w:rsidRPr="00865F1B" w:rsidRDefault="00770A09" w:rsidP="00387706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09" w:rsidRDefault="00C429EF" w:rsidP="0038770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相关</w:t>
            </w:r>
            <w:r w:rsidR="00B44838">
              <w:rPr>
                <w:rFonts w:hint="eastAsia"/>
                <w:szCs w:val="18"/>
              </w:rPr>
              <w:t>专家</w:t>
            </w:r>
          </w:p>
        </w:tc>
      </w:tr>
    </w:tbl>
    <w:p w:rsidR="0037772A" w:rsidRPr="00DB101B" w:rsidRDefault="0037772A" w:rsidP="0037772A">
      <w:pPr>
        <w:pStyle w:val="3"/>
        <w:rPr>
          <w:rFonts w:ascii="微软雅黑" w:eastAsia="微软雅黑" w:hAnsi="微软雅黑"/>
        </w:rPr>
      </w:pPr>
      <w:bookmarkStart w:id="140" w:name="_Toc520820921"/>
      <w:r>
        <w:rPr>
          <w:rFonts w:ascii="微软雅黑" w:eastAsia="微软雅黑" w:hAnsi="微软雅黑" w:hint="eastAsia"/>
        </w:rPr>
        <w:t>直播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直播</w:t>
      </w:r>
      <w:r>
        <w:rPr>
          <w:rFonts w:ascii="微软雅黑" w:eastAsia="微软雅黑" w:hAnsi="微软雅黑"/>
        </w:rPr>
        <w:t>拉流</w:t>
      </w:r>
      <w:r>
        <w:rPr>
          <w:rFonts w:ascii="微软雅黑" w:eastAsia="微软雅黑" w:hAnsi="微软雅黑" w:hint="eastAsia"/>
        </w:rPr>
        <w:t>/直播间</w:t>
      </w:r>
      <w:bookmarkEnd w:id="140"/>
    </w:p>
    <w:p w:rsidR="0037772A" w:rsidRPr="003D2E9C" w:rsidRDefault="0037772A" w:rsidP="0037772A">
      <w:pPr>
        <w:rPr>
          <w:szCs w:val="18"/>
        </w:rPr>
      </w:pPr>
      <w:r w:rsidRPr="00F95274">
        <w:rPr>
          <w:rFonts w:hint="eastAsia"/>
        </w:rPr>
        <w:t>API名称：</w:t>
      </w:r>
      <w:r w:rsidRPr="00347DAE">
        <w:rPr>
          <w:szCs w:val="18"/>
        </w:rPr>
        <w:t>/api/</w:t>
      </w:r>
      <w:r>
        <w:rPr>
          <w:rFonts w:hint="eastAsia"/>
          <w:szCs w:val="18"/>
        </w:rPr>
        <w:t>live/</w:t>
      </w:r>
      <w:r>
        <w:rPr>
          <w:szCs w:val="18"/>
        </w:rPr>
        <w:t>live</w:t>
      </w:r>
      <w:r>
        <w:rPr>
          <w:rFonts w:hint="eastAsia"/>
          <w:szCs w:val="18"/>
        </w:rPr>
        <w:t>_url</w:t>
      </w:r>
    </w:p>
    <w:p w:rsidR="0037772A" w:rsidRDefault="0037772A" w:rsidP="0037772A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API说明：APP获取拉流地址，直播间详情信息  post</w:t>
      </w:r>
    </w:p>
    <w:p w:rsidR="0037772A" w:rsidRDefault="0037772A" w:rsidP="0037772A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37772A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37772A" w:rsidRPr="002C53D7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Pr="00770A09" w:rsidRDefault="0037772A" w:rsidP="00975103">
            <w:r>
              <w:t>live_id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72A" w:rsidRDefault="0037772A" w:rsidP="00975103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直播ID</w:t>
            </w:r>
          </w:p>
        </w:tc>
      </w:tr>
    </w:tbl>
    <w:p w:rsidR="0037772A" w:rsidRDefault="0037772A" w:rsidP="0037772A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701"/>
        <w:gridCol w:w="1843"/>
        <w:gridCol w:w="4705"/>
      </w:tblGrid>
      <w:tr w:rsidR="0037772A" w:rsidTr="00975103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37772A" w:rsidTr="00975103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72A" w:rsidRDefault="0037772A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play</w:t>
            </w:r>
            <w:r>
              <w:rPr>
                <w:color w:val="000000" w:themeColor="text1"/>
              </w:rPr>
              <w:t>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jc w:val="left"/>
              <w:rPr>
                <w:szCs w:val="18"/>
              </w:rPr>
            </w:pPr>
            <w:r w:rsidRPr="007F4A04">
              <w:rPr>
                <w:szCs w:val="18"/>
              </w:rPr>
              <w:t>PlayUrlInfo</w:t>
            </w:r>
            <w:r>
              <w:rPr>
                <w:szCs w:val="18"/>
              </w:rPr>
              <w:t>[]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72A" w:rsidRDefault="0037772A" w:rsidP="00975103">
            <w:pPr>
              <w:jc w:val="center"/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2A" w:rsidRDefault="0037772A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拉流地址集合</w:t>
            </w:r>
            <w:r w:rsidR="0084343D">
              <w:rPr>
                <w:rFonts w:hint="eastAsia"/>
                <w:szCs w:val="18"/>
              </w:rPr>
              <w:t xml:space="preserve"> </w:t>
            </w:r>
          </w:p>
        </w:tc>
      </w:tr>
    </w:tbl>
    <w:p w:rsidR="00E818EA" w:rsidRDefault="009C3D10" w:rsidP="00E818EA">
      <w:pPr>
        <w:pStyle w:val="3"/>
        <w:rPr>
          <w:rFonts w:ascii="微软雅黑" w:eastAsia="微软雅黑" w:hAnsi="微软雅黑"/>
        </w:rPr>
      </w:pPr>
      <w:bookmarkStart w:id="141" w:name="_Toc520820923"/>
      <w:r>
        <w:rPr>
          <w:rFonts w:ascii="微软雅黑" w:eastAsia="微软雅黑" w:hAnsi="微软雅黑" w:hint="eastAsia"/>
        </w:rPr>
        <w:t>培训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培训</w:t>
      </w:r>
      <w:r w:rsidR="00E818EA">
        <w:rPr>
          <w:rFonts w:ascii="微软雅黑" w:eastAsia="微软雅黑" w:hAnsi="微软雅黑" w:hint="eastAsia"/>
        </w:rPr>
        <w:t>列表</w:t>
      </w:r>
      <w:bookmarkEnd w:id="141"/>
    </w:p>
    <w:p w:rsidR="008124D5" w:rsidRDefault="00E818EA">
      <w:pPr>
        <w:pStyle w:val="a0"/>
      </w:pPr>
      <w:r>
        <w:rPr>
          <w:rFonts w:ascii="微软雅黑" w:eastAsia="微软雅黑" w:hAnsi="微软雅黑" w:hint="eastAsia"/>
        </w:rPr>
        <w:t>（见VIP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产品列表接口）</w:t>
      </w:r>
    </w:p>
    <w:p w:rsidR="009C3D10" w:rsidRPr="00DB101B" w:rsidRDefault="00E818EA" w:rsidP="009C3D1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培训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培训详情</w:t>
      </w:r>
    </w:p>
    <w:p w:rsidR="009C3D10" w:rsidRPr="00770A09" w:rsidRDefault="009C3D10" w:rsidP="009C3D10">
      <w:r w:rsidRPr="00770A09">
        <w:rPr>
          <w:rFonts w:hint="eastAsia"/>
        </w:rPr>
        <w:t>API名称：</w:t>
      </w:r>
      <w:r w:rsidRPr="00347DAE">
        <w:rPr>
          <w:szCs w:val="18"/>
        </w:rPr>
        <w:t>/api/</w:t>
      </w:r>
      <w:r w:rsidR="002F7A96">
        <w:rPr>
          <w:szCs w:val="18"/>
        </w:rPr>
        <w:t>product</w:t>
      </w:r>
      <w:r>
        <w:rPr>
          <w:rFonts w:hint="eastAsia"/>
          <w:szCs w:val="18"/>
        </w:rPr>
        <w:t>/</w:t>
      </w:r>
      <w:r w:rsidR="00C177EE">
        <w:rPr>
          <w:rFonts w:hint="eastAsia"/>
          <w:szCs w:val="18"/>
        </w:rPr>
        <w:t>training</w:t>
      </w:r>
      <w:r>
        <w:rPr>
          <w:szCs w:val="18"/>
        </w:rPr>
        <w:t>_</w:t>
      </w:r>
      <w:r>
        <w:rPr>
          <w:rFonts w:hint="eastAsia"/>
          <w:szCs w:val="18"/>
        </w:rPr>
        <w:t>detail</w:t>
      </w:r>
    </w:p>
    <w:p w:rsidR="009C3D10" w:rsidRDefault="009C3D10" w:rsidP="009C3D1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</w:t>
      </w:r>
      <w:r w:rsidR="002E6B80">
        <w:rPr>
          <w:rFonts w:ascii="微软雅黑" w:eastAsia="微软雅黑" w:hAnsi="微软雅黑" w:hint="eastAsia"/>
          <w:szCs w:val="18"/>
        </w:rPr>
        <w:t>培训</w:t>
      </w:r>
      <w:r>
        <w:rPr>
          <w:rFonts w:ascii="微软雅黑" w:eastAsia="微软雅黑" w:hAnsi="微软雅黑"/>
          <w:szCs w:val="18"/>
        </w:rPr>
        <w:t>—</w:t>
      </w:r>
      <w:r w:rsidR="002E6B80">
        <w:rPr>
          <w:rFonts w:ascii="微软雅黑" w:eastAsia="微软雅黑" w:hAnsi="微软雅黑" w:hint="eastAsia"/>
          <w:szCs w:val="18"/>
        </w:rPr>
        <w:t>培训详情，录播列表</w:t>
      </w:r>
      <w:r>
        <w:rPr>
          <w:rFonts w:ascii="微软雅黑" w:eastAsia="微软雅黑" w:hAnsi="微软雅黑" w:hint="eastAsia"/>
          <w:szCs w:val="18"/>
        </w:rPr>
        <w:t xml:space="preserve">   post</w:t>
      </w:r>
    </w:p>
    <w:p w:rsidR="009C3D10" w:rsidRDefault="009C3D10" w:rsidP="009C3D1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9C3D10" w:rsidTr="0003524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9C3D10" w:rsidRPr="002C53D7" w:rsidTr="0003524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Pr="00770A09" w:rsidRDefault="00215F1C" w:rsidP="0003524B">
            <w:r>
              <w:rPr>
                <w:rFonts w:hint="eastAsia"/>
              </w:rPr>
              <w:t>training</w:t>
            </w:r>
            <w:r w:rsidR="009C3D10"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D10" w:rsidRDefault="009C3D10" w:rsidP="0003524B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0E658D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培训</w:t>
            </w:r>
            <w:r w:rsidR="009C3D10">
              <w:rPr>
                <w:rFonts w:hint="eastAsia"/>
                <w:szCs w:val="18"/>
              </w:rPr>
              <w:t>ID</w:t>
            </w:r>
          </w:p>
        </w:tc>
      </w:tr>
    </w:tbl>
    <w:p w:rsidR="009C3D10" w:rsidRDefault="009C3D10" w:rsidP="009C3D1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701"/>
        <w:gridCol w:w="1843"/>
        <w:gridCol w:w="4705"/>
      </w:tblGrid>
      <w:tr w:rsidR="009C3D10" w:rsidTr="0003524B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9C3D10" w:rsidTr="0003524B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03524B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training</w:t>
            </w:r>
            <w:r w:rsidR="009C3D10">
              <w:rPr>
                <w:szCs w:val="18"/>
              </w:rPr>
              <w:t>_info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CC27CA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Product</w:t>
            </w:r>
            <w:r w:rsidR="0003524B">
              <w:rPr>
                <w:szCs w:val="18"/>
              </w:rPr>
              <w:t>Info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D10" w:rsidRDefault="009C3D10" w:rsidP="0003524B">
            <w:pPr>
              <w:jc w:val="center"/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5A6DBA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培训</w:t>
            </w:r>
            <w:r w:rsidR="009C3D10">
              <w:rPr>
                <w:rFonts w:hint="eastAsia"/>
                <w:szCs w:val="18"/>
              </w:rPr>
              <w:t>详情</w:t>
            </w:r>
          </w:p>
        </w:tc>
      </w:tr>
      <w:tr w:rsidR="009C3D10" w:rsidTr="0003524B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expert_</w:t>
            </w:r>
            <w:r w:rsidR="009E0A3C">
              <w:rPr>
                <w:szCs w:val="18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ExpertInfo</w:t>
            </w:r>
            <w:r>
              <w:rPr>
                <w:rFonts w:hint="eastAsia"/>
                <w:szCs w:val="18"/>
              </w:rPr>
              <w:t>[</w:t>
            </w:r>
            <w:r>
              <w:rPr>
                <w:szCs w:val="18"/>
              </w:rPr>
              <w:t>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D10" w:rsidRPr="00865F1B" w:rsidRDefault="009C3D10" w:rsidP="0003524B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C3D10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相关专家</w:t>
            </w:r>
          </w:p>
        </w:tc>
      </w:tr>
      <w:tr w:rsidR="009C3D10" w:rsidTr="0003524B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3D3161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video</w:t>
            </w:r>
            <w:r w:rsidR="009C3D10">
              <w:rPr>
                <w:szCs w:val="18"/>
              </w:rPr>
              <w:t>_</w:t>
            </w:r>
            <w:r w:rsidR="00DE28B0">
              <w:rPr>
                <w:szCs w:val="18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BC4243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ProductDetail</w:t>
            </w:r>
            <w:r w:rsidR="009C3D10">
              <w:rPr>
                <w:szCs w:val="18"/>
              </w:rPr>
              <w:t>[]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D10" w:rsidRPr="00865F1B" w:rsidRDefault="009C3D10" w:rsidP="0003524B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10" w:rsidRDefault="009F49DF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录播</w:t>
            </w:r>
            <w:r w:rsidR="009C3D10">
              <w:rPr>
                <w:rFonts w:hint="eastAsia"/>
                <w:szCs w:val="18"/>
              </w:rPr>
              <w:t>列表</w:t>
            </w:r>
          </w:p>
        </w:tc>
      </w:tr>
    </w:tbl>
    <w:p w:rsidR="00083408" w:rsidRPr="00DB101B" w:rsidRDefault="00083408" w:rsidP="00083408">
      <w:pPr>
        <w:pStyle w:val="3"/>
        <w:rPr>
          <w:rFonts w:ascii="微软雅黑" w:eastAsia="微软雅黑" w:hAnsi="微软雅黑"/>
        </w:rPr>
      </w:pPr>
      <w:bookmarkStart w:id="142" w:name="_Toc520820924"/>
      <w:r>
        <w:rPr>
          <w:rFonts w:ascii="微软雅黑" w:eastAsia="微软雅黑" w:hAnsi="微软雅黑" w:hint="eastAsia"/>
        </w:rPr>
        <w:t>培训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录播详情</w:t>
      </w:r>
    </w:p>
    <w:p w:rsidR="00083408" w:rsidRPr="00770A09" w:rsidRDefault="00083408" w:rsidP="00083408">
      <w:r w:rsidRPr="00770A09">
        <w:rPr>
          <w:rFonts w:hint="eastAsia"/>
        </w:rPr>
        <w:t>API名称：</w:t>
      </w:r>
      <w:r w:rsidRPr="00347DAE">
        <w:rPr>
          <w:szCs w:val="18"/>
        </w:rPr>
        <w:t>/api/</w:t>
      </w:r>
      <w:r>
        <w:rPr>
          <w:szCs w:val="18"/>
        </w:rPr>
        <w:t>product</w:t>
      </w:r>
      <w:r>
        <w:rPr>
          <w:rFonts w:hint="eastAsia"/>
          <w:szCs w:val="18"/>
        </w:rPr>
        <w:t>/vide</w:t>
      </w:r>
      <w:r>
        <w:rPr>
          <w:szCs w:val="18"/>
        </w:rPr>
        <w:t>o_</w:t>
      </w:r>
      <w:r>
        <w:rPr>
          <w:rFonts w:hint="eastAsia"/>
          <w:szCs w:val="18"/>
        </w:rPr>
        <w:t>detail</w:t>
      </w:r>
    </w:p>
    <w:p w:rsidR="00083408" w:rsidRDefault="00083408" w:rsidP="00083408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API说明：APP培训</w:t>
      </w:r>
      <w:r>
        <w:rPr>
          <w:rFonts w:ascii="微软雅黑" w:eastAsia="微软雅黑" w:hAnsi="微软雅黑"/>
          <w:szCs w:val="18"/>
        </w:rPr>
        <w:t>—</w:t>
      </w:r>
      <w:r>
        <w:rPr>
          <w:rFonts w:ascii="微软雅黑" w:eastAsia="微软雅黑" w:hAnsi="微软雅黑" w:hint="eastAsia"/>
          <w:szCs w:val="18"/>
        </w:rPr>
        <w:t>培训详情，录播列表   post</w:t>
      </w:r>
    </w:p>
    <w:p w:rsidR="00083408" w:rsidRDefault="00083408" w:rsidP="00083408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083408" w:rsidTr="00CD47B7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083408" w:rsidRPr="002C53D7" w:rsidTr="00CD47B7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Pr="00770A09" w:rsidRDefault="00CD47B7" w:rsidP="00CD47B7">
            <w:r>
              <w:t>video</w:t>
            </w:r>
            <w:r w:rsidR="00083408"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08" w:rsidRDefault="00083408" w:rsidP="00CD47B7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A3627" w:rsidP="00CD47B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录播</w:t>
            </w:r>
            <w:r w:rsidR="00083408">
              <w:rPr>
                <w:rFonts w:hint="eastAsia"/>
                <w:szCs w:val="18"/>
              </w:rPr>
              <w:t>ID</w:t>
            </w:r>
          </w:p>
        </w:tc>
      </w:tr>
      <w:tr w:rsidR="000A3627" w:rsidRPr="002C53D7" w:rsidTr="006C21B1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627" w:rsidRPr="00770A09" w:rsidRDefault="000A3627" w:rsidP="006C21B1">
            <w:r>
              <w:rPr>
                <w:rFonts w:hint="eastAsia"/>
              </w:rPr>
              <w:t>training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627" w:rsidRDefault="000A3627" w:rsidP="006C21B1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627" w:rsidRDefault="000A3627" w:rsidP="006C21B1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627" w:rsidRDefault="000A3627" w:rsidP="006C21B1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627" w:rsidRDefault="000A3627" w:rsidP="006C21B1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培训ID</w:t>
            </w:r>
          </w:p>
        </w:tc>
      </w:tr>
    </w:tbl>
    <w:p w:rsidR="00083408" w:rsidRDefault="00083408" w:rsidP="00083408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701"/>
        <w:gridCol w:w="1843"/>
        <w:gridCol w:w="4705"/>
      </w:tblGrid>
      <w:tr w:rsidR="00083408" w:rsidTr="00CD47B7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083408" w:rsidTr="00CD47B7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training</w:t>
            </w:r>
            <w:r>
              <w:rPr>
                <w:szCs w:val="18"/>
              </w:rPr>
              <w:t>_info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ProductInfo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08" w:rsidRDefault="00083408" w:rsidP="00CD47B7">
            <w:pPr>
              <w:jc w:val="center"/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培训详情</w:t>
            </w:r>
          </w:p>
        </w:tc>
      </w:tr>
      <w:tr w:rsidR="00083408" w:rsidTr="00CD47B7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expert_list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ExpertInfo</w:t>
            </w:r>
            <w:r>
              <w:rPr>
                <w:rFonts w:hint="eastAsia"/>
                <w:szCs w:val="18"/>
              </w:rPr>
              <w:t>[</w:t>
            </w:r>
            <w:r>
              <w:rPr>
                <w:szCs w:val="18"/>
              </w:rPr>
              <w:t>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08" w:rsidRPr="00865F1B" w:rsidRDefault="00083408" w:rsidP="00CD47B7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相关专家</w:t>
            </w:r>
          </w:p>
        </w:tc>
      </w:tr>
      <w:tr w:rsidR="00083408" w:rsidTr="00CD47B7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video</w:t>
            </w:r>
            <w:r>
              <w:rPr>
                <w:szCs w:val="18"/>
              </w:rPr>
              <w:t>_list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ProductDetail</w:t>
            </w:r>
            <w:r>
              <w:rPr>
                <w:szCs w:val="18"/>
              </w:rPr>
              <w:t>[]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08" w:rsidRPr="00865F1B" w:rsidRDefault="00083408" w:rsidP="00CD47B7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408" w:rsidRDefault="00083408" w:rsidP="00CD47B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录播列表</w:t>
            </w:r>
          </w:p>
        </w:tc>
      </w:tr>
    </w:tbl>
    <w:p w:rsidR="00CB484A" w:rsidRPr="00DB101B" w:rsidRDefault="00CB484A" w:rsidP="00CB484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培训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培训发起评论</w:t>
      </w:r>
    </w:p>
    <w:p w:rsidR="00CB484A" w:rsidRPr="00770A09" w:rsidRDefault="00CB484A" w:rsidP="00CB484A">
      <w:r w:rsidRPr="00770A09">
        <w:rPr>
          <w:rFonts w:hint="eastAsia"/>
        </w:rPr>
        <w:t>API名称：</w:t>
      </w:r>
      <w:r w:rsidRPr="00347DAE">
        <w:rPr>
          <w:szCs w:val="18"/>
        </w:rPr>
        <w:t>/api/</w:t>
      </w:r>
      <w:r>
        <w:rPr>
          <w:szCs w:val="18"/>
        </w:rPr>
        <w:t>product</w:t>
      </w:r>
      <w:r>
        <w:rPr>
          <w:rFonts w:hint="eastAsia"/>
          <w:szCs w:val="18"/>
        </w:rPr>
        <w:t>/training</w:t>
      </w:r>
      <w:r>
        <w:rPr>
          <w:szCs w:val="18"/>
        </w:rPr>
        <w:t>_</w:t>
      </w:r>
      <w:r>
        <w:rPr>
          <w:rFonts w:hint="eastAsia"/>
          <w:szCs w:val="18"/>
        </w:rPr>
        <w:t>comment</w:t>
      </w:r>
    </w:p>
    <w:p w:rsidR="00CB484A" w:rsidRDefault="00CB484A" w:rsidP="00CB484A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API说明：APP培训</w:t>
      </w:r>
      <w:r>
        <w:rPr>
          <w:rFonts w:ascii="微软雅黑" w:eastAsia="微软雅黑" w:hAnsi="微软雅黑"/>
          <w:szCs w:val="18"/>
        </w:rPr>
        <w:t>—</w:t>
      </w:r>
      <w:r>
        <w:rPr>
          <w:rFonts w:ascii="微软雅黑" w:eastAsia="微软雅黑" w:hAnsi="微软雅黑" w:hint="eastAsia"/>
          <w:szCs w:val="18"/>
        </w:rPr>
        <w:t>单个录播的评论列表   post</w:t>
      </w:r>
    </w:p>
    <w:p w:rsidR="00CB484A" w:rsidRDefault="00CB484A" w:rsidP="00CB484A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CB484A" w:rsidTr="005E204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CB484A" w:rsidRPr="002C53D7" w:rsidTr="005E204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r>
              <w:rPr>
                <w:rFonts w:hint="eastAsia"/>
              </w:rPr>
              <w:t>v</w:t>
            </w:r>
            <w:r>
              <w:t>ideo_id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84A" w:rsidRPr="00865F1B" w:rsidRDefault="00CB484A" w:rsidP="005E204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录播ID</w:t>
            </w:r>
          </w:p>
        </w:tc>
      </w:tr>
      <w:tr w:rsidR="00CB484A" w:rsidRPr="002C53D7" w:rsidTr="005E204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r>
              <w:rPr>
                <w:rFonts w:hint="eastAsia"/>
              </w:rPr>
              <w:t>training_</w:t>
            </w: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84A" w:rsidRDefault="00CB484A" w:rsidP="005E204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课程ID</w:t>
            </w:r>
          </w:p>
        </w:tc>
      </w:tr>
      <w:tr w:rsidR="00CB484A" w:rsidRPr="002C53D7" w:rsidTr="005E204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r>
              <w:rPr>
                <w:rFonts w:hint="eastAsia"/>
              </w:rPr>
              <w:t>co</w:t>
            </w:r>
            <w:r>
              <w:t>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84A" w:rsidRDefault="00CB484A" w:rsidP="005E204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评论内容</w:t>
            </w:r>
          </w:p>
        </w:tc>
      </w:tr>
    </w:tbl>
    <w:p w:rsidR="00CB484A" w:rsidRDefault="00CB484A" w:rsidP="00CB484A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701"/>
        <w:gridCol w:w="1843"/>
        <w:gridCol w:w="4705"/>
      </w:tblGrid>
      <w:tr w:rsidR="00CB484A" w:rsidTr="005E2045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CB484A" w:rsidTr="005E2045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comment</w:t>
            </w:r>
            <w:r>
              <w:rPr>
                <w:szCs w:val="18"/>
              </w:rPr>
              <w:t>_list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CommentInfo[]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84A" w:rsidRDefault="00CB484A" w:rsidP="005E2045">
            <w:pPr>
              <w:jc w:val="center"/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84A" w:rsidRDefault="00CB484A" w:rsidP="005E204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评论列表</w:t>
            </w:r>
          </w:p>
        </w:tc>
      </w:tr>
    </w:tbl>
    <w:p w:rsidR="006F7EF0" w:rsidRPr="00DB101B" w:rsidRDefault="006F7EF0" w:rsidP="006F7EF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培训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培训评论点赞</w:t>
      </w:r>
    </w:p>
    <w:p w:rsidR="006F7EF0" w:rsidRPr="00770A09" w:rsidRDefault="006F7EF0" w:rsidP="006F7EF0">
      <w:r w:rsidRPr="00770A09">
        <w:rPr>
          <w:rFonts w:hint="eastAsia"/>
        </w:rPr>
        <w:t>API名称：</w:t>
      </w:r>
      <w:r w:rsidRPr="00347DAE">
        <w:rPr>
          <w:szCs w:val="18"/>
        </w:rPr>
        <w:t>/api/</w:t>
      </w:r>
      <w:r>
        <w:rPr>
          <w:szCs w:val="18"/>
        </w:rPr>
        <w:t>product</w:t>
      </w:r>
      <w:r>
        <w:rPr>
          <w:rFonts w:hint="eastAsia"/>
          <w:szCs w:val="18"/>
        </w:rPr>
        <w:t>/</w:t>
      </w:r>
      <w:r w:rsidRPr="00CA5500">
        <w:rPr>
          <w:szCs w:val="18"/>
        </w:rPr>
        <w:t>training_comment_parise</w:t>
      </w:r>
    </w:p>
    <w:p w:rsidR="006F7EF0" w:rsidRDefault="006F7EF0" w:rsidP="006F7EF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API说明：APP培训</w:t>
      </w:r>
      <w:r>
        <w:rPr>
          <w:rFonts w:ascii="微软雅黑" w:eastAsia="微软雅黑" w:hAnsi="微软雅黑"/>
          <w:szCs w:val="18"/>
        </w:rPr>
        <w:t>—</w:t>
      </w:r>
      <w:r>
        <w:rPr>
          <w:rFonts w:ascii="微软雅黑" w:eastAsia="微软雅黑" w:hAnsi="微软雅黑" w:hint="eastAsia"/>
          <w:szCs w:val="18"/>
        </w:rPr>
        <w:t>对录播的评论点赞   post</w:t>
      </w:r>
    </w:p>
    <w:p w:rsidR="006F7EF0" w:rsidRDefault="006F7EF0" w:rsidP="006F7EF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6F7EF0" w:rsidTr="006F7EF0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6F7EF0" w:rsidRPr="002C53D7" w:rsidTr="006F7EF0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r>
              <w:rPr>
                <w:rFonts w:hint="eastAsia"/>
              </w:rPr>
              <w:t>v</w:t>
            </w:r>
            <w:r>
              <w:t>ideo_id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EF0" w:rsidRPr="00865F1B" w:rsidRDefault="006F7EF0" w:rsidP="006F7EF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录播ID</w:t>
            </w:r>
          </w:p>
        </w:tc>
      </w:tr>
      <w:tr w:rsidR="006F7EF0" w:rsidRPr="002C53D7" w:rsidTr="006F7EF0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r>
              <w:rPr>
                <w:rFonts w:hint="eastAsia"/>
              </w:rPr>
              <w:lastRenderedPageBreak/>
              <w:t>training_</w:t>
            </w: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EF0" w:rsidRDefault="006F7EF0" w:rsidP="006F7EF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课程ID</w:t>
            </w:r>
          </w:p>
        </w:tc>
      </w:tr>
      <w:tr w:rsidR="006F7EF0" w:rsidRPr="002C53D7" w:rsidTr="006F7EF0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r>
              <w:rPr>
                <w:rFonts w:hint="eastAsia"/>
              </w:rPr>
              <w:t>comment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EF0" w:rsidRDefault="006F7EF0" w:rsidP="006F7EF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评论ID</w:t>
            </w:r>
          </w:p>
        </w:tc>
      </w:tr>
    </w:tbl>
    <w:p w:rsidR="006F7EF0" w:rsidRDefault="006F7EF0" w:rsidP="006F7EF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701"/>
        <w:gridCol w:w="1843"/>
        <w:gridCol w:w="4705"/>
      </w:tblGrid>
      <w:tr w:rsidR="006F7EF0" w:rsidTr="006F7EF0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6F7EF0" w:rsidTr="006F7EF0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comment</w:t>
            </w:r>
            <w:r>
              <w:rPr>
                <w:szCs w:val="18"/>
              </w:rPr>
              <w:t>_list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CommentInfo[]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EF0" w:rsidRDefault="006F7EF0" w:rsidP="006F7EF0">
            <w:pPr>
              <w:jc w:val="center"/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EF0" w:rsidRDefault="006F7EF0" w:rsidP="006F7EF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评论列表</w:t>
            </w:r>
          </w:p>
        </w:tc>
      </w:tr>
    </w:tbl>
    <w:p w:rsidR="00CA5500" w:rsidRPr="00DB101B" w:rsidRDefault="00CA5500" w:rsidP="00CA550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培训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培训</w:t>
      </w:r>
      <w:r w:rsidR="006F7EF0">
        <w:rPr>
          <w:rFonts w:ascii="微软雅黑" w:eastAsia="微软雅黑" w:hAnsi="微软雅黑" w:hint="eastAsia"/>
        </w:rPr>
        <w:t>收藏</w:t>
      </w:r>
    </w:p>
    <w:p w:rsidR="00CA5500" w:rsidRPr="00770A09" w:rsidRDefault="00CA5500" w:rsidP="00CA5500">
      <w:r w:rsidRPr="00770A09">
        <w:rPr>
          <w:rFonts w:hint="eastAsia"/>
        </w:rPr>
        <w:t>API名称：</w:t>
      </w:r>
      <w:r w:rsidRPr="00347DAE">
        <w:rPr>
          <w:szCs w:val="18"/>
        </w:rPr>
        <w:t>/api/</w:t>
      </w:r>
      <w:r>
        <w:rPr>
          <w:szCs w:val="18"/>
        </w:rPr>
        <w:t>product</w:t>
      </w:r>
      <w:r>
        <w:rPr>
          <w:rFonts w:hint="eastAsia"/>
          <w:szCs w:val="18"/>
        </w:rPr>
        <w:t>/</w:t>
      </w:r>
      <w:r w:rsidRPr="00CA5500">
        <w:rPr>
          <w:szCs w:val="18"/>
        </w:rPr>
        <w:t>training_</w:t>
      </w:r>
      <w:r w:rsidR="006F7EF0">
        <w:rPr>
          <w:rFonts w:hint="eastAsia"/>
          <w:szCs w:val="18"/>
        </w:rPr>
        <w:t>collect</w:t>
      </w:r>
    </w:p>
    <w:p w:rsidR="00CA5500" w:rsidRDefault="00CA5500" w:rsidP="00CA550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API说明：APP培训</w:t>
      </w:r>
      <w:r>
        <w:rPr>
          <w:rFonts w:ascii="微软雅黑" w:eastAsia="微软雅黑" w:hAnsi="微软雅黑"/>
          <w:szCs w:val="18"/>
        </w:rPr>
        <w:t>—</w:t>
      </w:r>
      <w:r>
        <w:rPr>
          <w:rFonts w:ascii="微软雅黑" w:eastAsia="微软雅黑" w:hAnsi="微软雅黑" w:hint="eastAsia"/>
          <w:szCs w:val="18"/>
        </w:rPr>
        <w:t>对录播的评论点赞   post</w:t>
      </w:r>
    </w:p>
    <w:p w:rsidR="00CA5500" w:rsidRDefault="00CA5500" w:rsidP="00CA550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CA5500" w:rsidTr="006C21B1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500" w:rsidRDefault="00CA5500" w:rsidP="006C21B1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500" w:rsidRDefault="00CA5500" w:rsidP="006C21B1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500" w:rsidRDefault="00CA5500" w:rsidP="006C21B1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500" w:rsidRDefault="00CA5500" w:rsidP="006C21B1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500" w:rsidRDefault="00CA5500" w:rsidP="006C21B1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CA5500" w:rsidRPr="002C53D7" w:rsidTr="006C21B1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500" w:rsidRDefault="00CA5500" w:rsidP="006C21B1">
            <w:r>
              <w:rPr>
                <w:rFonts w:hint="eastAsia"/>
              </w:rPr>
              <w:t>training_</w:t>
            </w: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500" w:rsidRDefault="00CA5500" w:rsidP="006C21B1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00" w:rsidRDefault="00CA5500" w:rsidP="006C21B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500" w:rsidRDefault="00CA5500" w:rsidP="006C21B1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500" w:rsidRDefault="00CA5500" w:rsidP="006C21B1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课程ID</w:t>
            </w:r>
          </w:p>
        </w:tc>
      </w:tr>
    </w:tbl>
    <w:p w:rsidR="00CA5500" w:rsidRDefault="00CA5500" w:rsidP="00CA5500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p w:rsidR="00C277BE" w:rsidRPr="00DB101B" w:rsidRDefault="00C277BE" w:rsidP="00C277B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培训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培训评论</w:t>
      </w:r>
      <w:bookmarkEnd w:id="142"/>
      <w:r w:rsidR="00CB484A">
        <w:rPr>
          <w:rFonts w:ascii="微软雅黑" w:eastAsia="微软雅黑" w:hAnsi="微软雅黑" w:hint="eastAsia"/>
        </w:rPr>
        <w:t>列表</w:t>
      </w:r>
    </w:p>
    <w:p w:rsidR="00C277BE" w:rsidRPr="00770A09" w:rsidRDefault="00C277BE" w:rsidP="00C277BE">
      <w:r w:rsidRPr="00770A09">
        <w:rPr>
          <w:rFonts w:hint="eastAsia"/>
        </w:rPr>
        <w:t>API名称：</w:t>
      </w:r>
      <w:r w:rsidRPr="00347DAE">
        <w:rPr>
          <w:szCs w:val="18"/>
        </w:rPr>
        <w:t>/api/</w:t>
      </w:r>
      <w:r w:rsidR="00F46CE6">
        <w:rPr>
          <w:szCs w:val="18"/>
        </w:rPr>
        <w:t>product</w:t>
      </w:r>
      <w:r>
        <w:rPr>
          <w:rFonts w:hint="eastAsia"/>
          <w:szCs w:val="18"/>
        </w:rPr>
        <w:t>/training</w:t>
      </w:r>
      <w:r>
        <w:rPr>
          <w:szCs w:val="18"/>
        </w:rPr>
        <w:t>_</w:t>
      </w:r>
      <w:r>
        <w:rPr>
          <w:rFonts w:hint="eastAsia"/>
          <w:szCs w:val="18"/>
        </w:rPr>
        <w:t>commen</w:t>
      </w:r>
      <w:r w:rsidR="009A2663">
        <w:rPr>
          <w:rFonts w:hint="eastAsia"/>
          <w:szCs w:val="18"/>
        </w:rPr>
        <w:t>t</w:t>
      </w:r>
      <w:r w:rsidR="009A2663">
        <w:rPr>
          <w:szCs w:val="18"/>
        </w:rPr>
        <w:t>_list</w:t>
      </w:r>
    </w:p>
    <w:p w:rsidR="00C277BE" w:rsidRDefault="00C277BE" w:rsidP="00C277BE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</w:t>
      </w:r>
      <w:r w:rsidR="006167C2">
        <w:rPr>
          <w:rFonts w:ascii="微软雅黑" w:eastAsia="微软雅黑" w:hAnsi="微软雅黑" w:hint="eastAsia"/>
          <w:szCs w:val="18"/>
        </w:rPr>
        <w:t>培训</w:t>
      </w:r>
      <w:r>
        <w:rPr>
          <w:rFonts w:ascii="微软雅黑" w:eastAsia="微软雅黑" w:hAnsi="微软雅黑"/>
          <w:szCs w:val="18"/>
        </w:rPr>
        <w:t>—</w:t>
      </w:r>
      <w:r w:rsidR="006167C2">
        <w:rPr>
          <w:rFonts w:ascii="微软雅黑" w:eastAsia="微软雅黑" w:hAnsi="微软雅黑" w:hint="eastAsia"/>
          <w:szCs w:val="18"/>
        </w:rPr>
        <w:t>单个录播的评论列表</w:t>
      </w:r>
      <w:r>
        <w:rPr>
          <w:rFonts w:ascii="微软雅黑" w:eastAsia="微软雅黑" w:hAnsi="微软雅黑" w:hint="eastAsia"/>
          <w:szCs w:val="18"/>
        </w:rPr>
        <w:t xml:space="preserve">   post</w:t>
      </w:r>
    </w:p>
    <w:p w:rsidR="00C277BE" w:rsidRDefault="00C277BE" w:rsidP="00C277BE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C277BE" w:rsidTr="0009735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C277BE" w:rsidRPr="002C53D7" w:rsidTr="0009735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r>
              <w:rPr>
                <w:rFonts w:hint="eastAsia"/>
              </w:rPr>
              <w:t>v</w:t>
            </w:r>
            <w:r>
              <w:t>ideo_id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BE" w:rsidRPr="00865F1B" w:rsidRDefault="00C277BE" w:rsidP="0009735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录播ID</w:t>
            </w:r>
          </w:p>
        </w:tc>
      </w:tr>
    </w:tbl>
    <w:p w:rsidR="00C277BE" w:rsidRDefault="00C277BE" w:rsidP="00C277BE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701"/>
        <w:gridCol w:w="1843"/>
        <w:gridCol w:w="4705"/>
      </w:tblGrid>
      <w:tr w:rsidR="00C277BE" w:rsidTr="0009735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277BE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C277BE" w:rsidTr="0009735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2F4909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comment</w:t>
            </w:r>
            <w:r w:rsidR="00C277BE">
              <w:rPr>
                <w:szCs w:val="18"/>
              </w:rPr>
              <w:t>_</w:t>
            </w:r>
            <w:r>
              <w:rPr>
                <w:szCs w:val="18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2F4909" w:rsidP="00097354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CommentInfo[]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BE" w:rsidRDefault="00C277BE" w:rsidP="00097354">
            <w:pPr>
              <w:jc w:val="center"/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7BE" w:rsidRDefault="00CC46B4" w:rsidP="0009735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评论列表</w:t>
            </w:r>
          </w:p>
        </w:tc>
      </w:tr>
    </w:tbl>
    <w:p w:rsidR="001919B5" w:rsidRPr="00DB101B" w:rsidRDefault="001919B5" w:rsidP="001919B5">
      <w:pPr>
        <w:pStyle w:val="3"/>
        <w:rPr>
          <w:rFonts w:ascii="微软雅黑" w:eastAsia="微软雅黑" w:hAnsi="微软雅黑"/>
        </w:rPr>
      </w:pPr>
      <w:bookmarkStart w:id="143" w:name="_Toc520820925"/>
      <w:r>
        <w:rPr>
          <w:rFonts w:ascii="微软雅黑" w:eastAsia="微软雅黑" w:hAnsi="微软雅黑" w:hint="eastAsia"/>
        </w:rPr>
        <w:t>培训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培训考试</w:t>
      </w:r>
      <w:bookmarkEnd w:id="143"/>
    </w:p>
    <w:p w:rsidR="001919B5" w:rsidRPr="00770A09" w:rsidRDefault="001919B5" w:rsidP="001919B5">
      <w:r w:rsidRPr="00770A09">
        <w:rPr>
          <w:rFonts w:hint="eastAsia"/>
        </w:rPr>
        <w:t>API名称：</w:t>
      </w:r>
      <w:r w:rsidRPr="00347DAE">
        <w:rPr>
          <w:szCs w:val="18"/>
        </w:rPr>
        <w:t>/api/</w:t>
      </w:r>
      <w:r w:rsidR="00D2375A">
        <w:rPr>
          <w:szCs w:val="18"/>
        </w:rPr>
        <w:t>product</w:t>
      </w:r>
      <w:r>
        <w:rPr>
          <w:rFonts w:hint="eastAsia"/>
          <w:szCs w:val="18"/>
        </w:rPr>
        <w:t>/training</w:t>
      </w:r>
      <w:r>
        <w:rPr>
          <w:szCs w:val="18"/>
        </w:rPr>
        <w:t>_</w:t>
      </w:r>
      <w:r>
        <w:rPr>
          <w:rFonts w:hint="eastAsia"/>
          <w:szCs w:val="18"/>
        </w:rPr>
        <w:t>exam</w:t>
      </w:r>
    </w:p>
    <w:p w:rsidR="001919B5" w:rsidRDefault="001919B5" w:rsidP="001919B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</w:t>
      </w:r>
      <w:r w:rsidR="006167C2">
        <w:rPr>
          <w:rFonts w:ascii="微软雅黑" w:eastAsia="微软雅黑" w:hAnsi="微软雅黑" w:hint="eastAsia"/>
          <w:szCs w:val="18"/>
        </w:rPr>
        <w:t>培训</w:t>
      </w:r>
      <w:r>
        <w:rPr>
          <w:rFonts w:ascii="微软雅黑" w:eastAsia="微软雅黑" w:hAnsi="微软雅黑" w:hint="eastAsia"/>
          <w:szCs w:val="18"/>
        </w:rPr>
        <w:t>模块</w:t>
      </w:r>
      <w:r>
        <w:rPr>
          <w:rFonts w:ascii="微软雅黑" w:eastAsia="微软雅黑" w:hAnsi="微软雅黑"/>
          <w:szCs w:val="18"/>
        </w:rPr>
        <w:t>—</w:t>
      </w:r>
      <w:r w:rsidR="006167C2">
        <w:rPr>
          <w:rFonts w:ascii="微软雅黑" w:eastAsia="微软雅黑" w:hAnsi="微软雅黑" w:hint="eastAsia"/>
          <w:szCs w:val="18"/>
        </w:rPr>
        <w:t>考试，包含考试信息，考题信息，考题选项</w:t>
      </w:r>
      <w:r>
        <w:rPr>
          <w:rFonts w:ascii="微软雅黑" w:eastAsia="微软雅黑" w:hAnsi="微软雅黑" w:hint="eastAsia"/>
          <w:szCs w:val="18"/>
        </w:rPr>
        <w:t xml:space="preserve">   post</w:t>
      </w:r>
    </w:p>
    <w:p w:rsidR="001919B5" w:rsidRDefault="001919B5" w:rsidP="001919B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1919B5" w:rsidTr="0009735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1919B5" w:rsidRPr="002C53D7" w:rsidTr="0009735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Pr="00770A09" w:rsidRDefault="001919B5" w:rsidP="00097354">
            <w:r>
              <w:rPr>
                <w:rFonts w:hint="eastAsia"/>
              </w:rPr>
              <w:t>training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B5" w:rsidRDefault="001919B5" w:rsidP="00097354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培训ID</w:t>
            </w:r>
          </w:p>
        </w:tc>
      </w:tr>
      <w:tr w:rsidR="001919B5" w:rsidRPr="002C53D7" w:rsidTr="0009735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r>
              <w:t>exam_id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B5" w:rsidRPr="00865F1B" w:rsidRDefault="001919B5" w:rsidP="0009735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考试ID</w:t>
            </w:r>
          </w:p>
        </w:tc>
      </w:tr>
    </w:tbl>
    <w:p w:rsidR="001919B5" w:rsidRDefault="001919B5" w:rsidP="001919B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701"/>
        <w:gridCol w:w="1843"/>
        <w:gridCol w:w="4705"/>
      </w:tblGrid>
      <w:tr w:rsidR="001919B5" w:rsidTr="0009735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1919B5" w:rsidTr="0009735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exam</w:t>
            </w:r>
            <w:r>
              <w:rPr>
                <w:szCs w:val="18"/>
              </w:rPr>
              <w:t>_info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ExamInfo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B5" w:rsidRDefault="001919B5" w:rsidP="00097354">
            <w:pPr>
              <w:jc w:val="center"/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B5" w:rsidRDefault="001919B5" w:rsidP="0009735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考试信息</w:t>
            </w:r>
          </w:p>
        </w:tc>
      </w:tr>
    </w:tbl>
    <w:p w:rsidR="001A5095" w:rsidRPr="00DB101B" w:rsidRDefault="001A5095" w:rsidP="001A5095">
      <w:pPr>
        <w:pStyle w:val="3"/>
        <w:rPr>
          <w:rFonts w:ascii="微软雅黑" w:eastAsia="微软雅黑" w:hAnsi="微软雅黑"/>
        </w:rPr>
      </w:pPr>
      <w:bookmarkStart w:id="144" w:name="_Toc520820926"/>
      <w:r>
        <w:rPr>
          <w:rFonts w:ascii="微软雅黑" w:eastAsia="微软雅黑" w:hAnsi="微软雅黑" w:hint="eastAsia"/>
        </w:rPr>
        <w:t>培训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培训考试</w:t>
      </w:r>
      <w:r w:rsidR="00CB4208">
        <w:rPr>
          <w:rFonts w:ascii="微软雅黑" w:eastAsia="微软雅黑" w:hAnsi="微软雅黑" w:hint="eastAsia"/>
        </w:rPr>
        <w:t>提交</w:t>
      </w:r>
      <w:bookmarkEnd w:id="144"/>
    </w:p>
    <w:p w:rsidR="001A5095" w:rsidRPr="00770A09" w:rsidRDefault="001A5095" w:rsidP="001A5095">
      <w:r w:rsidRPr="00770A09">
        <w:rPr>
          <w:rFonts w:hint="eastAsia"/>
        </w:rPr>
        <w:t>API名称：</w:t>
      </w:r>
      <w:r w:rsidRPr="00347DAE">
        <w:rPr>
          <w:szCs w:val="18"/>
        </w:rPr>
        <w:t>/api/</w:t>
      </w:r>
      <w:r w:rsidR="00E015B4">
        <w:rPr>
          <w:szCs w:val="18"/>
        </w:rPr>
        <w:t>product</w:t>
      </w:r>
      <w:r>
        <w:rPr>
          <w:rFonts w:hint="eastAsia"/>
          <w:szCs w:val="18"/>
        </w:rPr>
        <w:t>/training</w:t>
      </w:r>
      <w:r>
        <w:rPr>
          <w:szCs w:val="18"/>
        </w:rPr>
        <w:t>_</w:t>
      </w:r>
      <w:r w:rsidR="00CB4208">
        <w:rPr>
          <w:rFonts w:hint="eastAsia"/>
          <w:szCs w:val="18"/>
        </w:rPr>
        <w:t>upload</w:t>
      </w:r>
    </w:p>
    <w:p w:rsidR="001A5095" w:rsidRDefault="001A5095" w:rsidP="001A509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</w:t>
      </w:r>
      <w:r w:rsidR="002A2892">
        <w:rPr>
          <w:rFonts w:ascii="微软雅黑" w:eastAsia="微软雅黑" w:hAnsi="微软雅黑" w:hint="eastAsia"/>
          <w:szCs w:val="18"/>
        </w:rPr>
        <w:t>培训</w:t>
      </w:r>
      <w:r>
        <w:rPr>
          <w:rFonts w:ascii="微软雅黑" w:eastAsia="微软雅黑" w:hAnsi="微软雅黑" w:hint="eastAsia"/>
          <w:szCs w:val="18"/>
        </w:rPr>
        <w:t>模块</w:t>
      </w:r>
      <w:r>
        <w:rPr>
          <w:rFonts w:ascii="微软雅黑" w:eastAsia="微软雅黑" w:hAnsi="微软雅黑"/>
          <w:szCs w:val="18"/>
        </w:rPr>
        <w:t>—</w:t>
      </w:r>
      <w:r w:rsidR="002A2892">
        <w:rPr>
          <w:rFonts w:ascii="微软雅黑" w:eastAsia="微软雅黑" w:hAnsi="微软雅黑" w:hint="eastAsia"/>
          <w:szCs w:val="18"/>
        </w:rPr>
        <w:t>提交用户答题数据，反馈考试结果</w:t>
      </w:r>
      <w:r>
        <w:rPr>
          <w:rFonts w:ascii="微软雅黑" w:eastAsia="微软雅黑" w:hAnsi="微软雅黑" w:hint="eastAsia"/>
          <w:szCs w:val="18"/>
        </w:rPr>
        <w:t xml:space="preserve">   post</w:t>
      </w:r>
    </w:p>
    <w:p w:rsidR="001A5095" w:rsidRDefault="001A5095" w:rsidP="001A509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701"/>
        <w:gridCol w:w="992"/>
        <w:gridCol w:w="1276"/>
        <w:gridCol w:w="4280"/>
      </w:tblGrid>
      <w:tr w:rsidR="001A5095" w:rsidTr="00B149AA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95" w:rsidRDefault="001A509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95" w:rsidRDefault="001A509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95" w:rsidRDefault="001A509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95" w:rsidRDefault="001A509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95" w:rsidRDefault="001A509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097354" w:rsidRPr="002C53D7" w:rsidTr="00B149AA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54" w:rsidRPr="00097354" w:rsidRDefault="00D8368B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exam</w:t>
            </w:r>
            <w:r>
              <w:rPr>
                <w:szCs w:val="18"/>
              </w:rPr>
              <w:t>_data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354" w:rsidRDefault="00D8368B" w:rsidP="00097354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Exam</w:t>
            </w:r>
            <w:r w:rsidR="00B149AA">
              <w:rPr>
                <w:rFonts w:hint="eastAsia"/>
                <w:szCs w:val="18"/>
              </w:rPr>
              <w:t>Upload</w:t>
            </w:r>
            <w:r>
              <w:rPr>
                <w:szCs w:val="18"/>
              </w:rPr>
              <w:t>[]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54" w:rsidRDefault="00097354" w:rsidP="00097354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354" w:rsidRDefault="00097354" w:rsidP="00097354">
            <w:pPr>
              <w:jc w:val="center"/>
              <w:rPr>
                <w:szCs w:val="18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354" w:rsidRDefault="00D8368B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用户答题</w:t>
            </w:r>
            <w:r w:rsidR="00F315F2">
              <w:rPr>
                <w:rFonts w:hint="eastAsia"/>
                <w:szCs w:val="18"/>
              </w:rPr>
              <w:t>信息包</w:t>
            </w:r>
          </w:p>
        </w:tc>
      </w:tr>
      <w:tr w:rsidR="00BA101C" w:rsidRPr="002C53D7" w:rsidTr="00B149AA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1C" w:rsidRDefault="00BA101C" w:rsidP="00BA101C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exam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1C" w:rsidRDefault="00BA101C" w:rsidP="00BA101C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1C" w:rsidRPr="00865F1B" w:rsidRDefault="00BA101C" w:rsidP="00BA101C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1C" w:rsidRDefault="00BA101C" w:rsidP="00BA101C">
            <w:pPr>
              <w:jc w:val="center"/>
              <w:rPr>
                <w:szCs w:val="18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1C" w:rsidRDefault="00BA101C" w:rsidP="00BA101C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考试ID</w:t>
            </w:r>
          </w:p>
        </w:tc>
      </w:tr>
    </w:tbl>
    <w:p w:rsidR="001A5095" w:rsidRDefault="001A5095" w:rsidP="001A509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701"/>
        <w:gridCol w:w="1843"/>
        <w:gridCol w:w="4705"/>
      </w:tblGrid>
      <w:tr w:rsidR="001A5095" w:rsidTr="0009735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95" w:rsidRDefault="001A509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95" w:rsidRDefault="001A509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95" w:rsidRDefault="001A509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95" w:rsidRDefault="001A5095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1A5095" w:rsidTr="0009735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95" w:rsidRDefault="00E20B39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exam</w:t>
            </w:r>
            <w:r>
              <w:rPr>
                <w:szCs w:val="18"/>
              </w:rPr>
              <w:t>_</w:t>
            </w:r>
            <w:r w:rsidR="00CB4208">
              <w:rPr>
                <w:szCs w:val="18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95" w:rsidRDefault="00542867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E</w:t>
            </w:r>
            <w:r>
              <w:rPr>
                <w:szCs w:val="18"/>
              </w:rPr>
              <w:t>xamResult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095" w:rsidRDefault="001A5095" w:rsidP="00097354">
            <w:pPr>
              <w:jc w:val="center"/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95" w:rsidRDefault="00AD2244" w:rsidP="0009735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考试</w:t>
            </w:r>
            <w:r w:rsidR="00CB4208">
              <w:rPr>
                <w:rFonts w:hint="eastAsia"/>
                <w:szCs w:val="18"/>
              </w:rPr>
              <w:t>结果</w:t>
            </w:r>
            <w:r>
              <w:rPr>
                <w:rFonts w:hint="eastAsia"/>
                <w:szCs w:val="18"/>
              </w:rPr>
              <w:t>信息</w:t>
            </w:r>
          </w:p>
        </w:tc>
      </w:tr>
    </w:tbl>
    <w:p w:rsidR="00E818EA" w:rsidRPr="00DB101B" w:rsidRDefault="00E818EA" w:rsidP="00E818EA">
      <w:pPr>
        <w:pStyle w:val="3"/>
        <w:rPr>
          <w:rFonts w:ascii="微软雅黑" w:eastAsia="微软雅黑" w:hAnsi="微软雅黑"/>
        </w:rPr>
      </w:pPr>
      <w:bookmarkStart w:id="145" w:name="_Toc520820928"/>
      <w:r>
        <w:rPr>
          <w:rFonts w:ascii="微软雅黑" w:eastAsia="微软雅黑" w:hAnsi="微软雅黑" w:hint="eastAsia"/>
        </w:rPr>
        <w:t>VIP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产品列表</w:t>
      </w:r>
    </w:p>
    <w:p w:rsidR="00E818EA" w:rsidRPr="00770A09" w:rsidRDefault="00E818EA" w:rsidP="00E818EA">
      <w:r w:rsidRPr="00770A09">
        <w:rPr>
          <w:rFonts w:hint="eastAsia"/>
        </w:rPr>
        <w:t>API名称：</w:t>
      </w:r>
      <w:r w:rsidRPr="00347DAE">
        <w:rPr>
          <w:szCs w:val="18"/>
        </w:rPr>
        <w:t>/api/</w:t>
      </w:r>
      <w:r>
        <w:rPr>
          <w:szCs w:val="18"/>
        </w:rPr>
        <w:t>product</w:t>
      </w:r>
      <w:r>
        <w:rPr>
          <w:rFonts w:hint="eastAsia"/>
          <w:szCs w:val="18"/>
        </w:rPr>
        <w:t>/</w:t>
      </w:r>
      <w:r>
        <w:rPr>
          <w:szCs w:val="18"/>
        </w:rPr>
        <w:t>product_list</w:t>
      </w:r>
    </w:p>
    <w:p w:rsidR="00E818EA" w:rsidRDefault="00E818EA" w:rsidP="00E818EA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lastRenderedPageBreak/>
        <w:t xml:space="preserve">API说明：APP培训列表  </w:t>
      </w:r>
      <w:r>
        <w:rPr>
          <w:rFonts w:ascii="微软雅黑" w:eastAsia="微软雅黑" w:hAnsi="微软雅黑"/>
          <w:szCs w:val="18"/>
        </w:rPr>
        <w:t>post</w:t>
      </w:r>
    </w:p>
    <w:p w:rsidR="00E818EA" w:rsidRDefault="00E818EA" w:rsidP="00E818EA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984"/>
        <w:gridCol w:w="3997"/>
      </w:tblGrid>
      <w:tr w:rsidR="00E818EA" w:rsidTr="00CD47B7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E818EA" w:rsidRPr="002C53D7" w:rsidTr="00CD47B7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Pr="00716C88" w:rsidRDefault="00E818EA" w:rsidP="00CD47B7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8EA" w:rsidRPr="00865F1B" w:rsidRDefault="00E818EA" w:rsidP="00CD47B7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参见Page定义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用户自定义分页查询条件</w:t>
            </w:r>
          </w:p>
        </w:tc>
      </w:tr>
      <w:tr w:rsidR="00E818EA" w:rsidRPr="002C53D7" w:rsidTr="00CD47B7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r>
              <w:rPr>
                <w:rFonts w:hint="eastAsia"/>
              </w:rPr>
              <w:t>class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8EA" w:rsidRDefault="00E818EA" w:rsidP="00CD47B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0是查询全部类型 </w:t>
            </w:r>
          </w:p>
        </w:tc>
      </w:tr>
      <w:tr w:rsidR="00E818EA" w:rsidRPr="002C53D7" w:rsidTr="00CD47B7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Pr="0027699D" w:rsidRDefault="00E818EA" w:rsidP="00CD47B7">
            <w:r>
              <w:rPr>
                <w:rFonts w:hint="eastAsia"/>
              </w:rPr>
              <w:t>product</w:t>
            </w:r>
            <w:r w:rsidDel="00B632F8">
              <w:t xml:space="preserve"> </w:t>
            </w:r>
            <w:r>
              <w:t>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8EA" w:rsidRDefault="00E818EA" w:rsidP="00CD47B7">
            <w:pPr>
              <w:jc w:val="center"/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产品类型 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 xml:space="preserve">直播产品包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培训课程</w:t>
            </w:r>
          </w:p>
        </w:tc>
      </w:tr>
    </w:tbl>
    <w:p w:rsidR="00E818EA" w:rsidRDefault="00E818EA" w:rsidP="00E818EA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2268"/>
        <w:gridCol w:w="3402"/>
        <w:gridCol w:w="2579"/>
      </w:tblGrid>
      <w:tr w:rsidR="00E818EA" w:rsidTr="00CD47B7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E818EA" w:rsidTr="00CD47B7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class_list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Class</w:t>
            </w:r>
            <w:r>
              <w:rPr>
                <w:szCs w:val="18"/>
              </w:rPr>
              <w:t>Info[]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8EA" w:rsidRDefault="00E818EA" w:rsidP="00CD47B7">
            <w:pPr>
              <w:jc w:val="center"/>
            </w:pPr>
            <w:r>
              <w:rPr>
                <w:rFonts w:hint="eastAsia"/>
                <w:szCs w:val="18"/>
              </w:rPr>
              <w:t>参见Class</w:t>
            </w:r>
            <w:r>
              <w:rPr>
                <w:szCs w:val="18"/>
              </w:rPr>
              <w:t>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培训分类信息，</w:t>
            </w:r>
          </w:p>
        </w:tc>
      </w:tr>
      <w:tr w:rsidR="00E818EA" w:rsidTr="00CD47B7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product_</w:t>
            </w:r>
            <w:r>
              <w:rPr>
                <w:szCs w:val="18"/>
              </w:rPr>
              <w:t>list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ProductInfo[]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8EA" w:rsidRDefault="00E818EA" w:rsidP="00CD47B7">
            <w:pPr>
              <w:jc w:val="center"/>
            </w:pPr>
            <w:r>
              <w:rPr>
                <w:rFonts w:hint="eastAsia"/>
                <w:szCs w:val="18"/>
              </w:rPr>
              <w:t>参照</w:t>
            </w:r>
            <w:r>
              <w:rPr>
                <w:szCs w:val="18"/>
              </w:rPr>
              <w:t>T[],ProductInfo</w:t>
            </w:r>
            <w:r>
              <w:rPr>
                <w:rFonts w:hint="eastAsia"/>
                <w:szCs w:val="18"/>
              </w:rPr>
              <w:t>的定义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8EA" w:rsidRDefault="00E818EA" w:rsidP="00CD47B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产品列表数据</w:t>
            </w:r>
          </w:p>
        </w:tc>
      </w:tr>
    </w:tbl>
    <w:p w:rsidR="001E0BC2" w:rsidRPr="00DB101B" w:rsidRDefault="001E0BC2" w:rsidP="001E0BC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IP—</w:t>
      </w:r>
      <w:r w:rsidR="00E818EA">
        <w:rPr>
          <w:rFonts w:ascii="微软雅黑" w:eastAsia="微软雅黑" w:hAnsi="微软雅黑" w:hint="eastAsia"/>
        </w:rPr>
        <w:t>直播</w:t>
      </w:r>
      <w:r>
        <w:rPr>
          <w:rFonts w:ascii="微软雅黑" w:eastAsia="微软雅黑" w:hAnsi="微软雅黑" w:hint="eastAsia"/>
        </w:rPr>
        <w:t>产品包详情</w:t>
      </w:r>
      <w:bookmarkEnd w:id="145"/>
    </w:p>
    <w:p w:rsidR="001E0BC2" w:rsidRPr="00770A09" w:rsidRDefault="001E0BC2" w:rsidP="001E0BC2">
      <w:r w:rsidRPr="00F95274">
        <w:rPr>
          <w:rFonts w:hint="eastAsia"/>
        </w:rPr>
        <w:t>API名称：</w:t>
      </w:r>
      <w:r w:rsidRPr="00347DAE">
        <w:rPr>
          <w:szCs w:val="18"/>
        </w:rPr>
        <w:t>/api/</w:t>
      </w:r>
      <w:r w:rsidR="00DD58A3">
        <w:rPr>
          <w:szCs w:val="18"/>
        </w:rPr>
        <w:t>product</w:t>
      </w:r>
      <w:r>
        <w:rPr>
          <w:rFonts w:hint="eastAsia"/>
          <w:szCs w:val="18"/>
        </w:rPr>
        <w:t>/</w:t>
      </w:r>
      <w:r w:rsidR="00E818EA">
        <w:rPr>
          <w:szCs w:val="18"/>
        </w:rPr>
        <w:t>living</w:t>
      </w:r>
      <w:r>
        <w:rPr>
          <w:rFonts w:hint="eastAsia"/>
          <w:szCs w:val="18"/>
        </w:rPr>
        <w:t>_detail</w:t>
      </w:r>
    </w:p>
    <w:p w:rsidR="001E0BC2" w:rsidRDefault="001E0BC2" w:rsidP="001E0BC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API说明：APP</w:t>
      </w:r>
      <w:r>
        <w:rPr>
          <w:rFonts w:ascii="微软雅黑" w:eastAsia="微软雅黑" w:hAnsi="微软雅黑"/>
          <w:szCs w:val="18"/>
        </w:rPr>
        <w:t xml:space="preserve"> </w:t>
      </w:r>
      <w:r>
        <w:rPr>
          <w:rFonts w:ascii="微软雅黑" w:eastAsia="微软雅黑" w:hAnsi="微软雅黑" w:hint="eastAsia"/>
          <w:szCs w:val="18"/>
        </w:rPr>
        <w:t>VIP模块列表</w:t>
      </w:r>
      <w:r>
        <w:rPr>
          <w:rFonts w:ascii="微软雅黑" w:eastAsia="微软雅黑" w:hAnsi="微软雅黑"/>
          <w:szCs w:val="18"/>
        </w:rPr>
        <w:t>—</w:t>
      </w:r>
      <w:r>
        <w:rPr>
          <w:rFonts w:ascii="微软雅黑" w:eastAsia="微软雅黑" w:hAnsi="微软雅黑" w:hint="eastAsia"/>
          <w:szCs w:val="18"/>
        </w:rPr>
        <w:t xml:space="preserve">直播产品包  </w:t>
      </w:r>
      <w:r>
        <w:rPr>
          <w:rFonts w:ascii="微软雅黑" w:eastAsia="微软雅黑" w:hAnsi="微软雅黑"/>
          <w:szCs w:val="18"/>
        </w:rPr>
        <w:t>post</w:t>
      </w:r>
    </w:p>
    <w:p w:rsidR="001E0BC2" w:rsidRDefault="001E0BC2" w:rsidP="001E0BC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843"/>
        <w:gridCol w:w="4138"/>
      </w:tblGrid>
      <w:tr w:rsidR="001E0BC2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1E0BC2" w:rsidRPr="002C53D7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6C21B1" w:rsidP="00975103">
            <w:r>
              <w:t>living</w:t>
            </w:r>
            <w:r w:rsidR="001E0BC2"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C2" w:rsidRDefault="001E0BC2" w:rsidP="0097510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产品ID</w:t>
            </w:r>
          </w:p>
        </w:tc>
      </w:tr>
    </w:tbl>
    <w:p w:rsidR="001E0BC2" w:rsidRDefault="001E0BC2" w:rsidP="001E0BC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2126"/>
        <w:gridCol w:w="2693"/>
        <w:gridCol w:w="3430"/>
      </w:tblGrid>
      <w:tr w:rsidR="001E0BC2" w:rsidTr="00975103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1E0BC2" w:rsidTr="00975103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product_info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ProductInfo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C2" w:rsidRDefault="001E0BC2" w:rsidP="00975103">
            <w:pPr>
              <w:jc w:val="center"/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培训课程详情或直播产品包详情</w:t>
            </w:r>
          </w:p>
        </w:tc>
      </w:tr>
      <w:tr w:rsidR="001E0BC2" w:rsidTr="00975103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expert_info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ExpertInfo</w:t>
            </w:r>
            <w:r>
              <w:rPr>
                <w:rFonts w:hint="eastAsia"/>
                <w:szCs w:val="18"/>
              </w:rPr>
              <w:t>[</w:t>
            </w:r>
            <w:r>
              <w:rPr>
                <w:szCs w:val="18"/>
              </w:rPr>
              <w:t>]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C2" w:rsidRPr="00865F1B" w:rsidRDefault="001E0BC2" w:rsidP="00975103">
            <w:pPr>
              <w:jc w:val="center"/>
              <w:rPr>
                <w:szCs w:val="18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相关专家</w:t>
            </w:r>
          </w:p>
        </w:tc>
      </w:tr>
      <w:tr w:rsidR="001E0BC2" w:rsidTr="00975103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detail_list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ProductDetail</w:t>
            </w:r>
            <w:r>
              <w:rPr>
                <w:szCs w:val="18"/>
              </w:rPr>
              <w:t>[]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C2" w:rsidRPr="00865F1B" w:rsidRDefault="001E0BC2" w:rsidP="00975103">
            <w:pPr>
              <w:jc w:val="center"/>
              <w:rPr>
                <w:szCs w:val="18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详情列表</w:t>
            </w:r>
          </w:p>
        </w:tc>
      </w:tr>
    </w:tbl>
    <w:p w:rsidR="0079130E" w:rsidRDefault="0079130E" w:rsidP="0079130E">
      <w:pPr>
        <w:pStyle w:val="3"/>
        <w:rPr>
          <w:rFonts w:ascii="微软雅黑" w:eastAsia="微软雅黑" w:hAnsi="微软雅黑"/>
        </w:rPr>
      </w:pPr>
      <w:bookmarkStart w:id="146" w:name="_Toc520820929"/>
      <w:bookmarkStart w:id="147" w:name="_Toc4349"/>
      <w:bookmarkStart w:id="148" w:name="_Toc435085734"/>
      <w:bookmarkStart w:id="149" w:name="_Toc11796"/>
      <w:bookmarkStart w:id="150" w:name="_Toc454920135"/>
      <w:bookmarkStart w:id="151" w:name="_Toc15790"/>
      <w:bookmarkStart w:id="152" w:name="_Toc499191135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会议列表</w:t>
      </w:r>
      <w:bookmarkEnd w:id="146"/>
    </w:p>
    <w:p w:rsidR="0079130E" w:rsidRDefault="0079130E" w:rsidP="0079130E">
      <w:r>
        <w:rPr>
          <w:rFonts w:hint="eastAsia"/>
        </w:rPr>
        <w:t>API名称：api/convention/</w:t>
      </w:r>
      <w:r w:rsidR="004B3B68">
        <w:rPr>
          <w:rFonts w:hint="eastAsia"/>
        </w:rPr>
        <w:t>convention</w:t>
      </w:r>
      <w:r w:rsidR="004B3B68">
        <w:t>_</w:t>
      </w:r>
      <w:r>
        <w:rPr>
          <w:rFonts w:hint="eastAsia"/>
        </w:rPr>
        <w:t>list</w:t>
      </w:r>
    </w:p>
    <w:p w:rsidR="0079130E" w:rsidRDefault="0079130E" w:rsidP="0079130E">
      <w:pPr>
        <w:rPr>
          <w:szCs w:val="18"/>
        </w:rPr>
      </w:pPr>
      <w:r>
        <w:rPr>
          <w:rFonts w:hint="eastAsia"/>
          <w:szCs w:val="18"/>
        </w:rPr>
        <w:t>API说明：APP大会列表  get</w:t>
      </w:r>
    </w:p>
    <w:p w:rsidR="0079130E" w:rsidRDefault="0079130E" w:rsidP="0079130E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79130E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7966BB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6BB" w:rsidRDefault="007966BB" w:rsidP="006F41A4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6BB" w:rsidRDefault="007966BB" w:rsidP="006F41A4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BB" w:rsidRDefault="007966BB" w:rsidP="007966B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BB" w:rsidRDefault="007966BB" w:rsidP="006F41A4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6BB" w:rsidRDefault="007966BB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用户自定义查询分页</w:t>
            </w:r>
          </w:p>
        </w:tc>
      </w:tr>
      <w:tr w:rsidR="0079130E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r>
              <w:t>class_type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0E" w:rsidRDefault="0079130E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66BB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会议分类</w:t>
            </w:r>
            <w:r w:rsidR="00AB5CE8">
              <w:rPr>
                <w:rFonts w:hint="eastAsia"/>
                <w:szCs w:val="18"/>
              </w:rPr>
              <w:t xml:space="preserve"> </w:t>
            </w:r>
            <w:r w:rsidR="00AB5CE8">
              <w:rPr>
                <w:szCs w:val="18"/>
              </w:rPr>
              <w:t>0</w:t>
            </w:r>
            <w:r w:rsidR="00AB5CE8">
              <w:rPr>
                <w:rFonts w:hint="eastAsia"/>
                <w:szCs w:val="18"/>
              </w:rPr>
              <w:t>代表全部</w:t>
            </w:r>
          </w:p>
        </w:tc>
      </w:tr>
    </w:tbl>
    <w:p w:rsidR="0079130E" w:rsidRDefault="0079130E" w:rsidP="0079130E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814"/>
        <w:gridCol w:w="2694"/>
        <w:gridCol w:w="3402"/>
        <w:gridCol w:w="1870"/>
      </w:tblGrid>
      <w:tr w:rsidR="0079130E" w:rsidTr="00DE4A08">
        <w:trPr>
          <w:trHeight w:val="9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79130E" w:rsidTr="00DE4A08">
        <w:trPr>
          <w:trHeight w:val="9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941D11" w:rsidP="006F41A4">
            <w:r>
              <w:rPr>
                <w:rFonts w:hint="eastAsia"/>
                <w:szCs w:val="18"/>
              </w:rPr>
              <w:t>convention</w:t>
            </w:r>
            <w:r w:rsidR="0079130E">
              <w:rPr>
                <w:rFonts w:hint="eastAsia"/>
              </w:rPr>
              <w:t>_</w:t>
            </w:r>
            <w:r w:rsidR="002C698E">
              <w:rPr>
                <w:szCs w:val="18"/>
              </w:rPr>
              <w:t>list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941D11" w:rsidP="006F41A4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ConventionInfo</w:t>
            </w:r>
            <w:r w:rsidR="009B6CA5">
              <w:rPr>
                <w:szCs w:val="18"/>
              </w:rPr>
              <w:t>[]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0E" w:rsidRDefault="0079130E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</w:t>
            </w:r>
            <w:r w:rsidR="00941D11">
              <w:rPr>
                <w:szCs w:val="18"/>
              </w:rPr>
              <w:t>T</w:t>
            </w:r>
            <w:r w:rsidR="009B6CA5">
              <w:rPr>
                <w:szCs w:val="18"/>
              </w:rPr>
              <w:t>[]</w:t>
            </w:r>
            <w:r w:rsidR="00941D11">
              <w:rPr>
                <w:szCs w:val="18"/>
              </w:rPr>
              <w:t>, ConventionInfo</w:t>
            </w:r>
            <w:r w:rsidR="00941D11">
              <w:rPr>
                <w:rFonts w:hint="eastAsia"/>
                <w:szCs w:val="18"/>
              </w:rPr>
              <w:t>定义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0E" w:rsidRDefault="0079130E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会议列表</w:t>
            </w:r>
          </w:p>
        </w:tc>
      </w:tr>
      <w:tr w:rsidR="00D808F0" w:rsidTr="00D808F0">
        <w:trPr>
          <w:trHeight w:val="9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8F0" w:rsidRDefault="00D808F0" w:rsidP="005E2045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class_</w:t>
            </w:r>
            <w:r w:rsidR="006B5874">
              <w:rPr>
                <w:szCs w:val="18"/>
              </w:rPr>
              <w:t>list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8F0" w:rsidRDefault="00D808F0" w:rsidP="005E2045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Class</w:t>
            </w:r>
            <w:r>
              <w:rPr>
                <w:szCs w:val="18"/>
              </w:rPr>
              <w:t>Info[]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8F0" w:rsidRDefault="00D808F0" w:rsidP="005E2045">
            <w:pPr>
              <w:jc w:val="center"/>
            </w:pPr>
            <w:r>
              <w:rPr>
                <w:rFonts w:hint="eastAsia"/>
                <w:szCs w:val="18"/>
              </w:rPr>
              <w:t>参见Class</w:t>
            </w:r>
            <w:r>
              <w:rPr>
                <w:szCs w:val="18"/>
              </w:rPr>
              <w:t>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8F0" w:rsidRDefault="00D808F0" w:rsidP="005E204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培训分类信息，</w:t>
            </w:r>
          </w:p>
        </w:tc>
      </w:tr>
    </w:tbl>
    <w:p w:rsidR="00437F82" w:rsidRDefault="00437F82" w:rsidP="00437F82">
      <w:pPr>
        <w:pStyle w:val="3"/>
        <w:rPr>
          <w:rFonts w:ascii="微软雅黑" w:eastAsia="微软雅黑" w:hAnsi="微软雅黑"/>
        </w:rPr>
      </w:pPr>
      <w:bookmarkStart w:id="153" w:name="_Toc520820930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会议指南</w:t>
      </w:r>
    </w:p>
    <w:p w:rsidR="00437F82" w:rsidRDefault="00437F82" w:rsidP="00437F82">
      <w:r>
        <w:rPr>
          <w:rFonts w:hint="eastAsia"/>
        </w:rPr>
        <w:t>API名称：api/convention/convention</w:t>
      </w:r>
      <w:r>
        <w:t>_</w:t>
      </w:r>
      <w:r w:rsidR="002456BE">
        <w:rPr>
          <w:rFonts w:hint="eastAsia"/>
        </w:rPr>
        <w:t>base</w:t>
      </w:r>
    </w:p>
    <w:p w:rsidR="00437F82" w:rsidRDefault="00437F82" w:rsidP="00437F82">
      <w:pPr>
        <w:rPr>
          <w:szCs w:val="18"/>
        </w:rPr>
      </w:pPr>
      <w:r>
        <w:rPr>
          <w:rFonts w:hint="eastAsia"/>
          <w:szCs w:val="18"/>
        </w:rPr>
        <w:t>API说明：APP大会列表  get</w:t>
      </w:r>
    </w:p>
    <w:p w:rsidR="00437F82" w:rsidRDefault="00437F82" w:rsidP="00437F8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437F82" w:rsidTr="005E204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437F82" w:rsidTr="005E204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DE2EFF" w:rsidP="005E2045">
            <w:r>
              <w:t>convention_id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DE2EFF" w:rsidP="005E2045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F82" w:rsidRDefault="00437F82" w:rsidP="005E204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F82" w:rsidRDefault="00437F82" w:rsidP="005E2045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DE2EFF" w:rsidP="005E204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</w:tbl>
    <w:p w:rsidR="00437F82" w:rsidRDefault="00437F82" w:rsidP="00437F8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814"/>
        <w:gridCol w:w="2694"/>
        <w:gridCol w:w="3402"/>
        <w:gridCol w:w="1870"/>
      </w:tblGrid>
      <w:tr w:rsidR="00437F82" w:rsidTr="005E2045">
        <w:trPr>
          <w:trHeight w:val="9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437F82" w:rsidTr="005E2045">
        <w:trPr>
          <w:trHeight w:val="9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r>
              <w:rPr>
                <w:rFonts w:hint="eastAsia"/>
                <w:szCs w:val="18"/>
              </w:rPr>
              <w:t>convention</w:t>
            </w:r>
            <w:r>
              <w:rPr>
                <w:rFonts w:hint="eastAsia"/>
              </w:rPr>
              <w:t>_</w:t>
            </w:r>
            <w:r w:rsidR="00DE2EFF">
              <w:rPr>
                <w:rFonts w:hint="eastAsia"/>
                <w:szCs w:val="18"/>
              </w:rPr>
              <w:t>info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ConventionInfo[]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F82" w:rsidRDefault="00437F82" w:rsidP="005E204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</w:t>
            </w:r>
            <w:r>
              <w:rPr>
                <w:szCs w:val="18"/>
              </w:rPr>
              <w:t>T[], ConventionInfo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会议列表</w:t>
            </w:r>
          </w:p>
        </w:tc>
      </w:tr>
      <w:tr w:rsidR="00437F82" w:rsidTr="005E2045">
        <w:trPr>
          <w:trHeight w:val="9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DE2EFF" w:rsidP="005E2045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map</w:t>
            </w:r>
            <w:r w:rsidR="00437F82">
              <w:rPr>
                <w:szCs w:val="18"/>
              </w:rPr>
              <w:t>_list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437F82" w:rsidP="005E2045">
            <w:pPr>
              <w:jc w:val="left"/>
              <w:rPr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F82" w:rsidRDefault="00437F82" w:rsidP="005E2045">
            <w:pPr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F82" w:rsidRDefault="00103741" w:rsidP="005E204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场馆图列表</w:t>
            </w:r>
          </w:p>
        </w:tc>
      </w:tr>
    </w:tbl>
    <w:p w:rsidR="001E0BC2" w:rsidRDefault="001E0BC2" w:rsidP="001E0BC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会议</w:t>
      </w:r>
      <w:r w:rsidR="000537F3"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会议专家讲者列表</w:t>
      </w:r>
      <w:bookmarkEnd w:id="153"/>
    </w:p>
    <w:p w:rsidR="001E0BC2" w:rsidRDefault="001E0BC2" w:rsidP="001E0BC2">
      <w:r>
        <w:rPr>
          <w:rFonts w:hint="eastAsia"/>
        </w:rPr>
        <w:t>API名称：api/convention/expert</w:t>
      </w:r>
      <w:r w:rsidR="00207F70">
        <w:t>_list</w:t>
      </w:r>
    </w:p>
    <w:p w:rsidR="001E0BC2" w:rsidRDefault="001E0BC2" w:rsidP="001E0BC2">
      <w:pPr>
        <w:rPr>
          <w:szCs w:val="18"/>
        </w:rPr>
      </w:pPr>
      <w:r>
        <w:rPr>
          <w:rFonts w:hint="eastAsia"/>
          <w:szCs w:val="18"/>
        </w:rPr>
        <w:t>API说明：APP大会列表  post</w:t>
      </w:r>
    </w:p>
    <w:p w:rsidR="001E0BC2" w:rsidRDefault="001E0BC2" w:rsidP="001E0BC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1E0BC2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1E0BC2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E566A4" w:rsidP="00975103">
            <w:r>
              <w:rPr>
                <w:rFonts w:hint="eastAsia"/>
              </w:rPr>
              <w:t>convention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C2" w:rsidRDefault="001E0BC2" w:rsidP="00975103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会议主键ID</w:t>
            </w:r>
          </w:p>
        </w:tc>
      </w:tr>
      <w:tr w:rsidR="001E0BC2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E566A4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C2" w:rsidRDefault="00E566A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</w:t>
            </w:r>
            <w:r w:rsidR="001E0BC2">
              <w:rPr>
                <w:rFonts w:hint="eastAsia"/>
                <w:szCs w:val="18"/>
              </w:rPr>
              <w:t>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C2" w:rsidRDefault="001E0BC2" w:rsidP="00975103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E566A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用户自定义查询分页</w:t>
            </w:r>
          </w:p>
        </w:tc>
      </w:tr>
    </w:tbl>
    <w:p w:rsidR="001E0BC2" w:rsidRDefault="001E0BC2" w:rsidP="001E0BC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48"/>
        <w:gridCol w:w="1460"/>
        <w:gridCol w:w="3951"/>
        <w:gridCol w:w="2721"/>
      </w:tblGrid>
      <w:tr w:rsidR="001E0BC2" w:rsidTr="00975103">
        <w:trPr>
          <w:trHeight w:val="9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1E0BC2" w:rsidTr="00975103">
        <w:trPr>
          <w:trHeight w:val="9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r>
              <w:rPr>
                <w:rFonts w:hint="eastAsia"/>
                <w:szCs w:val="18"/>
              </w:rPr>
              <w:t>expert</w:t>
            </w:r>
            <w:r w:rsidR="00096587">
              <w:rPr>
                <w:szCs w:val="18"/>
              </w:rPr>
              <w:t>_list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096587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ExpertInfo</w:t>
            </w:r>
            <w:r w:rsidR="001E0BC2">
              <w:rPr>
                <w:rFonts w:hint="eastAsia"/>
                <w:szCs w:val="18"/>
              </w:rPr>
              <w:t>[]</w:t>
            </w: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C2" w:rsidRDefault="001E0BC2" w:rsidP="0097510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</w:t>
            </w:r>
            <w:r w:rsidR="00975359">
              <w:rPr>
                <w:rFonts w:hint="eastAsia"/>
                <w:szCs w:val="18"/>
              </w:rPr>
              <w:t>ExpertInfo</w:t>
            </w:r>
            <w:r w:rsidR="00E427E4">
              <w:rPr>
                <w:rFonts w:hint="eastAsia"/>
                <w:szCs w:val="18"/>
              </w:rPr>
              <w:t>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C2" w:rsidRDefault="001E0BC2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专家与讲者</w:t>
            </w:r>
          </w:p>
        </w:tc>
      </w:tr>
    </w:tbl>
    <w:p w:rsidR="00D02D66" w:rsidRDefault="00D02D66" w:rsidP="00D02D66">
      <w:pPr>
        <w:pStyle w:val="3"/>
        <w:rPr>
          <w:rFonts w:ascii="微软雅黑" w:eastAsia="微软雅黑" w:hAnsi="微软雅黑"/>
        </w:rPr>
      </w:pPr>
      <w:bookmarkStart w:id="154" w:name="_Toc520820931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专家</w:t>
      </w:r>
      <w:r w:rsidR="00C30517">
        <w:rPr>
          <w:rFonts w:ascii="微软雅黑" w:eastAsia="微软雅黑" w:hAnsi="微软雅黑" w:hint="eastAsia"/>
        </w:rPr>
        <w:t>参会</w:t>
      </w:r>
      <w:r>
        <w:rPr>
          <w:rFonts w:ascii="微软雅黑" w:eastAsia="微软雅黑" w:hAnsi="微软雅黑" w:hint="eastAsia"/>
        </w:rPr>
        <w:t>详情</w:t>
      </w:r>
      <w:bookmarkEnd w:id="154"/>
    </w:p>
    <w:p w:rsidR="00D02D66" w:rsidRDefault="00D02D66" w:rsidP="00D02D66">
      <w:r>
        <w:rPr>
          <w:rFonts w:hint="eastAsia"/>
        </w:rPr>
        <w:t>API名称：api/convention/expert_</w:t>
      </w:r>
      <w:r w:rsidR="00972E1B">
        <w:rPr>
          <w:rFonts w:hint="eastAsia"/>
        </w:rPr>
        <w:t>meet</w:t>
      </w:r>
    </w:p>
    <w:p w:rsidR="00D02D66" w:rsidRDefault="00D02D66" w:rsidP="00D02D66">
      <w:pPr>
        <w:rPr>
          <w:szCs w:val="18"/>
        </w:rPr>
      </w:pPr>
      <w:r>
        <w:rPr>
          <w:rFonts w:hint="eastAsia"/>
          <w:szCs w:val="18"/>
        </w:rPr>
        <w:t>API说明：APP专家信息详情  post</w:t>
      </w:r>
    </w:p>
    <w:p w:rsidR="00D02D66" w:rsidRDefault="00D02D66" w:rsidP="00D02D66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D02D66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D02D66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r>
              <w:rPr>
                <w:rFonts w:hint="eastAsia"/>
              </w:rPr>
              <w:t>convention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66" w:rsidRDefault="00D02D66" w:rsidP="006F41A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会议主键ID</w:t>
            </w:r>
          </w:p>
        </w:tc>
      </w:tr>
      <w:tr w:rsidR="00D02D66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r>
              <w:rPr>
                <w:rFonts w:hint="eastAsia"/>
              </w:rPr>
              <w:t>expert_id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66" w:rsidRDefault="00D02D66" w:rsidP="00E1190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主播</w:t>
            </w:r>
            <w:r>
              <w:rPr>
                <w:rFonts w:hint="eastAsia"/>
                <w:szCs w:val="18"/>
              </w:rPr>
              <w:t>/专家ID</w:t>
            </w:r>
          </w:p>
        </w:tc>
      </w:tr>
    </w:tbl>
    <w:p w:rsidR="00D02D66" w:rsidRDefault="00D02D66" w:rsidP="00D02D66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4111"/>
        <w:gridCol w:w="2721"/>
      </w:tblGrid>
      <w:tr w:rsidR="00D02D66" w:rsidTr="006F41A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D02D66" w:rsidTr="006F41A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r>
              <w:rPr>
                <w:rFonts w:hint="eastAsia"/>
                <w:szCs w:val="18"/>
              </w:rPr>
              <w:t>expert</w:t>
            </w:r>
            <w:r w:rsidR="001A17F6">
              <w:rPr>
                <w:szCs w:val="18"/>
              </w:rPr>
              <w:t>_meet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4A26C0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Expert</w:t>
            </w:r>
            <w:r>
              <w:rPr>
                <w:szCs w:val="18"/>
              </w:rPr>
              <w:t>Meet</w:t>
            </w:r>
            <w:r w:rsidR="00D02D66">
              <w:rPr>
                <w:rFonts w:hint="eastAsia"/>
                <w:szCs w:val="18"/>
              </w:rPr>
              <w:t>[]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66" w:rsidRDefault="00D02D66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参考Expert</w:t>
            </w:r>
            <w:r w:rsidR="007A4CE6">
              <w:rPr>
                <w:szCs w:val="18"/>
              </w:rPr>
              <w:t>Meet</w:t>
            </w:r>
            <w:r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D66" w:rsidRDefault="00D02D66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专家</w:t>
            </w:r>
            <w:r w:rsidR="00C6139B">
              <w:rPr>
                <w:rFonts w:hint="eastAsia"/>
                <w:szCs w:val="18"/>
              </w:rPr>
              <w:t>参与会议</w:t>
            </w:r>
            <w:r w:rsidR="00001483">
              <w:rPr>
                <w:rFonts w:hint="eastAsia"/>
                <w:szCs w:val="18"/>
              </w:rPr>
              <w:t>列表</w:t>
            </w:r>
          </w:p>
        </w:tc>
      </w:tr>
    </w:tbl>
    <w:p w:rsidR="00DD4497" w:rsidRDefault="00DD4497" w:rsidP="00DD4497">
      <w:pPr>
        <w:pStyle w:val="3"/>
        <w:rPr>
          <w:rFonts w:ascii="微软雅黑" w:eastAsia="微软雅黑" w:hAnsi="微软雅黑"/>
        </w:rPr>
      </w:pPr>
      <w:bookmarkStart w:id="155" w:name="_Toc520820932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专家信息详情</w:t>
      </w:r>
      <w:bookmarkEnd w:id="155"/>
    </w:p>
    <w:p w:rsidR="00DD4497" w:rsidRDefault="00DD4497" w:rsidP="00DD4497">
      <w:r>
        <w:rPr>
          <w:rFonts w:hint="eastAsia"/>
        </w:rPr>
        <w:t>API名称：api/convention/expert_</w:t>
      </w:r>
      <w:r w:rsidR="00A871AA">
        <w:t>detail</w:t>
      </w:r>
    </w:p>
    <w:p w:rsidR="00DD4497" w:rsidRDefault="00DD4497" w:rsidP="00DD4497">
      <w:pPr>
        <w:rPr>
          <w:szCs w:val="18"/>
        </w:rPr>
      </w:pPr>
      <w:r>
        <w:rPr>
          <w:rFonts w:hint="eastAsia"/>
          <w:szCs w:val="18"/>
        </w:rPr>
        <w:t>API说明：APP专家信息详情  post</w:t>
      </w:r>
    </w:p>
    <w:p w:rsidR="00DD4497" w:rsidRDefault="00DD4497" w:rsidP="00DD4497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DD4497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D04B57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B57" w:rsidRDefault="00D04B57" w:rsidP="00D04B57">
            <w:r>
              <w:rPr>
                <w:rFonts w:hint="eastAsia"/>
              </w:rPr>
              <w:t>convention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B57" w:rsidRDefault="00D04B57" w:rsidP="00D04B5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B57" w:rsidRDefault="00D04B57" w:rsidP="00D04B57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B57" w:rsidRDefault="00D04B57" w:rsidP="00D04B57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B57" w:rsidRDefault="00D04B57" w:rsidP="00D04B5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会议主键ID</w:t>
            </w:r>
          </w:p>
        </w:tc>
      </w:tr>
      <w:tr w:rsidR="00DD4497" w:rsidTr="0097510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r>
              <w:rPr>
                <w:rFonts w:hint="eastAsia"/>
              </w:rPr>
              <w:t>expert_id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97" w:rsidRDefault="00DD4497" w:rsidP="00C3051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主播</w:t>
            </w:r>
            <w:r>
              <w:rPr>
                <w:rFonts w:hint="eastAsia"/>
                <w:szCs w:val="18"/>
              </w:rPr>
              <w:t>/专家ID</w:t>
            </w:r>
          </w:p>
        </w:tc>
      </w:tr>
    </w:tbl>
    <w:p w:rsidR="00DD4497" w:rsidRDefault="00DD4497" w:rsidP="00DD4497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4111"/>
        <w:gridCol w:w="2721"/>
      </w:tblGrid>
      <w:tr w:rsidR="00DD4497" w:rsidTr="00975103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DD4497" w:rsidTr="00975103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r>
              <w:rPr>
                <w:rFonts w:hint="eastAsia"/>
                <w:szCs w:val="18"/>
              </w:rPr>
              <w:t>expert</w:t>
            </w:r>
            <w:r w:rsidR="00D02D66">
              <w:rPr>
                <w:rFonts w:hint="eastAsia"/>
                <w:szCs w:val="18"/>
              </w:rPr>
              <w:t>_</w:t>
            </w:r>
            <w:r w:rsidR="00D02D66">
              <w:rPr>
                <w:szCs w:val="18"/>
              </w:rPr>
              <w:t>info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02D66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ExpertInfo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97" w:rsidRDefault="00DD4497" w:rsidP="0097510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</w:t>
            </w:r>
            <w:r w:rsidR="00D02D66">
              <w:rPr>
                <w:rFonts w:hint="eastAsia"/>
                <w:szCs w:val="18"/>
              </w:rPr>
              <w:t>ExpertInfo定义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497" w:rsidRDefault="00DD4497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专家与讲者</w:t>
            </w:r>
          </w:p>
        </w:tc>
      </w:tr>
    </w:tbl>
    <w:p w:rsidR="00AA70C5" w:rsidRDefault="002D5C97" w:rsidP="00AA70C5">
      <w:pPr>
        <w:pStyle w:val="3"/>
        <w:rPr>
          <w:rFonts w:ascii="微软雅黑" w:eastAsia="微软雅黑" w:hAnsi="微软雅黑"/>
        </w:rPr>
      </w:pPr>
      <w:bookmarkStart w:id="156" w:name="_Toc520820933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 w:rsidR="00AA70C5">
        <w:rPr>
          <w:rFonts w:ascii="微软雅黑" w:eastAsia="微软雅黑" w:hAnsi="微软雅黑" w:hint="eastAsia"/>
        </w:rPr>
        <w:t>会议通用模板（html文本）</w:t>
      </w:r>
      <w:bookmarkEnd w:id="156"/>
    </w:p>
    <w:p w:rsidR="00AA70C5" w:rsidRDefault="00AA70C5" w:rsidP="00AA70C5">
      <w:pPr>
        <w:rPr>
          <w:szCs w:val="18"/>
        </w:rPr>
      </w:pPr>
      <w:r>
        <w:rPr>
          <w:rFonts w:hint="eastAsia"/>
          <w:szCs w:val="18"/>
        </w:rPr>
        <w:t>API 类型 1.会场介绍，2.会议日程与演讲嘉宾，3会议食宿，4企业交流，5历届与荣誉，6秘书处</w:t>
      </w:r>
    </w:p>
    <w:p w:rsidR="00AA70C5" w:rsidRDefault="00AA70C5" w:rsidP="00AA70C5">
      <w:r>
        <w:rPr>
          <w:rFonts w:hint="eastAsia"/>
        </w:rPr>
        <w:t>API名称：api/convention/</w:t>
      </w:r>
      <w:r>
        <w:rPr>
          <w:rFonts w:hint="eastAsia"/>
          <w:szCs w:val="18"/>
        </w:rPr>
        <w:t>article</w:t>
      </w:r>
    </w:p>
    <w:p w:rsidR="00AA70C5" w:rsidRDefault="00AA70C5" w:rsidP="00AA70C5">
      <w:pPr>
        <w:rPr>
          <w:szCs w:val="18"/>
        </w:rPr>
      </w:pPr>
      <w:r>
        <w:rPr>
          <w:rFonts w:hint="eastAsia"/>
          <w:szCs w:val="18"/>
        </w:rPr>
        <w:t>API说明：APP会议内容  post</w:t>
      </w:r>
    </w:p>
    <w:p w:rsidR="00AA70C5" w:rsidRDefault="00AA70C5" w:rsidP="00AA70C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AA70C5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AA70C5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942D5" w:rsidP="006F41A4">
            <w:r>
              <w:rPr>
                <w:rFonts w:hint="eastAsia"/>
              </w:rPr>
              <w:t>convention_</w:t>
            </w: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AA70C5" w:rsidP="006F41A4">
            <w:pPr>
              <w:jc w:val="center"/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AA70C5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r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AA70C5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pStyle w:val="a0"/>
              <w:ind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API </w:t>
            </w:r>
            <w:r>
              <w:rPr>
                <w:rFonts w:hint="eastAsia"/>
                <w:szCs w:val="18"/>
              </w:rPr>
              <w:t>类型</w:t>
            </w:r>
          </w:p>
        </w:tc>
      </w:tr>
    </w:tbl>
    <w:p w:rsidR="00AA70C5" w:rsidRDefault="00AA70C5" w:rsidP="00AA70C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p w:rsidR="00AA70C5" w:rsidRDefault="00AA70C5" w:rsidP="00AA70C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hint="eastAsia"/>
          <w:szCs w:val="18"/>
        </w:rPr>
        <w:t>Type=1 :</w:t>
      </w:r>
      <w:r>
        <w:rPr>
          <w:rFonts w:hint="eastAsia"/>
          <w:szCs w:val="18"/>
        </w:rPr>
        <w:t>会场介绍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4111"/>
        <w:gridCol w:w="2721"/>
      </w:tblGrid>
      <w:tr w:rsidR="00AA70C5" w:rsidTr="006F41A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AA70C5" w:rsidTr="006F41A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meet_article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AA70C5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</w:t>
            </w:r>
            <w:r w:rsidR="0061682C">
              <w:rPr>
                <w:rFonts w:hint="eastAsia"/>
                <w:szCs w:val="18"/>
              </w:rPr>
              <w:t>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大会征文通知</w:t>
            </w:r>
          </w:p>
        </w:tc>
      </w:tr>
      <w:tr w:rsidR="00AA70C5" w:rsidTr="006F41A4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meet_text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会议通知</w:t>
            </w:r>
          </w:p>
        </w:tc>
      </w:tr>
    </w:tbl>
    <w:p w:rsidR="00AA70C5" w:rsidRDefault="00AA70C5" w:rsidP="00AA70C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hint="eastAsia"/>
          <w:szCs w:val="18"/>
        </w:rPr>
        <w:lastRenderedPageBreak/>
        <w:t>Type=2 :</w:t>
      </w:r>
      <w:r>
        <w:rPr>
          <w:rFonts w:hint="eastAsia"/>
          <w:szCs w:val="18"/>
        </w:rPr>
        <w:t>会议日程与演讲嘉宾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28"/>
        <w:gridCol w:w="1875"/>
        <w:gridCol w:w="3556"/>
        <w:gridCol w:w="2721"/>
      </w:tblGrid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meet_expert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专家与讲者</w:t>
            </w:r>
          </w:p>
        </w:tc>
      </w:tr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course_ware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会议课件</w:t>
            </w:r>
          </w:p>
        </w:tc>
      </w:tr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meet_paper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会议论文</w:t>
            </w:r>
          </w:p>
        </w:tc>
      </w:tr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meet_assembly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会议资料汇编</w:t>
            </w:r>
          </w:p>
        </w:tc>
      </w:tr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meet_schedule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会议日程</w:t>
            </w:r>
          </w:p>
        </w:tc>
      </w:tr>
    </w:tbl>
    <w:p w:rsidR="00AA70C5" w:rsidRDefault="00AA70C5" w:rsidP="00AA70C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hint="eastAsia"/>
          <w:szCs w:val="18"/>
        </w:rPr>
        <w:t>Type=3 :</w:t>
      </w:r>
      <w:r>
        <w:rPr>
          <w:rFonts w:hint="eastAsia"/>
          <w:szCs w:val="18"/>
        </w:rPr>
        <w:t>会议食宿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28"/>
        <w:gridCol w:w="1875"/>
        <w:gridCol w:w="3556"/>
        <w:gridCol w:w="2721"/>
      </w:tblGrid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meet_about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关于上海</w:t>
            </w:r>
          </w:p>
        </w:tc>
      </w:tr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meet_introduce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会场介绍</w:t>
            </w:r>
          </w:p>
        </w:tc>
      </w:tr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meet_hotel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会场酒店</w:t>
            </w:r>
          </w:p>
        </w:tc>
      </w:tr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meet_diet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会场周边餐饮</w:t>
            </w:r>
          </w:p>
        </w:tc>
      </w:tr>
    </w:tbl>
    <w:p w:rsidR="00AA70C5" w:rsidRDefault="00AA70C5" w:rsidP="00AA70C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hint="eastAsia"/>
          <w:szCs w:val="18"/>
        </w:rPr>
        <w:t>Type=4 :</w:t>
      </w:r>
      <w:r>
        <w:rPr>
          <w:rFonts w:hint="eastAsia"/>
          <w:szCs w:val="18"/>
        </w:rPr>
        <w:t>企业交流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28"/>
        <w:gridCol w:w="1875"/>
        <w:gridCol w:w="3556"/>
        <w:gridCol w:w="2721"/>
      </w:tblGrid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meet_manual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企业交流手册</w:t>
            </w:r>
          </w:p>
        </w:tc>
      </w:tr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meet_layout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展区布局图</w:t>
            </w:r>
          </w:p>
        </w:tc>
      </w:tr>
    </w:tbl>
    <w:p w:rsidR="00AA70C5" w:rsidRDefault="00AA70C5" w:rsidP="00AA70C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hint="eastAsia"/>
          <w:szCs w:val="18"/>
        </w:rPr>
        <w:t>Type=5 :</w:t>
      </w:r>
      <w:r>
        <w:rPr>
          <w:rFonts w:hint="eastAsia"/>
          <w:szCs w:val="18"/>
        </w:rPr>
        <w:t>历届与荣誉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754"/>
        <w:gridCol w:w="1749"/>
        <w:gridCol w:w="3556"/>
        <w:gridCol w:w="2721"/>
      </w:tblGrid>
      <w:tr w:rsidR="00AA70C5" w:rsidTr="006F41A4">
        <w:trPr>
          <w:trHeight w:val="90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AA70C5" w:rsidTr="006F41A4">
        <w:trPr>
          <w:trHeight w:val="90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meet_successive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历届简介</w:t>
            </w:r>
          </w:p>
        </w:tc>
      </w:tr>
    </w:tbl>
    <w:p w:rsidR="00AA70C5" w:rsidRDefault="00AA70C5" w:rsidP="00AA70C5">
      <w:pPr>
        <w:pStyle w:val="a0"/>
        <w:ind w:firstLine="0"/>
        <w:rPr>
          <w:rFonts w:ascii="微软雅黑" w:eastAsia="微软雅黑" w:hAnsi="微软雅黑"/>
          <w:szCs w:val="18"/>
        </w:rPr>
      </w:pPr>
    </w:p>
    <w:p w:rsidR="00AA70C5" w:rsidRDefault="00AA70C5" w:rsidP="00AA70C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hint="eastAsia"/>
          <w:szCs w:val="18"/>
        </w:rPr>
        <w:t>Type=6 :</w:t>
      </w:r>
      <w:r>
        <w:rPr>
          <w:rFonts w:hint="eastAsia"/>
          <w:szCs w:val="18"/>
        </w:rPr>
        <w:t>秘书处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28"/>
        <w:gridCol w:w="1875"/>
        <w:gridCol w:w="3556"/>
        <w:gridCol w:w="2721"/>
      </w:tblGrid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AA70C5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meet_secretary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MeetArticle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0C5" w:rsidRDefault="0061682C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参考MeetArticle定义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0C5" w:rsidRDefault="00AA70C5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秘书处</w:t>
            </w:r>
          </w:p>
        </w:tc>
      </w:tr>
    </w:tbl>
    <w:p w:rsidR="005F3D26" w:rsidRDefault="002D5C97" w:rsidP="005F3D26">
      <w:pPr>
        <w:pStyle w:val="3"/>
        <w:rPr>
          <w:rFonts w:ascii="微软雅黑" w:eastAsia="微软雅黑" w:hAnsi="微软雅黑"/>
        </w:rPr>
      </w:pPr>
      <w:bookmarkStart w:id="157" w:name="_Toc520820934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 w:rsidR="005F3D26">
        <w:rPr>
          <w:rFonts w:ascii="微软雅黑" w:eastAsia="微软雅黑" w:hAnsi="微软雅黑" w:hint="eastAsia"/>
        </w:rPr>
        <w:t>会议参展商列表</w:t>
      </w:r>
      <w:bookmarkEnd w:id="157"/>
    </w:p>
    <w:p w:rsidR="005F3D26" w:rsidRDefault="005F3D26" w:rsidP="005F3D26">
      <w:r>
        <w:rPr>
          <w:rFonts w:hint="eastAsia"/>
        </w:rPr>
        <w:t>API名称 api/convention/</w:t>
      </w:r>
      <w:r w:rsidR="00AE3170">
        <w:rPr>
          <w:szCs w:val="18"/>
        </w:rPr>
        <w:t>e</w:t>
      </w:r>
      <w:r w:rsidR="00AE3170">
        <w:rPr>
          <w:rFonts w:hint="eastAsia"/>
          <w:szCs w:val="18"/>
        </w:rPr>
        <w:t>xhibitor</w:t>
      </w:r>
      <w:r w:rsidR="00C2489F">
        <w:rPr>
          <w:rFonts w:hint="eastAsia"/>
        </w:rPr>
        <w:t>_</w:t>
      </w:r>
      <w:r w:rsidR="00C2489F">
        <w:t>list</w:t>
      </w:r>
    </w:p>
    <w:p w:rsidR="005F3D26" w:rsidRDefault="005F3D26" w:rsidP="005F3D26">
      <w:pPr>
        <w:rPr>
          <w:szCs w:val="18"/>
        </w:rPr>
      </w:pPr>
      <w:r>
        <w:rPr>
          <w:rFonts w:hint="eastAsia"/>
          <w:szCs w:val="18"/>
        </w:rPr>
        <w:t>API说明：  post</w:t>
      </w:r>
    </w:p>
    <w:p w:rsidR="005F3D26" w:rsidRDefault="005F3D26" w:rsidP="005F3D26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5F3D26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D26" w:rsidRDefault="005F3D2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D26" w:rsidRDefault="005F3D2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D26" w:rsidRDefault="005F3D2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D26" w:rsidRDefault="005F3D2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D26" w:rsidRDefault="005F3D26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5F3D26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D26" w:rsidRDefault="005F3D26" w:rsidP="006F41A4">
            <w:pPr>
              <w:jc w:val="center"/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D26" w:rsidRDefault="005F3D26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D26" w:rsidRDefault="005F3D26" w:rsidP="006F41A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D26" w:rsidRDefault="005F3D26" w:rsidP="006F41A4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D26" w:rsidRDefault="005F3D26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  <w:tr w:rsidR="00C776D5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6D5" w:rsidRDefault="00C776D5" w:rsidP="006F41A4">
            <w:pPr>
              <w:jc w:val="center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6D5" w:rsidRDefault="00C776D5" w:rsidP="006F41A4">
            <w:pPr>
              <w:jc w:val="center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6D5" w:rsidRDefault="00C776D5" w:rsidP="006F41A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6D5" w:rsidRDefault="00C776D5" w:rsidP="006F41A4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6D5" w:rsidRDefault="00C776D5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用户自定义分页条件</w:t>
            </w:r>
          </w:p>
        </w:tc>
      </w:tr>
    </w:tbl>
    <w:p w:rsidR="00C776D5" w:rsidRDefault="005F3D26" w:rsidP="005F3D26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28"/>
        <w:gridCol w:w="2454"/>
        <w:gridCol w:w="3261"/>
        <w:gridCol w:w="2437"/>
      </w:tblGrid>
      <w:tr w:rsidR="00C776D5" w:rsidTr="00FA6BB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6D5" w:rsidRDefault="00C776D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6D5" w:rsidRDefault="00C776D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6D5" w:rsidRDefault="00C776D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6D5" w:rsidRDefault="00C776D5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C776D5" w:rsidTr="00FA6BB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6D5" w:rsidRDefault="00FA6BBD" w:rsidP="006F41A4">
            <w:pPr>
              <w:rPr>
                <w:szCs w:val="18"/>
              </w:rPr>
            </w:pPr>
            <w:r>
              <w:rPr>
                <w:szCs w:val="18"/>
              </w:rPr>
              <w:t>e</w:t>
            </w:r>
            <w:r>
              <w:rPr>
                <w:rFonts w:hint="eastAsia"/>
                <w:szCs w:val="18"/>
              </w:rPr>
              <w:t>xhibitor</w:t>
            </w:r>
            <w:r w:rsidR="00C776D5">
              <w:rPr>
                <w:szCs w:val="18"/>
              </w:rPr>
              <w:t>_</w:t>
            </w:r>
            <w:r w:rsidR="008F0450">
              <w:rPr>
                <w:szCs w:val="18"/>
              </w:rPr>
              <w:t>list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6D5" w:rsidRDefault="00FA6BBD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Exhibitor</w:t>
            </w:r>
            <w:r>
              <w:rPr>
                <w:szCs w:val="18"/>
              </w:rPr>
              <w:t>Info</w:t>
            </w:r>
            <w:r w:rsidR="009B6CA5">
              <w:rPr>
                <w:szCs w:val="18"/>
              </w:rPr>
              <w:t>[]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6D5" w:rsidRDefault="00C776D5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</w:t>
            </w:r>
            <w:r>
              <w:rPr>
                <w:szCs w:val="18"/>
              </w:rPr>
              <w:t>T</w:t>
            </w:r>
            <w:r w:rsidR="009B6CA5">
              <w:rPr>
                <w:szCs w:val="18"/>
              </w:rPr>
              <w:t>[]</w:t>
            </w:r>
            <w:r>
              <w:rPr>
                <w:szCs w:val="18"/>
              </w:rPr>
              <w:t>,</w:t>
            </w:r>
            <w:r w:rsidR="00FA6BBD">
              <w:rPr>
                <w:rFonts w:hint="eastAsia"/>
                <w:szCs w:val="18"/>
              </w:rPr>
              <w:t xml:space="preserve"> Exhibitor</w:t>
            </w:r>
            <w:r w:rsidR="00FA6BBD">
              <w:rPr>
                <w:szCs w:val="18"/>
              </w:rPr>
              <w:t>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6D5" w:rsidRDefault="00DC4E7E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参展商列表</w:t>
            </w:r>
          </w:p>
        </w:tc>
      </w:tr>
    </w:tbl>
    <w:p w:rsidR="003040E3" w:rsidRDefault="002D5C97" w:rsidP="003040E3">
      <w:pPr>
        <w:pStyle w:val="3"/>
        <w:rPr>
          <w:rFonts w:ascii="微软雅黑" w:eastAsia="微软雅黑" w:hAnsi="微软雅黑"/>
        </w:rPr>
      </w:pPr>
      <w:bookmarkStart w:id="158" w:name="_Toc520820935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 w:rsidR="003040E3">
        <w:rPr>
          <w:rFonts w:ascii="微软雅黑" w:eastAsia="微软雅黑" w:hAnsi="微软雅黑" w:hint="eastAsia"/>
        </w:rPr>
        <w:t>会议参展商详情</w:t>
      </w:r>
      <w:bookmarkEnd w:id="158"/>
      <w:r w:rsidR="00A25788">
        <w:rPr>
          <w:rFonts w:ascii="微软雅黑" w:eastAsia="微软雅黑" w:hAnsi="微软雅黑" w:hint="eastAsia"/>
        </w:rPr>
        <w:t>(弃用</w:t>
      </w:r>
      <w:r w:rsidR="00A25788">
        <w:rPr>
          <w:rFonts w:ascii="微软雅黑" w:eastAsia="微软雅黑" w:hAnsi="微软雅黑"/>
        </w:rPr>
        <w:t>)</w:t>
      </w:r>
    </w:p>
    <w:p w:rsidR="003040E3" w:rsidRDefault="003040E3" w:rsidP="003040E3">
      <w:r>
        <w:rPr>
          <w:rFonts w:hint="eastAsia"/>
        </w:rPr>
        <w:t>API名称 api/convention/</w:t>
      </w:r>
      <w:r w:rsidRPr="003040E3">
        <w:t xml:space="preserve"> </w:t>
      </w:r>
      <w:r>
        <w:t>org</w:t>
      </w:r>
      <w:r>
        <w:rPr>
          <w:rFonts w:hint="eastAsia"/>
        </w:rPr>
        <w:t>_detail</w:t>
      </w:r>
    </w:p>
    <w:p w:rsidR="003040E3" w:rsidRDefault="003040E3" w:rsidP="003040E3">
      <w:pPr>
        <w:rPr>
          <w:szCs w:val="18"/>
        </w:rPr>
      </w:pPr>
      <w:r>
        <w:rPr>
          <w:rFonts w:hint="eastAsia"/>
          <w:szCs w:val="18"/>
        </w:rPr>
        <w:t>API说明：  post</w:t>
      </w:r>
    </w:p>
    <w:p w:rsidR="003040E3" w:rsidRDefault="003040E3" w:rsidP="003040E3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3040E3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E3" w:rsidRDefault="003040E3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E3" w:rsidRDefault="003040E3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E3" w:rsidRDefault="003040E3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E3" w:rsidRDefault="003040E3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E3" w:rsidRDefault="003040E3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3040E3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E3" w:rsidRDefault="003040E3" w:rsidP="006F41A4">
            <w:pPr>
              <w:jc w:val="center"/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E3" w:rsidRDefault="003040E3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E3" w:rsidRDefault="003040E3" w:rsidP="006F41A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E3" w:rsidRDefault="003040E3" w:rsidP="006F41A4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E3" w:rsidRDefault="003040E3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  <w:tr w:rsidR="003040E3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E3" w:rsidRDefault="00A043E4" w:rsidP="006F41A4">
            <w:pPr>
              <w:jc w:val="center"/>
            </w:pPr>
            <w:r>
              <w:rPr>
                <w:rFonts w:hint="eastAsia"/>
              </w:rPr>
              <w:t>org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E3" w:rsidRDefault="003040E3" w:rsidP="006F41A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E3" w:rsidRDefault="003040E3" w:rsidP="006F41A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E3" w:rsidRDefault="003040E3" w:rsidP="006F41A4">
            <w:pPr>
              <w:jc w:val="center"/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E3" w:rsidRDefault="00A043E4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参展商</w:t>
            </w:r>
            <w:r w:rsidR="003040E3">
              <w:rPr>
                <w:rFonts w:hint="eastAsia"/>
                <w:szCs w:val="18"/>
              </w:rPr>
              <w:t>ID</w:t>
            </w:r>
          </w:p>
        </w:tc>
      </w:tr>
    </w:tbl>
    <w:p w:rsidR="00CF68B4" w:rsidRDefault="003040E3" w:rsidP="003040E3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28"/>
        <w:gridCol w:w="1875"/>
        <w:gridCol w:w="3556"/>
        <w:gridCol w:w="2721"/>
      </w:tblGrid>
      <w:tr w:rsidR="00CF68B4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B4" w:rsidRDefault="00CF68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B4" w:rsidRDefault="00CF68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B4" w:rsidRDefault="00CF68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B4" w:rsidRDefault="00CF68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CF68B4" w:rsidTr="006F41A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B4" w:rsidRDefault="00FA6BBD" w:rsidP="006F41A4">
            <w:pPr>
              <w:rPr>
                <w:szCs w:val="18"/>
              </w:rPr>
            </w:pPr>
            <w:r>
              <w:rPr>
                <w:szCs w:val="18"/>
              </w:rPr>
              <w:lastRenderedPageBreak/>
              <w:t>e</w:t>
            </w:r>
            <w:r>
              <w:rPr>
                <w:rFonts w:hint="eastAsia"/>
                <w:szCs w:val="18"/>
              </w:rPr>
              <w:t>xhibitor</w:t>
            </w:r>
            <w:r w:rsidR="00CF68B4">
              <w:rPr>
                <w:szCs w:val="18"/>
              </w:rPr>
              <w:t>_info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B4" w:rsidRDefault="00FA6BBD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Exhibitor</w:t>
            </w:r>
            <w:r>
              <w:rPr>
                <w:szCs w:val="18"/>
              </w:rPr>
              <w:t>Info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8B4" w:rsidRDefault="00CF68B4" w:rsidP="006F41A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参考</w:t>
            </w:r>
            <w:r w:rsidR="00FA6BBD">
              <w:rPr>
                <w:rFonts w:hint="eastAsia"/>
                <w:szCs w:val="18"/>
              </w:rPr>
              <w:t>Exhibitor</w:t>
            </w:r>
            <w:r w:rsidR="00FA6BBD">
              <w:rPr>
                <w:szCs w:val="18"/>
              </w:rPr>
              <w:t>Info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B4" w:rsidRDefault="00CF68B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参展商</w:t>
            </w:r>
            <w:r w:rsidR="00B03BB0">
              <w:rPr>
                <w:rFonts w:hint="eastAsia"/>
                <w:szCs w:val="18"/>
              </w:rPr>
              <w:t>信息</w:t>
            </w:r>
          </w:p>
        </w:tc>
      </w:tr>
    </w:tbl>
    <w:p w:rsidR="00802EDD" w:rsidRDefault="002D5C97" w:rsidP="00802EDD">
      <w:pPr>
        <w:pStyle w:val="3"/>
        <w:rPr>
          <w:rFonts w:ascii="微软雅黑" w:eastAsia="微软雅黑" w:hAnsi="微软雅黑"/>
        </w:rPr>
      </w:pPr>
      <w:bookmarkStart w:id="159" w:name="_Toc520820936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 w:rsidR="00802EDD">
        <w:rPr>
          <w:rFonts w:ascii="微软雅黑" w:eastAsia="微软雅黑" w:hAnsi="微软雅黑" w:hint="eastAsia"/>
        </w:rPr>
        <w:t>会议照片墙</w:t>
      </w:r>
      <w:r>
        <w:rPr>
          <w:rFonts w:ascii="微软雅黑" w:eastAsia="微软雅黑" w:hAnsi="微软雅黑" w:hint="eastAsia"/>
        </w:rPr>
        <w:t>分类</w:t>
      </w:r>
      <w:bookmarkEnd w:id="159"/>
    </w:p>
    <w:p w:rsidR="00802EDD" w:rsidRDefault="00802EDD" w:rsidP="00802EDD">
      <w:r>
        <w:rPr>
          <w:rFonts w:hint="eastAsia"/>
        </w:rPr>
        <w:t>API名称：api/convention/photo_wall</w:t>
      </w:r>
      <w:r w:rsidR="002D5C97">
        <w:rPr>
          <w:rFonts w:hint="eastAsia"/>
        </w:rPr>
        <w:t>_</w:t>
      </w:r>
      <w:r w:rsidR="002D5C97">
        <w:t>class</w:t>
      </w:r>
    </w:p>
    <w:p w:rsidR="00802EDD" w:rsidRDefault="00802EDD" w:rsidP="00802EDD">
      <w:pPr>
        <w:rPr>
          <w:szCs w:val="18"/>
        </w:rPr>
      </w:pPr>
      <w:r>
        <w:rPr>
          <w:rFonts w:hint="eastAsia"/>
          <w:szCs w:val="18"/>
        </w:rPr>
        <w:t>API说明：APP会议内容  post</w:t>
      </w:r>
    </w:p>
    <w:p w:rsidR="00802EDD" w:rsidRDefault="00802EDD" w:rsidP="00802ED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802EDD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EDD" w:rsidRDefault="00802EDD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EDD" w:rsidRDefault="00802EDD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EDD" w:rsidRDefault="00802EDD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EDD" w:rsidRDefault="00802EDD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EDD" w:rsidRDefault="00802EDD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802EDD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D" w:rsidRDefault="00802EDD" w:rsidP="006F41A4"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D" w:rsidRDefault="00802EDD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D" w:rsidRDefault="00802EDD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D" w:rsidRDefault="00802EDD" w:rsidP="006F41A4">
            <w:pPr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D" w:rsidRDefault="00802EDD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</w:tbl>
    <w:p w:rsidR="00802EDD" w:rsidRDefault="00802EDD" w:rsidP="00802ED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843"/>
        <w:gridCol w:w="3685"/>
        <w:gridCol w:w="2721"/>
      </w:tblGrid>
      <w:tr w:rsidR="00802EDD" w:rsidTr="002D5C97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EDD" w:rsidRDefault="00802EDD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EDD" w:rsidRDefault="00802EDD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EDD" w:rsidRDefault="00802EDD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EDD" w:rsidRDefault="00802EDD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802EDD" w:rsidTr="002D5C97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EDD" w:rsidRDefault="002D5C97" w:rsidP="006F41A4">
            <w:pPr>
              <w:rPr>
                <w:szCs w:val="18"/>
              </w:rPr>
            </w:pPr>
            <w:r>
              <w:t>class_list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EDD" w:rsidRDefault="00802EDD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PhotoWall</w:t>
            </w:r>
            <w:r w:rsidR="002D5C97">
              <w:rPr>
                <w:szCs w:val="18"/>
              </w:rPr>
              <w:t>Class[]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D" w:rsidRDefault="00802EDD" w:rsidP="006F41A4">
            <w:pPr>
              <w:jc w:val="center"/>
            </w:pPr>
            <w:r>
              <w:rPr>
                <w:rFonts w:hint="eastAsia"/>
              </w:rPr>
              <w:t>参考</w:t>
            </w:r>
            <w:r w:rsidR="002D5C97">
              <w:rPr>
                <w:rFonts w:hint="eastAsia"/>
                <w:szCs w:val="18"/>
              </w:rPr>
              <w:t>PhotoWall</w:t>
            </w:r>
            <w:r w:rsidR="002D5C97">
              <w:rPr>
                <w:szCs w:val="18"/>
              </w:rPr>
              <w:t>Class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EDD" w:rsidRDefault="00802EDD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照片墙信息</w:t>
            </w:r>
            <w:r w:rsidR="002D5C97">
              <w:rPr>
                <w:rFonts w:hint="eastAsia"/>
                <w:szCs w:val="18"/>
              </w:rPr>
              <w:t>分类</w:t>
            </w:r>
          </w:p>
        </w:tc>
      </w:tr>
    </w:tbl>
    <w:p w:rsidR="00FC7859" w:rsidRDefault="00FC7859" w:rsidP="00FC7859">
      <w:pPr>
        <w:pStyle w:val="3"/>
        <w:rPr>
          <w:rFonts w:ascii="微软雅黑" w:eastAsia="微软雅黑" w:hAnsi="微软雅黑"/>
        </w:rPr>
      </w:pPr>
      <w:bookmarkStart w:id="160" w:name="_Toc520820937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会议照片墙明细</w:t>
      </w:r>
      <w:bookmarkEnd w:id="160"/>
    </w:p>
    <w:p w:rsidR="00FC7859" w:rsidRDefault="00FC7859" w:rsidP="00FC7859">
      <w:r>
        <w:rPr>
          <w:rFonts w:hint="eastAsia"/>
        </w:rPr>
        <w:t>API名称：api/convention/photo_wall_detail</w:t>
      </w:r>
    </w:p>
    <w:p w:rsidR="00FC7859" w:rsidRDefault="00FC7859" w:rsidP="00FC7859">
      <w:pPr>
        <w:rPr>
          <w:szCs w:val="18"/>
        </w:rPr>
      </w:pPr>
      <w:r>
        <w:rPr>
          <w:rFonts w:hint="eastAsia"/>
          <w:szCs w:val="18"/>
        </w:rPr>
        <w:t>API说明：APP会议内容  post</w:t>
      </w:r>
    </w:p>
    <w:p w:rsidR="00FC7859" w:rsidRDefault="00FC7859" w:rsidP="00FC7859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FC7859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59" w:rsidRDefault="00FC7859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59" w:rsidRDefault="00FC7859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59" w:rsidRDefault="00FC7859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59" w:rsidRDefault="00FC7859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59" w:rsidRDefault="00FC7859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FC7859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859" w:rsidRDefault="00FC7859" w:rsidP="006F41A4"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859" w:rsidRDefault="00FC7859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859" w:rsidRDefault="00FC7859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859" w:rsidRDefault="00FC7859" w:rsidP="006F41A4">
            <w:pPr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859" w:rsidRDefault="00FC7859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FC7859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859" w:rsidRDefault="00FC7859" w:rsidP="006F41A4">
            <w:r>
              <w:rPr>
                <w:rFonts w:hint="eastAsia"/>
              </w:rPr>
              <w:t>c</w:t>
            </w:r>
            <w:r>
              <w:t>lass_</w:t>
            </w:r>
            <w:r w:rsidR="00155EE3"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859" w:rsidRDefault="00FC7859" w:rsidP="006F41A4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859" w:rsidRDefault="00FC7859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859" w:rsidRDefault="00FC7859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859" w:rsidRDefault="00FC7859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照片墙分类ID</w:t>
            </w:r>
          </w:p>
        </w:tc>
      </w:tr>
      <w:tr w:rsidR="006F41A4" w:rsidTr="006F41A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A4" w:rsidRDefault="006F41A4" w:rsidP="006F41A4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A4" w:rsidRDefault="006F41A4" w:rsidP="006F41A4">
            <w:pPr>
              <w:jc w:val="left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A4" w:rsidRDefault="006F41A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A4" w:rsidRDefault="006F41A4" w:rsidP="006F41A4">
            <w:pPr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A4" w:rsidRDefault="006F41A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用户自定义分页</w:t>
            </w:r>
          </w:p>
        </w:tc>
      </w:tr>
    </w:tbl>
    <w:p w:rsidR="00FC7859" w:rsidRDefault="00FC7859" w:rsidP="00FC7859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2693"/>
        <w:gridCol w:w="3686"/>
        <w:gridCol w:w="1870"/>
      </w:tblGrid>
      <w:tr w:rsidR="00FC7859" w:rsidTr="00895FFB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59" w:rsidRDefault="00FC7859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59" w:rsidRDefault="00FC7859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59" w:rsidRDefault="00FC7859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59" w:rsidRDefault="00FC7859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FC7859" w:rsidTr="00895FFB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59" w:rsidRDefault="00895FFB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photo</w:t>
            </w:r>
            <w:r>
              <w:rPr>
                <w:szCs w:val="18"/>
              </w:rPr>
              <w:t>_</w:t>
            </w:r>
            <w:r w:rsidR="00CE04A4">
              <w:rPr>
                <w:szCs w:val="18"/>
              </w:rPr>
              <w:t>list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59" w:rsidRDefault="00FC7859" w:rsidP="006F41A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PhotoWall</w:t>
            </w:r>
            <w:r>
              <w:rPr>
                <w:szCs w:val="18"/>
              </w:rPr>
              <w:t>Detail</w:t>
            </w:r>
            <w:r w:rsidR="009B6CA5">
              <w:rPr>
                <w:szCs w:val="18"/>
              </w:rPr>
              <w:t>[]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859" w:rsidRDefault="00FC7859" w:rsidP="006F41A4">
            <w:pPr>
              <w:jc w:val="center"/>
            </w:pPr>
            <w:r>
              <w:rPr>
                <w:rFonts w:hint="eastAsia"/>
              </w:rPr>
              <w:t>参考</w:t>
            </w:r>
            <w:r w:rsidR="00895FFB">
              <w:rPr>
                <w:szCs w:val="18"/>
              </w:rPr>
              <w:t>T</w:t>
            </w:r>
            <w:r w:rsidR="009B6CA5">
              <w:rPr>
                <w:szCs w:val="18"/>
              </w:rPr>
              <w:t>[]</w:t>
            </w:r>
            <w:r w:rsidR="00895FFB">
              <w:rPr>
                <w:rFonts w:hint="eastAsia"/>
                <w:szCs w:val="18"/>
              </w:rPr>
              <w:t xml:space="preserve"> </w:t>
            </w:r>
            <w:r w:rsidR="00895FFB">
              <w:rPr>
                <w:szCs w:val="18"/>
              </w:rPr>
              <w:t>,</w:t>
            </w:r>
            <w:r w:rsidR="00895FFB">
              <w:rPr>
                <w:rFonts w:hint="eastAsia"/>
                <w:szCs w:val="18"/>
              </w:rPr>
              <w:t>PhotoWall</w:t>
            </w:r>
            <w:r w:rsidR="00895FFB">
              <w:rPr>
                <w:szCs w:val="18"/>
              </w:rPr>
              <w:t>Detail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59" w:rsidRDefault="00FC7859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照片墙</w:t>
            </w:r>
            <w:r w:rsidR="00895FFB">
              <w:rPr>
                <w:rFonts w:hint="eastAsia"/>
                <w:szCs w:val="18"/>
              </w:rPr>
              <w:t>列表</w:t>
            </w:r>
          </w:p>
        </w:tc>
      </w:tr>
    </w:tbl>
    <w:p w:rsidR="00E84D35" w:rsidRDefault="00303436" w:rsidP="00E84D35">
      <w:pPr>
        <w:pStyle w:val="3"/>
        <w:rPr>
          <w:rFonts w:ascii="微软雅黑" w:eastAsia="微软雅黑" w:hAnsi="微软雅黑"/>
        </w:rPr>
      </w:pPr>
      <w:bookmarkStart w:id="161" w:name="_Toc520820938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 w:rsidR="00E84D35">
        <w:rPr>
          <w:rFonts w:ascii="微软雅黑" w:eastAsia="微软雅黑" w:hAnsi="微软雅黑" w:hint="eastAsia"/>
        </w:rPr>
        <w:t>会议新闻动态</w:t>
      </w:r>
      <w:bookmarkEnd w:id="161"/>
      <w:r w:rsidR="00667947">
        <w:rPr>
          <w:rFonts w:ascii="微软雅黑" w:eastAsia="微软雅黑" w:hAnsi="微软雅黑" w:hint="eastAsia"/>
        </w:rPr>
        <w:t>(弃用，手机端没有</w:t>
      </w:r>
      <w:r w:rsidR="002B789D">
        <w:rPr>
          <w:rFonts w:ascii="微软雅黑" w:eastAsia="微软雅黑" w:hAnsi="微软雅黑" w:hint="eastAsia"/>
        </w:rPr>
        <w:t>新闻</w:t>
      </w:r>
      <w:r w:rsidR="00667947">
        <w:rPr>
          <w:rFonts w:ascii="微软雅黑" w:eastAsia="微软雅黑" w:hAnsi="微软雅黑"/>
        </w:rPr>
        <w:t>)</w:t>
      </w:r>
    </w:p>
    <w:p w:rsidR="00E84D35" w:rsidRDefault="00E84D35" w:rsidP="00E84D35">
      <w:r>
        <w:rPr>
          <w:rFonts w:hint="eastAsia"/>
        </w:rPr>
        <w:t>API名称：api/convention/news</w:t>
      </w:r>
    </w:p>
    <w:p w:rsidR="00E84D35" w:rsidRDefault="00E84D35" w:rsidP="00E84D35">
      <w:pPr>
        <w:rPr>
          <w:szCs w:val="18"/>
        </w:rPr>
      </w:pPr>
      <w:r>
        <w:rPr>
          <w:rFonts w:hint="eastAsia"/>
          <w:szCs w:val="18"/>
        </w:rPr>
        <w:t>API说明：APP会议内容  post</w:t>
      </w:r>
    </w:p>
    <w:p w:rsidR="00E84D35" w:rsidRDefault="00E84D35" w:rsidP="00E84D3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E84D35" w:rsidTr="00CA3A6F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35" w:rsidRDefault="00E84D3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35" w:rsidRDefault="00E84D3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35" w:rsidRDefault="00E84D3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35" w:rsidRDefault="00E84D3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35" w:rsidRDefault="00E84D3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E84D35" w:rsidTr="00CA3A6F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35" w:rsidRDefault="00E84D35" w:rsidP="00CA3A6F"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35" w:rsidRDefault="00E84D35" w:rsidP="00CA3A6F">
            <w:pPr>
              <w:jc w:val="left"/>
              <w:rPr>
                <w:szCs w:val="18"/>
              </w:rPr>
            </w:pPr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35" w:rsidRDefault="00E84D35" w:rsidP="00CA3A6F"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35" w:rsidRDefault="00E84D35" w:rsidP="00CA3A6F">
            <w:pPr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35" w:rsidRDefault="00E84D35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E84D35" w:rsidTr="00CA3A6F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35" w:rsidRDefault="00E84D35" w:rsidP="00CA3A6F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35" w:rsidRDefault="00E84D35" w:rsidP="00CA3A6F">
            <w:pPr>
              <w:jc w:val="left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35" w:rsidRDefault="00E84D35" w:rsidP="00CA3A6F"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35" w:rsidRDefault="00E84D35" w:rsidP="00CA3A6F">
            <w:pPr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35" w:rsidRDefault="00E84D35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用户自定义分页</w:t>
            </w:r>
          </w:p>
        </w:tc>
      </w:tr>
    </w:tbl>
    <w:p w:rsidR="00E84D35" w:rsidRDefault="00E84D35" w:rsidP="00E84D3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984"/>
        <w:gridCol w:w="3544"/>
        <w:gridCol w:w="2721"/>
      </w:tblGrid>
      <w:tr w:rsidR="00E84D35" w:rsidTr="00303436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35" w:rsidRDefault="00E84D3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35" w:rsidRDefault="00E84D3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35" w:rsidRDefault="00E84D3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35" w:rsidRDefault="00E84D3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E84D35" w:rsidTr="00303436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35" w:rsidRDefault="00E84D35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new</w:t>
            </w:r>
            <w:r w:rsidR="00303436">
              <w:rPr>
                <w:szCs w:val="18"/>
              </w:rPr>
              <w:t>s</w:t>
            </w:r>
            <w:r>
              <w:rPr>
                <w:rFonts w:hint="eastAsia"/>
                <w:szCs w:val="18"/>
              </w:rPr>
              <w:t>_</w:t>
            </w:r>
            <w:r w:rsidR="00303436">
              <w:rPr>
                <w:szCs w:val="18"/>
              </w:rPr>
              <w:t>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35" w:rsidRDefault="00303436" w:rsidP="00CA3A6F">
            <w:pPr>
              <w:jc w:val="left"/>
              <w:rPr>
                <w:szCs w:val="18"/>
              </w:rPr>
            </w:pPr>
            <w:r>
              <w:t>NewsInfo</w:t>
            </w:r>
            <w:r w:rsidR="009B6CA5">
              <w:t>[]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35" w:rsidRDefault="00303436" w:rsidP="00CA3A6F">
            <w:pPr>
              <w:jc w:val="center"/>
            </w:pPr>
            <w:r>
              <w:rPr>
                <w:rFonts w:hint="eastAsia"/>
              </w:rPr>
              <w:t>参考</w:t>
            </w:r>
            <w:r>
              <w:rPr>
                <w:szCs w:val="18"/>
              </w:rPr>
              <w:t>T</w:t>
            </w:r>
            <w:r w:rsidR="009B6CA5">
              <w:rPr>
                <w:szCs w:val="18"/>
              </w:rPr>
              <w:t>[]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,</w:t>
            </w:r>
            <w:r>
              <w:t xml:space="preserve"> NewsInfo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35" w:rsidRDefault="00E84D35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会议新闻列表/详情</w:t>
            </w:r>
          </w:p>
        </w:tc>
      </w:tr>
    </w:tbl>
    <w:p w:rsidR="00FC7859" w:rsidRDefault="00FC7859" w:rsidP="00FC7859">
      <w:pPr>
        <w:pStyle w:val="a0"/>
        <w:ind w:firstLine="0"/>
        <w:rPr>
          <w:szCs w:val="18"/>
        </w:rPr>
      </w:pPr>
    </w:p>
    <w:p w:rsidR="004A4FF3" w:rsidRDefault="004A4FF3" w:rsidP="004A4FF3">
      <w:pPr>
        <w:pStyle w:val="3"/>
        <w:rPr>
          <w:rFonts w:ascii="微软雅黑" w:eastAsia="微软雅黑" w:hAnsi="微软雅黑"/>
        </w:rPr>
      </w:pPr>
      <w:bookmarkStart w:id="162" w:name="_Toc520820939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博客</w:t>
      </w:r>
      <w:bookmarkEnd w:id="162"/>
    </w:p>
    <w:p w:rsidR="004A4FF3" w:rsidRDefault="004A4FF3" w:rsidP="004A4FF3">
      <w:r>
        <w:rPr>
          <w:rFonts w:hint="eastAsia"/>
        </w:rPr>
        <w:t>API名称：api/convention/podcast</w:t>
      </w:r>
      <w:r w:rsidR="00765A48">
        <w:rPr>
          <w:rFonts w:hint="eastAsia"/>
        </w:rPr>
        <w:t>_</w:t>
      </w:r>
      <w:r w:rsidR="00765A48">
        <w:t>list</w:t>
      </w:r>
    </w:p>
    <w:p w:rsidR="004A4FF3" w:rsidRDefault="004A4FF3" w:rsidP="004A4FF3">
      <w:pPr>
        <w:rPr>
          <w:szCs w:val="18"/>
        </w:rPr>
      </w:pPr>
      <w:r>
        <w:rPr>
          <w:rFonts w:hint="eastAsia"/>
          <w:szCs w:val="18"/>
        </w:rPr>
        <w:t>API说明：APP会议内容  post</w:t>
      </w:r>
    </w:p>
    <w:p w:rsidR="004A4FF3" w:rsidRDefault="004A4FF3" w:rsidP="004A4FF3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4A4FF3" w:rsidTr="00CA3A6F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4A4FF3" w:rsidTr="00CA3A6F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jc w:val="left"/>
              <w:rPr>
                <w:szCs w:val="18"/>
              </w:rPr>
            </w:pPr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4A4FF3" w:rsidTr="00CA3A6F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jc w:val="left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用户自定义分页</w:t>
            </w:r>
          </w:p>
        </w:tc>
      </w:tr>
    </w:tbl>
    <w:p w:rsidR="004A4FF3" w:rsidRDefault="004A4FF3" w:rsidP="004A4FF3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2410"/>
        <w:gridCol w:w="3118"/>
        <w:gridCol w:w="2721"/>
      </w:tblGrid>
      <w:tr w:rsidR="004A4FF3" w:rsidTr="00CA3A6F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4A4FF3" w:rsidTr="00CA3A6F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left"/>
              <w:rPr>
                <w:szCs w:val="18"/>
              </w:rPr>
            </w:pPr>
            <w:r>
              <w:t>p</w:t>
            </w:r>
            <w:r>
              <w:rPr>
                <w:rFonts w:hint="eastAsia"/>
              </w:rPr>
              <w:t>od</w:t>
            </w:r>
            <w:r>
              <w:t>cas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  <w:szCs w:val="18"/>
              </w:rPr>
              <w:t>_</w:t>
            </w:r>
            <w:r>
              <w:rPr>
                <w:szCs w:val="18"/>
              </w:rPr>
              <w:t>data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Pod</w:t>
            </w:r>
            <w:r>
              <w:t>cas</w:t>
            </w:r>
            <w:r>
              <w:rPr>
                <w:rFonts w:hint="eastAsia"/>
              </w:rPr>
              <w:t>t</w:t>
            </w:r>
            <w:r>
              <w:t>Info</w:t>
            </w:r>
            <w:r w:rsidR="009B6CA5">
              <w:t>[]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jc w:val="center"/>
            </w:pPr>
            <w:r>
              <w:rPr>
                <w:rFonts w:hint="eastAsia"/>
              </w:rPr>
              <w:t>参考</w:t>
            </w:r>
            <w:r>
              <w:rPr>
                <w:szCs w:val="18"/>
              </w:rPr>
              <w:t>T</w:t>
            </w:r>
            <w:r w:rsidR="009B6CA5">
              <w:rPr>
                <w:szCs w:val="18"/>
              </w:rPr>
              <w:t>[]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Pod</w:t>
            </w:r>
            <w:r>
              <w:t>cas</w:t>
            </w:r>
            <w:r>
              <w:rPr>
                <w:rFonts w:hint="eastAsia"/>
              </w:rPr>
              <w:t>t</w:t>
            </w:r>
            <w:r>
              <w:t>Info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会议新闻列表/详情</w:t>
            </w:r>
          </w:p>
        </w:tc>
      </w:tr>
    </w:tbl>
    <w:p w:rsidR="00A82845" w:rsidRDefault="00A82845" w:rsidP="00A82845">
      <w:pPr>
        <w:pStyle w:val="3"/>
        <w:rPr>
          <w:rFonts w:ascii="微软雅黑" w:eastAsia="微软雅黑" w:hAnsi="微软雅黑"/>
        </w:rPr>
      </w:pPr>
      <w:bookmarkStart w:id="163" w:name="_Toc520820940"/>
      <w:r>
        <w:rPr>
          <w:rFonts w:ascii="微软雅黑" w:eastAsia="微软雅黑" w:hAnsi="微软雅黑" w:hint="eastAsia"/>
        </w:rPr>
        <w:lastRenderedPageBreak/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博客</w:t>
      </w:r>
      <w:r w:rsidR="00686D31">
        <w:rPr>
          <w:rFonts w:ascii="微软雅黑" w:eastAsia="微软雅黑" w:hAnsi="微软雅黑" w:hint="eastAsia"/>
        </w:rPr>
        <w:t>评论</w:t>
      </w:r>
      <w:bookmarkEnd w:id="163"/>
    </w:p>
    <w:p w:rsidR="00A82845" w:rsidRDefault="00A82845" w:rsidP="00A82845">
      <w:r>
        <w:rPr>
          <w:rFonts w:hint="eastAsia"/>
        </w:rPr>
        <w:t>API名称：api/convention/podcast</w:t>
      </w:r>
      <w:r w:rsidR="00E31B31">
        <w:t>_comment</w:t>
      </w:r>
    </w:p>
    <w:p w:rsidR="00A82845" w:rsidRDefault="00A82845" w:rsidP="00A82845">
      <w:pPr>
        <w:rPr>
          <w:szCs w:val="18"/>
        </w:rPr>
      </w:pPr>
      <w:r>
        <w:rPr>
          <w:rFonts w:hint="eastAsia"/>
          <w:szCs w:val="18"/>
        </w:rPr>
        <w:t>API说明：APP会议内容  post</w:t>
      </w:r>
    </w:p>
    <w:p w:rsidR="00A82845" w:rsidRDefault="00A82845" w:rsidP="00A8284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A82845" w:rsidTr="00CA3A6F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845" w:rsidRDefault="00A8284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845" w:rsidRDefault="00A8284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845" w:rsidRDefault="00A8284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845" w:rsidRDefault="00A8284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845" w:rsidRDefault="00A82845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A82845" w:rsidTr="00CA3A6F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45" w:rsidRDefault="00A82845" w:rsidP="00CA3A6F"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45" w:rsidRDefault="00A82845" w:rsidP="00CA3A6F">
            <w:pPr>
              <w:jc w:val="left"/>
              <w:rPr>
                <w:szCs w:val="18"/>
              </w:rPr>
            </w:pPr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45" w:rsidRDefault="00A82845" w:rsidP="00CA3A6F"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45" w:rsidRDefault="00A82845" w:rsidP="00CA3A6F">
            <w:pPr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45" w:rsidRDefault="00A82845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A82845" w:rsidTr="00CA3A6F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45" w:rsidRDefault="004A4FF3" w:rsidP="00CA3A6F">
            <w:r>
              <w:rPr>
                <w:rFonts w:hint="eastAsia"/>
              </w:rPr>
              <w:t>p</w:t>
            </w:r>
            <w:r>
              <w:t>o</w:t>
            </w:r>
            <w:r>
              <w:rPr>
                <w:rFonts w:hint="eastAsia"/>
              </w:rPr>
              <w:t>dcas</w:t>
            </w:r>
            <w:r>
              <w:t>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45" w:rsidRDefault="004A4FF3" w:rsidP="00CA3A6F">
            <w:pPr>
              <w:jc w:val="left"/>
            </w:pPr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45" w:rsidRDefault="00A82845" w:rsidP="00CA3A6F"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45" w:rsidRDefault="00A82845" w:rsidP="00CA3A6F">
            <w:pPr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45" w:rsidRDefault="004A4FF3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博客ID</w:t>
            </w:r>
          </w:p>
        </w:tc>
      </w:tr>
      <w:tr w:rsidR="004A4FF3" w:rsidTr="00CA3A6F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r>
              <w:t>from_id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评论者ID</w:t>
            </w:r>
          </w:p>
        </w:tc>
      </w:tr>
      <w:tr w:rsidR="004A4FF3" w:rsidTr="00CA3A6F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r>
              <w:rPr>
                <w:rFonts w:hint="eastAsia"/>
              </w:rPr>
              <w:t>to_id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被评论者ID</w:t>
            </w:r>
          </w:p>
        </w:tc>
      </w:tr>
      <w:tr w:rsidR="004A4FF3" w:rsidTr="00CA3A6F">
        <w:trPr>
          <w:trHeight w:val="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r>
              <w:rPr>
                <w:rFonts w:hint="eastAsia"/>
              </w:rP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rPr>
                <w:szCs w:val="18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评论内容</w:t>
            </w:r>
          </w:p>
        </w:tc>
      </w:tr>
    </w:tbl>
    <w:p w:rsidR="00A82845" w:rsidRDefault="00A82845" w:rsidP="00A8284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  <w:r w:rsidR="004A4FF3">
        <w:rPr>
          <w:rFonts w:ascii="微软雅黑" w:eastAsia="微软雅黑" w:hAnsi="微软雅黑" w:hint="eastAsia"/>
          <w:szCs w:val="18"/>
        </w:rPr>
        <w:t>参考4</w:t>
      </w:r>
      <w:r w:rsidR="004A4FF3">
        <w:rPr>
          <w:rFonts w:ascii="微软雅黑" w:eastAsia="微软雅黑" w:hAnsi="微软雅黑"/>
          <w:szCs w:val="18"/>
        </w:rPr>
        <w:t>.1.5</w:t>
      </w:r>
    </w:p>
    <w:p w:rsidR="007423C1" w:rsidRDefault="007423C1" w:rsidP="007423C1">
      <w:pPr>
        <w:pStyle w:val="3"/>
        <w:rPr>
          <w:rFonts w:ascii="微软雅黑" w:eastAsia="微软雅黑" w:hAnsi="微软雅黑"/>
        </w:rPr>
      </w:pPr>
      <w:bookmarkStart w:id="164" w:name="_Toc520820941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会议日期</w:t>
      </w:r>
      <w:bookmarkEnd w:id="164"/>
      <w:r w:rsidR="00644A70">
        <w:rPr>
          <w:rFonts w:ascii="微软雅黑" w:eastAsia="微软雅黑" w:hAnsi="微软雅黑" w:hint="eastAsia"/>
        </w:rPr>
        <w:t>(与</w:t>
      </w:r>
      <w:r w:rsidR="00740A83">
        <w:rPr>
          <w:rFonts w:ascii="微软雅黑" w:eastAsia="微软雅黑" w:hAnsi="微软雅黑" w:hint="eastAsia"/>
        </w:rPr>
        <w:t>下一个合并</w:t>
      </w:r>
      <w:r w:rsidR="00644A70">
        <w:rPr>
          <w:rFonts w:ascii="微软雅黑" w:eastAsia="微软雅黑" w:hAnsi="微软雅黑"/>
        </w:rPr>
        <w:t>)</w:t>
      </w:r>
    </w:p>
    <w:p w:rsidR="007423C1" w:rsidRDefault="007423C1" w:rsidP="007423C1">
      <w:r>
        <w:rPr>
          <w:rFonts w:hint="eastAsia"/>
        </w:rPr>
        <w:t>API名称：api/convention/selectdate</w:t>
      </w:r>
    </w:p>
    <w:p w:rsidR="007423C1" w:rsidRDefault="007423C1" w:rsidP="007423C1">
      <w:pPr>
        <w:rPr>
          <w:szCs w:val="18"/>
        </w:rPr>
      </w:pPr>
      <w:r>
        <w:rPr>
          <w:rFonts w:hint="eastAsia"/>
          <w:szCs w:val="18"/>
        </w:rPr>
        <w:t>API说明：APP会议日程/日期列表 post</w:t>
      </w:r>
    </w:p>
    <w:p w:rsidR="007423C1" w:rsidRDefault="007423C1" w:rsidP="007423C1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276"/>
        <w:gridCol w:w="4705"/>
      </w:tblGrid>
      <w:tr w:rsidR="007423C1" w:rsidTr="00CA3A6F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C1" w:rsidRDefault="007423C1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C1" w:rsidRDefault="007423C1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C1" w:rsidRDefault="007423C1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C1" w:rsidRDefault="007423C1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C1" w:rsidRDefault="007423C1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7423C1" w:rsidTr="00CA3A6F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C1" w:rsidRDefault="007423C1" w:rsidP="00CA3A6F">
            <w:pPr>
              <w:jc w:val="center"/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C1" w:rsidRDefault="007423C1" w:rsidP="00CA3A6F">
            <w:pPr>
              <w:jc w:val="center"/>
              <w:rPr>
                <w:szCs w:val="18"/>
              </w:rPr>
            </w:pPr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C1" w:rsidRDefault="003970C0" w:rsidP="00CA3A6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C1" w:rsidRDefault="007423C1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C1" w:rsidRDefault="007423C1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</w:tr>
    </w:tbl>
    <w:p w:rsidR="007423C1" w:rsidRDefault="007423C1" w:rsidP="007423C1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60"/>
        <w:gridCol w:w="1997"/>
        <w:gridCol w:w="3402"/>
        <w:gridCol w:w="2721"/>
      </w:tblGrid>
      <w:tr w:rsidR="007423C1" w:rsidTr="007423C1">
        <w:trPr>
          <w:trHeight w:val="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C1" w:rsidRDefault="007423C1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C1" w:rsidRDefault="007423C1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C1" w:rsidRDefault="007423C1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C1" w:rsidRDefault="007423C1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7423C1" w:rsidTr="007423C1">
        <w:trPr>
          <w:trHeight w:val="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C1" w:rsidRDefault="007423C1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select</w:t>
            </w:r>
            <w:r>
              <w:rPr>
                <w:szCs w:val="18"/>
              </w:rPr>
              <w:t>_date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C1" w:rsidRDefault="007423C1" w:rsidP="00CA3A6F">
            <w:pPr>
              <w:jc w:val="center"/>
              <w:rPr>
                <w:szCs w:val="18"/>
              </w:rPr>
            </w:pPr>
            <w:r>
              <w:t>SelectDate[]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C1" w:rsidRDefault="007423C1" w:rsidP="00CA3A6F">
            <w:pPr>
              <w:jc w:val="center"/>
            </w:pPr>
            <w:r>
              <w:rPr>
                <w:rFonts w:hint="eastAsia"/>
              </w:rPr>
              <w:t>参考SelectDate定义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C1" w:rsidRDefault="009D49CE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会议日期列表</w:t>
            </w:r>
          </w:p>
        </w:tc>
      </w:tr>
    </w:tbl>
    <w:p w:rsidR="007423C1" w:rsidRDefault="007423C1" w:rsidP="007423C1">
      <w:pPr>
        <w:pStyle w:val="a0"/>
        <w:ind w:firstLine="0"/>
        <w:rPr>
          <w:szCs w:val="18"/>
        </w:rPr>
      </w:pPr>
    </w:p>
    <w:p w:rsidR="004A4FF3" w:rsidRDefault="00D322C9" w:rsidP="004A4FF3">
      <w:pPr>
        <w:pStyle w:val="3"/>
        <w:rPr>
          <w:rFonts w:ascii="微软雅黑" w:eastAsia="微软雅黑" w:hAnsi="微软雅黑"/>
        </w:rPr>
      </w:pPr>
      <w:bookmarkStart w:id="165" w:name="_Toc520820942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 w:rsidR="004A4FF3">
        <w:rPr>
          <w:rFonts w:ascii="微软雅黑" w:eastAsia="微软雅黑" w:hAnsi="微软雅黑" w:hint="eastAsia"/>
        </w:rPr>
        <w:t>会议</w:t>
      </w:r>
      <w:r w:rsidR="00A3182D">
        <w:rPr>
          <w:rFonts w:ascii="微软雅黑" w:eastAsia="微软雅黑" w:hAnsi="微软雅黑" w:hint="eastAsia"/>
        </w:rPr>
        <w:t>一级</w:t>
      </w:r>
      <w:r w:rsidR="004A4FF3">
        <w:rPr>
          <w:rFonts w:ascii="微软雅黑" w:eastAsia="微软雅黑" w:hAnsi="微软雅黑" w:hint="eastAsia"/>
        </w:rPr>
        <w:t>日程</w:t>
      </w:r>
      <w:bookmarkEnd w:id="165"/>
    </w:p>
    <w:p w:rsidR="004A4FF3" w:rsidRDefault="004A4FF3" w:rsidP="004A4FF3">
      <w:r>
        <w:rPr>
          <w:rFonts w:hint="eastAsia"/>
        </w:rPr>
        <w:t>API名称：api/convention/</w:t>
      </w:r>
      <w:r w:rsidR="00926AD9">
        <w:rPr>
          <w:rFonts w:hint="eastAsia"/>
          <w:szCs w:val="18"/>
        </w:rPr>
        <w:t>schedule</w:t>
      </w:r>
      <w:r w:rsidR="00E7636C">
        <w:rPr>
          <w:szCs w:val="18"/>
        </w:rPr>
        <w:t>_</w:t>
      </w:r>
      <w:r w:rsidR="00926AD9">
        <w:rPr>
          <w:szCs w:val="18"/>
        </w:rPr>
        <w:t>first</w:t>
      </w:r>
    </w:p>
    <w:p w:rsidR="004A4FF3" w:rsidRDefault="004A4FF3" w:rsidP="004A4FF3">
      <w:pPr>
        <w:rPr>
          <w:szCs w:val="18"/>
        </w:rPr>
      </w:pPr>
      <w:r>
        <w:rPr>
          <w:rFonts w:hint="eastAsia"/>
          <w:szCs w:val="18"/>
        </w:rPr>
        <w:t>API说明：APP会议</w:t>
      </w:r>
      <w:r w:rsidR="00FE259A">
        <w:rPr>
          <w:rFonts w:hint="eastAsia"/>
          <w:szCs w:val="18"/>
        </w:rPr>
        <w:t>一级日程</w:t>
      </w:r>
      <w:r w:rsidR="00C47003">
        <w:rPr>
          <w:rFonts w:hint="eastAsia"/>
          <w:szCs w:val="18"/>
        </w:rPr>
        <w:t>、即将进行、正在进行</w:t>
      </w:r>
      <w:r>
        <w:rPr>
          <w:rFonts w:hint="eastAsia"/>
          <w:szCs w:val="18"/>
        </w:rPr>
        <w:t xml:space="preserve"> post</w:t>
      </w:r>
    </w:p>
    <w:p w:rsidR="004A4FF3" w:rsidRDefault="004A4FF3" w:rsidP="004A4FF3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1701"/>
        <w:gridCol w:w="1276"/>
        <w:gridCol w:w="3855"/>
      </w:tblGrid>
      <w:tr w:rsidR="004A4FF3" w:rsidTr="00E167C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4A4FF3" w:rsidTr="00E167C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jc w:val="center"/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jc w:val="center"/>
              <w:rPr>
                <w:szCs w:val="18"/>
              </w:rPr>
            </w:pPr>
            <w: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3970C0" w:rsidP="00CA3A6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jc w:val="center"/>
              <w:rPr>
                <w:szCs w:val="18"/>
              </w:rPr>
            </w:pP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926AD9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  <w:tr w:rsidR="003970C0" w:rsidTr="00E167C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0C0" w:rsidRDefault="003970C0" w:rsidP="00CA3A6F">
            <w:pPr>
              <w:jc w:val="center"/>
            </w:pPr>
            <w:r>
              <w:rPr>
                <w:rFonts w:hint="eastAsia"/>
              </w:rPr>
              <w:t>select</w:t>
            </w:r>
            <w:r>
              <w:t>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0C0" w:rsidRDefault="003970C0" w:rsidP="00CA3A6F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0C0" w:rsidRDefault="003970C0" w:rsidP="00CA3A6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0C0" w:rsidRDefault="003970C0" w:rsidP="00CA3A6F">
            <w:pPr>
              <w:jc w:val="center"/>
              <w:rPr>
                <w:szCs w:val="18"/>
              </w:rPr>
            </w:pP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0C0" w:rsidRDefault="00926AD9" w:rsidP="00CA3A6F">
            <w:pPr>
              <w:jc w:val="center"/>
            </w:pPr>
            <w:r>
              <w:rPr>
                <w:rFonts w:hint="eastAsia"/>
              </w:rPr>
              <w:t>会议日期</w:t>
            </w:r>
          </w:p>
        </w:tc>
      </w:tr>
      <w:tr w:rsidR="00BC3BDE" w:rsidTr="00E167C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DE" w:rsidRDefault="00BC3BDE" w:rsidP="00CA3A6F">
            <w:pPr>
              <w:jc w:val="center"/>
            </w:pPr>
            <w:r>
              <w:rPr>
                <w:rFonts w:hint="eastAsia"/>
              </w:rPr>
              <w:t>sear</w:t>
            </w:r>
            <w:r>
              <w:t>ch_type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DE" w:rsidRDefault="00BC3BDE" w:rsidP="00CA3A6F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DE" w:rsidRDefault="00BC3BDE" w:rsidP="00CA3A6F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DE" w:rsidRDefault="00BC3BDE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DE" w:rsidRDefault="00E167C5" w:rsidP="00CA3A6F"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全部 </w:t>
            </w:r>
            <w:r w:rsidR="00BC3BDE">
              <w:rPr>
                <w:rFonts w:hint="eastAsia"/>
              </w:rPr>
              <w:t xml:space="preserve">1正在进行 </w:t>
            </w:r>
            <w:r w:rsidR="00BC3BDE">
              <w:t>2</w:t>
            </w:r>
            <w:r w:rsidR="00BC3BDE">
              <w:rPr>
                <w:rFonts w:hint="eastAsia"/>
              </w:rPr>
              <w:t>即将进行</w:t>
            </w:r>
            <w:r w:rsidR="00740A83">
              <w:rPr>
                <w:rFonts w:hint="eastAsia"/>
              </w:rPr>
              <w:t xml:space="preserve"> </w:t>
            </w:r>
            <w:r w:rsidR="00740A83">
              <w:t>3</w:t>
            </w:r>
            <w:r w:rsidR="00740A83">
              <w:rPr>
                <w:rFonts w:hint="eastAsia"/>
              </w:rPr>
              <w:t>日期查询</w:t>
            </w:r>
          </w:p>
        </w:tc>
      </w:tr>
    </w:tbl>
    <w:p w:rsidR="004A4FF3" w:rsidRDefault="004A4FF3" w:rsidP="004A4FF3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60"/>
        <w:gridCol w:w="2422"/>
        <w:gridCol w:w="2977"/>
        <w:gridCol w:w="2721"/>
      </w:tblGrid>
      <w:tr w:rsidR="004A4FF3" w:rsidTr="00AA5931">
        <w:trPr>
          <w:trHeight w:val="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F3" w:rsidRDefault="004A4FF3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4A4FF3" w:rsidTr="00AA5931">
        <w:trPr>
          <w:trHeight w:val="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5174F8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schedule</w:t>
            </w:r>
            <w:r>
              <w:rPr>
                <w:szCs w:val="18"/>
              </w:rPr>
              <w:t>first</w:t>
            </w:r>
            <w:r w:rsidR="004A4FF3">
              <w:t>_</w:t>
            </w:r>
            <w:r>
              <w:rPr>
                <w:rFonts w:hint="eastAsia"/>
              </w:rPr>
              <w:t>list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5174F8" w:rsidP="00CA3A6F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  <w:r>
              <w:rPr>
                <w:rFonts w:hint="eastAsia"/>
                <w:szCs w:val="18"/>
              </w:rPr>
              <w:t>chedule</w:t>
            </w:r>
            <w:r>
              <w:rPr>
                <w:szCs w:val="18"/>
              </w:rPr>
              <w:t>First[]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jc w:val="center"/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F3" w:rsidRDefault="004A4FF3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</w:tbl>
    <w:p w:rsidR="004444D2" w:rsidRDefault="004444D2" w:rsidP="004444D2">
      <w:pPr>
        <w:pStyle w:val="3"/>
        <w:rPr>
          <w:rFonts w:ascii="微软雅黑" w:eastAsia="微软雅黑" w:hAnsi="微软雅黑"/>
        </w:rPr>
      </w:pPr>
      <w:bookmarkStart w:id="166" w:name="_Toc520820943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会议二级日程</w:t>
      </w:r>
      <w:bookmarkEnd w:id="166"/>
    </w:p>
    <w:p w:rsidR="004444D2" w:rsidRDefault="004444D2" w:rsidP="004444D2">
      <w:r>
        <w:rPr>
          <w:rFonts w:hint="eastAsia"/>
        </w:rPr>
        <w:t>API名称：api/convention/</w:t>
      </w:r>
      <w:r>
        <w:rPr>
          <w:rFonts w:hint="eastAsia"/>
          <w:szCs w:val="18"/>
        </w:rPr>
        <w:t>schedule</w:t>
      </w:r>
      <w:r w:rsidR="00E7636C">
        <w:rPr>
          <w:szCs w:val="18"/>
        </w:rPr>
        <w:t>_s</w:t>
      </w:r>
      <w:r w:rsidR="009B2A64">
        <w:rPr>
          <w:rFonts w:hint="eastAsia"/>
          <w:szCs w:val="18"/>
        </w:rPr>
        <w:t>econd</w:t>
      </w:r>
    </w:p>
    <w:p w:rsidR="004444D2" w:rsidRDefault="004444D2" w:rsidP="004444D2">
      <w:pPr>
        <w:rPr>
          <w:szCs w:val="18"/>
        </w:rPr>
      </w:pPr>
      <w:r>
        <w:rPr>
          <w:rFonts w:hint="eastAsia"/>
          <w:szCs w:val="18"/>
        </w:rPr>
        <w:t>API说明：APP会议</w:t>
      </w:r>
      <w:r w:rsidR="00FE259A">
        <w:rPr>
          <w:rFonts w:hint="eastAsia"/>
          <w:szCs w:val="18"/>
        </w:rPr>
        <w:t>二级日程</w:t>
      </w:r>
      <w:r>
        <w:rPr>
          <w:rFonts w:hint="eastAsia"/>
          <w:szCs w:val="18"/>
        </w:rPr>
        <w:t xml:space="preserve"> post</w:t>
      </w:r>
    </w:p>
    <w:p w:rsidR="004444D2" w:rsidRDefault="004444D2" w:rsidP="004444D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2098"/>
        <w:gridCol w:w="850"/>
        <w:gridCol w:w="1701"/>
        <w:gridCol w:w="2127"/>
        <w:gridCol w:w="3004"/>
      </w:tblGrid>
      <w:tr w:rsidR="004444D2" w:rsidTr="00DA50E9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D2" w:rsidRDefault="004444D2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D2" w:rsidRDefault="004444D2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D2" w:rsidRDefault="004444D2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D2" w:rsidRDefault="004444D2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D2" w:rsidRDefault="004444D2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4444D2" w:rsidTr="00DA50E9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4D2" w:rsidRDefault="004444D2" w:rsidP="00CA3A6F">
            <w:pPr>
              <w:jc w:val="center"/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4D2" w:rsidRDefault="004444D2" w:rsidP="00CA3A6F">
            <w:pPr>
              <w:jc w:val="center"/>
              <w:rPr>
                <w:szCs w:val="18"/>
              </w:rPr>
            </w:pPr>
            <w: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4D2" w:rsidRDefault="004444D2" w:rsidP="00CA3A6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4D2" w:rsidRDefault="004444D2" w:rsidP="00CA3A6F">
            <w:pPr>
              <w:jc w:val="center"/>
              <w:rPr>
                <w:szCs w:val="18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4D2" w:rsidRDefault="004444D2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  <w:tr w:rsidR="00DA50E9" w:rsidTr="00DA50E9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E9" w:rsidRDefault="00DA50E9" w:rsidP="00DA50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schedule</w:t>
            </w:r>
            <w:r>
              <w:rPr>
                <w:szCs w:val="18"/>
              </w:rPr>
              <w:t>first</w:t>
            </w:r>
            <w:r>
              <w:t>_id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E9" w:rsidRDefault="00DA50E9" w:rsidP="00DA50E9">
            <w:pPr>
              <w:jc w:val="center"/>
            </w:pPr>
            <w: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E9" w:rsidRDefault="00DA50E9" w:rsidP="00DA50E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E9" w:rsidRDefault="00DA50E9" w:rsidP="00DA50E9">
            <w:pPr>
              <w:jc w:val="center"/>
              <w:rPr>
                <w:szCs w:val="18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E9" w:rsidRDefault="00DA50E9" w:rsidP="00DA50E9">
            <w:pPr>
              <w:jc w:val="center"/>
            </w:pPr>
            <w:r>
              <w:rPr>
                <w:rFonts w:hint="eastAsia"/>
              </w:rPr>
              <w:t>会议一级日程ID</w:t>
            </w:r>
          </w:p>
        </w:tc>
      </w:tr>
    </w:tbl>
    <w:p w:rsidR="004444D2" w:rsidRDefault="004444D2" w:rsidP="004444D2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2665"/>
        <w:gridCol w:w="1984"/>
        <w:gridCol w:w="2410"/>
        <w:gridCol w:w="2721"/>
      </w:tblGrid>
      <w:tr w:rsidR="004444D2" w:rsidTr="00907D08">
        <w:trPr>
          <w:trHeight w:val="9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D2" w:rsidRDefault="004444D2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D2" w:rsidRDefault="004444D2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D2" w:rsidRDefault="004444D2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D2" w:rsidRDefault="004444D2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907D08" w:rsidTr="00907D08">
        <w:trPr>
          <w:trHeight w:val="9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8" w:rsidRDefault="00907D08" w:rsidP="00907D0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schedule</w:t>
            </w:r>
            <w:r>
              <w:rPr>
                <w:szCs w:val="18"/>
              </w:rPr>
              <w:t>first</w:t>
            </w:r>
            <w:r>
              <w:t>_</w:t>
            </w:r>
            <w:r>
              <w:rPr>
                <w:rFonts w:hint="eastAsia"/>
              </w:rPr>
              <w:t>per</w:t>
            </w:r>
            <w:r>
              <w:t>son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8" w:rsidRDefault="00907D08" w:rsidP="00907D0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Expert</w:t>
            </w:r>
            <w:r>
              <w:rPr>
                <w:szCs w:val="18"/>
              </w:rPr>
              <w:t>Meet[]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8" w:rsidRDefault="00907D08" w:rsidP="00907D08">
            <w:pPr>
              <w:jc w:val="center"/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8" w:rsidRDefault="00907D08" w:rsidP="00907D0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一级日程人员列表</w:t>
            </w:r>
          </w:p>
        </w:tc>
      </w:tr>
      <w:tr w:rsidR="00907D08" w:rsidTr="00907D08">
        <w:trPr>
          <w:trHeight w:val="9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8" w:rsidRDefault="00907D08" w:rsidP="00907D0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schedule</w:t>
            </w:r>
            <w:r>
              <w:rPr>
                <w:szCs w:val="18"/>
              </w:rPr>
              <w:t>second</w:t>
            </w:r>
            <w:r>
              <w:t>_list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8" w:rsidRDefault="00907D08" w:rsidP="00907D08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ScheduleSecond[]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8" w:rsidRDefault="00907D08" w:rsidP="00907D08">
            <w:pPr>
              <w:jc w:val="center"/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8" w:rsidRDefault="00BE44B9" w:rsidP="00907D0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二</w:t>
            </w:r>
            <w:r w:rsidR="00907D08">
              <w:rPr>
                <w:rFonts w:hint="eastAsia"/>
                <w:szCs w:val="18"/>
              </w:rPr>
              <w:t>级日程列表</w:t>
            </w:r>
          </w:p>
        </w:tc>
      </w:tr>
    </w:tbl>
    <w:p w:rsidR="00626CBC" w:rsidRDefault="00626CBC" w:rsidP="00626CBC">
      <w:pPr>
        <w:pStyle w:val="3"/>
        <w:rPr>
          <w:rFonts w:ascii="微软雅黑" w:eastAsia="微软雅黑" w:hAnsi="微软雅黑"/>
        </w:rPr>
      </w:pPr>
      <w:bookmarkStart w:id="167" w:name="_Toc520820944"/>
      <w:r>
        <w:rPr>
          <w:rFonts w:ascii="微软雅黑" w:eastAsia="微软雅黑" w:hAnsi="微软雅黑" w:hint="eastAsia"/>
        </w:rPr>
        <w:lastRenderedPageBreak/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会议室定位</w:t>
      </w:r>
      <w:bookmarkEnd w:id="167"/>
    </w:p>
    <w:p w:rsidR="00626CBC" w:rsidRDefault="00626CBC" w:rsidP="00626CBC">
      <w:r>
        <w:rPr>
          <w:rFonts w:hint="eastAsia"/>
        </w:rPr>
        <w:t>API名称：api/convention/</w:t>
      </w:r>
      <w:r w:rsidR="0037532D">
        <w:rPr>
          <w:rFonts w:hint="eastAsia"/>
        </w:rPr>
        <w:t>room</w:t>
      </w:r>
      <w:r w:rsidR="0037532D">
        <w:t>_location</w:t>
      </w:r>
    </w:p>
    <w:p w:rsidR="00626CBC" w:rsidRDefault="00626CBC" w:rsidP="00626CBC">
      <w:pPr>
        <w:rPr>
          <w:szCs w:val="18"/>
        </w:rPr>
      </w:pPr>
      <w:r>
        <w:rPr>
          <w:rFonts w:hint="eastAsia"/>
          <w:szCs w:val="18"/>
        </w:rPr>
        <w:t>API说明：APP会议</w:t>
      </w:r>
      <w:r w:rsidR="00FE259A">
        <w:rPr>
          <w:rFonts w:hint="eastAsia"/>
          <w:szCs w:val="18"/>
        </w:rPr>
        <w:t>室定位</w:t>
      </w:r>
      <w:r>
        <w:rPr>
          <w:rFonts w:hint="eastAsia"/>
          <w:szCs w:val="18"/>
        </w:rPr>
        <w:t xml:space="preserve"> post</w:t>
      </w:r>
    </w:p>
    <w:p w:rsidR="00626CBC" w:rsidRDefault="00626CBC" w:rsidP="00626CBC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2098"/>
        <w:gridCol w:w="850"/>
        <w:gridCol w:w="1701"/>
        <w:gridCol w:w="2127"/>
        <w:gridCol w:w="3004"/>
      </w:tblGrid>
      <w:tr w:rsidR="00626CBC" w:rsidTr="00CA3A6F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CBC" w:rsidRDefault="00626CBC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CBC" w:rsidRDefault="00626CBC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CBC" w:rsidRDefault="00626CBC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CBC" w:rsidRDefault="00626CBC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CBC" w:rsidRDefault="00626CBC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626CBC" w:rsidTr="00CA3A6F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626CBC" w:rsidP="00CA3A6F">
            <w:pPr>
              <w:jc w:val="center"/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626CBC" w:rsidP="00CA3A6F">
            <w:pPr>
              <w:jc w:val="center"/>
              <w:rPr>
                <w:szCs w:val="18"/>
              </w:rPr>
            </w:pPr>
            <w: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626CBC" w:rsidP="00CA3A6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626CBC" w:rsidP="00CA3A6F">
            <w:pPr>
              <w:jc w:val="center"/>
              <w:rPr>
                <w:szCs w:val="18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626CBC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  <w:tr w:rsidR="00626CBC" w:rsidTr="00CA3A6F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37532D" w:rsidP="00CA3A6F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room</w:t>
            </w:r>
            <w:r w:rsidR="00626CBC">
              <w:t>_id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626CBC" w:rsidP="00CA3A6F">
            <w:pPr>
              <w:jc w:val="center"/>
            </w:pPr>
            <w: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626CBC" w:rsidP="00CA3A6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626CBC" w:rsidP="00CA3A6F">
            <w:pPr>
              <w:jc w:val="center"/>
              <w:rPr>
                <w:szCs w:val="18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37532D" w:rsidP="00CA3A6F">
            <w:pPr>
              <w:jc w:val="center"/>
            </w:pPr>
            <w:r>
              <w:rPr>
                <w:rFonts w:hint="eastAsia"/>
              </w:rPr>
              <w:t>会议室ID</w:t>
            </w:r>
          </w:p>
        </w:tc>
      </w:tr>
    </w:tbl>
    <w:p w:rsidR="00626CBC" w:rsidRDefault="00626CBC" w:rsidP="00626CBC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2665"/>
        <w:gridCol w:w="1984"/>
        <w:gridCol w:w="2410"/>
        <w:gridCol w:w="2721"/>
      </w:tblGrid>
      <w:tr w:rsidR="00626CBC" w:rsidTr="00CA3A6F">
        <w:trPr>
          <w:trHeight w:val="9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CBC" w:rsidRDefault="00626CBC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CBC" w:rsidRDefault="00626CBC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CBC" w:rsidRDefault="00626CBC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CBC" w:rsidRDefault="00626CBC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626CBC" w:rsidTr="00CA3A6F">
        <w:trPr>
          <w:trHeight w:val="9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37532D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room</w:t>
            </w:r>
            <w:r>
              <w:rPr>
                <w:szCs w:val="18"/>
              </w:rPr>
              <w:t>_info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37532D" w:rsidP="00CA3A6F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RoomInfo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40479D" w:rsidP="00CA3A6F">
            <w:pPr>
              <w:jc w:val="center"/>
            </w:pPr>
            <w:r>
              <w:rPr>
                <w:rFonts w:hint="eastAsia"/>
              </w:rPr>
              <w:t>参照Room</w:t>
            </w:r>
            <w:r>
              <w:t>Info</w:t>
            </w:r>
            <w:r>
              <w:rPr>
                <w:rFonts w:hint="eastAsia"/>
              </w:rPr>
              <w:t>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BC" w:rsidRDefault="0037532D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会议室信息</w:t>
            </w:r>
          </w:p>
        </w:tc>
      </w:tr>
    </w:tbl>
    <w:p w:rsidR="00FE259A" w:rsidRDefault="00FE259A" w:rsidP="00FE259A">
      <w:pPr>
        <w:pStyle w:val="3"/>
        <w:rPr>
          <w:rFonts w:ascii="微软雅黑" w:eastAsia="微软雅黑" w:hAnsi="微软雅黑"/>
        </w:rPr>
      </w:pPr>
      <w:bookmarkStart w:id="168" w:name="_Toc520820945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会议报名</w:t>
      </w:r>
      <w:bookmarkEnd w:id="168"/>
    </w:p>
    <w:p w:rsidR="00FE259A" w:rsidRDefault="00FE259A" w:rsidP="00FE259A">
      <w:r>
        <w:rPr>
          <w:rFonts w:hint="eastAsia"/>
        </w:rPr>
        <w:t>API名称：api/convention/sign</w:t>
      </w:r>
      <w:r w:rsidR="001465BF">
        <w:rPr>
          <w:rFonts w:hint="eastAsia"/>
        </w:rPr>
        <w:t>_</w:t>
      </w:r>
      <w:r w:rsidR="001465BF">
        <w:t>info</w:t>
      </w:r>
    </w:p>
    <w:p w:rsidR="00FE259A" w:rsidRDefault="00FE259A" w:rsidP="00FE259A">
      <w:pPr>
        <w:rPr>
          <w:szCs w:val="18"/>
        </w:rPr>
      </w:pPr>
      <w:r>
        <w:rPr>
          <w:rFonts w:hint="eastAsia"/>
          <w:szCs w:val="18"/>
        </w:rPr>
        <w:t>API说明：APP会议</w:t>
      </w:r>
      <w:r w:rsidR="00022256">
        <w:rPr>
          <w:rFonts w:hint="eastAsia"/>
          <w:szCs w:val="18"/>
        </w:rPr>
        <w:t>报名</w:t>
      </w:r>
      <w:r>
        <w:rPr>
          <w:rFonts w:hint="eastAsia"/>
          <w:szCs w:val="18"/>
        </w:rPr>
        <w:t>列表 post</w:t>
      </w:r>
    </w:p>
    <w:p w:rsidR="00FE259A" w:rsidRDefault="00FE259A" w:rsidP="00FE259A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2098"/>
        <w:gridCol w:w="850"/>
        <w:gridCol w:w="1701"/>
        <w:gridCol w:w="2127"/>
        <w:gridCol w:w="3004"/>
      </w:tblGrid>
      <w:tr w:rsidR="00FE259A" w:rsidTr="004D4FD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59A" w:rsidRDefault="00FE259A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59A" w:rsidRDefault="00FE259A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59A" w:rsidRDefault="00FE259A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59A" w:rsidRDefault="00FE259A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59A" w:rsidRDefault="00FE259A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FE259A" w:rsidTr="004D4FD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59A" w:rsidRDefault="00FE259A" w:rsidP="004D4FDB">
            <w:pPr>
              <w:jc w:val="center"/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59A" w:rsidRDefault="00FE259A" w:rsidP="004D4FDB">
            <w:pPr>
              <w:jc w:val="center"/>
              <w:rPr>
                <w:szCs w:val="18"/>
              </w:rPr>
            </w:pPr>
            <w: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59A" w:rsidRDefault="00FE259A" w:rsidP="004D4FD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59A" w:rsidRDefault="00FE259A" w:rsidP="004D4FDB">
            <w:pPr>
              <w:jc w:val="center"/>
              <w:rPr>
                <w:szCs w:val="18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59A" w:rsidRDefault="00FE259A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</w:tbl>
    <w:p w:rsidR="00FE259A" w:rsidRDefault="00FE259A" w:rsidP="00FE259A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2665"/>
        <w:gridCol w:w="1984"/>
        <w:gridCol w:w="2410"/>
        <w:gridCol w:w="2721"/>
      </w:tblGrid>
      <w:tr w:rsidR="00FE259A" w:rsidTr="004D4FDB">
        <w:trPr>
          <w:trHeight w:val="9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59A" w:rsidRDefault="00FE259A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59A" w:rsidRDefault="00FE259A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59A" w:rsidRDefault="00FE259A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59A" w:rsidRDefault="00FE259A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FE259A" w:rsidTr="004D4FDB">
        <w:trPr>
          <w:trHeight w:val="9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59A" w:rsidRDefault="001637EF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sign</w:t>
            </w:r>
            <w:r w:rsidR="00FE259A">
              <w:rPr>
                <w:szCs w:val="18"/>
              </w:rPr>
              <w:t>_</w:t>
            </w:r>
            <w:r>
              <w:rPr>
                <w:szCs w:val="18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59A" w:rsidRDefault="001637EF" w:rsidP="004D4FD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Sign</w:t>
            </w:r>
            <w:r w:rsidR="00FE259A">
              <w:rPr>
                <w:szCs w:val="18"/>
              </w:rPr>
              <w:t>Info</w:t>
            </w:r>
            <w:r>
              <w:rPr>
                <w:rFonts w:hint="eastAsia"/>
                <w:szCs w:val="18"/>
              </w:rPr>
              <w:t>[</w:t>
            </w:r>
            <w:r>
              <w:rPr>
                <w:szCs w:val="18"/>
              </w:rPr>
              <w:t>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59A" w:rsidRDefault="00FE259A" w:rsidP="004D4FDB">
            <w:pPr>
              <w:jc w:val="center"/>
            </w:pPr>
            <w:r>
              <w:rPr>
                <w:rFonts w:hint="eastAsia"/>
              </w:rPr>
              <w:t>参照</w:t>
            </w:r>
            <w:r w:rsidR="001637EF">
              <w:rPr>
                <w:szCs w:val="18"/>
              </w:rPr>
              <w:t>SignInfo</w:t>
            </w:r>
            <w:r>
              <w:rPr>
                <w:rFonts w:hint="eastAsia"/>
              </w:rPr>
              <w:t>定义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59A" w:rsidRDefault="001637EF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报名列表</w:t>
            </w:r>
          </w:p>
        </w:tc>
      </w:tr>
    </w:tbl>
    <w:p w:rsidR="001465BF" w:rsidRDefault="001465BF" w:rsidP="001465BF">
      <w:pPr>
        <w:pStyle w:val="3"/>
        <w:rPr>
          <w:rFonts w:ascii="微软雅黑" w:eastAsia="微软雅黑" w:hAnsi="微软雅黑"/>
        </w:rPr>
      </w:pPr>
      <w:bookmarkStart w:id="169" w:name="_Toc520820946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会议报名提交</w:t>
      </w:r>
      <w:bookmarkEnd w:id="169"/>
    </w:p>
    <w:p w:rsidR="001465BF" w:rsidRDefault="001465BF" w:rsidP="001465BF">
      <w:r>
        <w:rPr>
          <w:rFonts w:hint="eastAsia"/>
        </w:rPr>
        <w:t>API名称：api/convention/signup</w:t>
      </w:r>
    </w:p>
    <w:p w:rsidR="001465BF" w:rsidRDefault="001465BF" w:rsidP="001465BF">
      <w:pPr>
        <w:rPr>
          <w:szCs w:val="18"/>
        </w:rPr>
      </w:pPr>
      <w:r>
        <w:rPr>
          <w:rFonts w:hint="eastAsia"/>
          <w:szCs w:val="18"/>
        </w:rPr>
        <w:t>API说明：APP会议</w:t>
      </w:r>
      <w:r w:rsidR="00022256">
        <w:rPr>
          <w:rFonts w:hint="eastAsia"/>
          <w:szCs w:val="18"/>
        </w:rPr>
        <w:t>报名填写数据上传</w:t>
      </w:r>
      <w:r>
        <w:rPr>
          <w:rFonts w:hint="eastAsia"/>
          <w:szCs w:val="18"/>
        </w:rPr>
        <w:t xml:space="preserve"> post</w:t>
      </w:r>
    </w:p>
    <w:p w:rsidR="001465BF" w:rsidRDefault="001465BF" w:rsidP="001465BF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2098"/>
        <w:gridCol w:w="1417"/>
        <w:gridCol w:w="1134"/>
        <w:gridCol w:w="2127"/>
        <w:gridCol w:w="3004"/>
      </w:tblGrid>
      <w:tr w:rsidR="001465BF" w:rsidTr="00022256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5BF" w:rsidRDefault="001465BF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5BF" w:rsidRDefault="001465BF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5BF" w:rsidRDefault="001465BF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5BF" w:rsidRDefault="001465BF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5BF" w:rsidRDefault="001465BF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1465BF" w:rsidTr="00022256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BF" w:rsidRDefault="001465BF" w:rsidP="004D4FDB">
            <w:pPr>
              <w:jc w:val="center"/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BF" w:rsidRDefault="001465BF" w:rsidP="004D4FDB">
            <w:pPr>
              <w:jc w:val="center"/>
              <w:rPr>
                <w:szCs w:val="18"/>
              </w:rPr>
            </w:pPr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BF" w:rsidRDefault="001465BF" w:rsidP="004D4FD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BF" w:rsidRDefault="001465BF" w:rsidP="004D4FDB">
            <w:pPr>
              <w:jc w:val="center"/>
              <w:rPr>
                <w:szCs w:val="18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BF" w:rsidRDefault="001465BF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  <w:tr w:rsidR="00022256" w:rsidTr="00022256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56" w:rsidRDefault="00022256" w:rsidP="004D4FDB">
            <w:pPr>
              <w:jc w:val="center"/>
            </w:pPr>
            <w:r>
              <w:rPr>
                <w:rFonts w:hint="eastAsia"/>
              </w:rPr>
              <w:t>sign</w:t>
            </w:r>
            <w:r>
              <w:t>_data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56" w:rsidRDefault="00022256" w:rsidP="004D4FDB">
            <w:pPr>
              <w:jc w:val="center"/>
            </w:pPr>
            <w:r>
              <w:rPr>
                <w:rFonts w:hint="eastAsia"/>
              </w:rPr>
              <w:t>S</w:t>
            </w:r>
            <w:r>
              <w:t>ignUp[]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56" w:rsidRDefault="00022256" w:rsidP="004D4FD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56" w:rsidRDefault="00022256" w:rsidP="004D4FDB">
            <w:pPr>
              <w:jc w:val="center"/>
              <w:rPr>
                <w:szCs w:val="18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56" w:rsidRDefault="00022256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注册信息填写</w:t>
            </w:r>
          </w:p>
        </w:tc>
      </w:tr>
    </w:tbl>
    <w:p w:rsidR="001465BF" w:rsidRDefault="001465BF" w:rsidP="001465BF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2665"/>
        <w:gridCol w:w="1984"/>
        <w:gridCol w:w="2410"/>
        <w:gridCol w:w="2721"/>
      </w:tblGrid>
      <w:tr w:rsidR="001465BF" w:rsidTr="004D4FDB">
        <w:trPr>
          <w:trHeight w:val="9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5BF" w:rsidRDefault="001465BF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5BF" w:rsidRDefault="001465BF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5BF" w:rsidRDefault="001465BF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5BF" w:rsidRDefault="001465BF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1465BF" w:rsidTr="004D4FDB">
        <w:trPr>
          <w:trHeight w:val="9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BF" w:rsidRDefault="00022256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account</w:t>
            </w:r>
            <w:r>
              <w:rPr>
                <w:szCs w:val="18"/>
              </w:rPr>
              <w:t>_info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BF" w:rsidRDefault="00022256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BF" w:rsidRDefault="001465BF" w:rsidP="004D4FDB">
            <w:pPr>
              <w:jc w:val="center"/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BF" w:rsidRDefault="008B03F1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缴费银行账号</w:t>
            </w:r>
          </w:p>
        </w:tc>
      </w:tr>
      <w:tr w:rsidR="00022256" w:rsidTr="004D4FDB">
        <w:trPr>
          <w:trHeight w:val="9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56" w:rsidRDefault="00022256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emind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56" w:rsidRDefault="00022256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56" w:rsidRDefault="00022256" w:rsidP="004D4FDB">
            <w:pPr>
              <w:jc w:val="center"/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56" w:rsidRDefault="00022256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提示消息</w:t>
            </w:r>
          </w:p>
        </w:tc>
      </w:tr>
    </w:tbl>
    <w:p w:rsidR="004561E8" w:rsidRDefault="004561E8" w:rsidP="004561E8">
      <w:pPr>
        <w:pStyle w:val="3"/>
        <w:rPr>
          <w:rFonts w:ascii="微软雅黑" w:eastAsia="微软雅黑" w:hAnsi="微软雅黑"/>
        </w:rPr>
      </w:pPr>
      <w:bookmarkStart w:id="170" w:name="_Toc520820947"/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会议直播</w:t>
      </w:r>
      <w:bookmarkEnd w:id="170"/>
    </w:p>
    <w:p w:rsidR="004561E8" w:rsidRDefault="004561E8" w:rsidP="004561E8">
      <w:r>
        <w:rPr>
          <w:rFonts w:hint="eastAsia"/>
        </w:rPr>
        <w:t>API名称：api/convention/live</w:t>
      </w:r>
    </w:p>
    <w:p w:rsidR="004561E8" w:rsidRDefault="004561E8" w:rsidP="004561E8">
      <w:pPr>
        <w:rPr>
          <w:szCs w:val="18"/>
        </w:rPr>
      </w:pPr>
      <w:r>
        <w:rPr>
          <w:rFonts w:hint="eastAsia"/>
          <w:szCs w:val="18"/>
        </w:rPr>
        <w:t>API说明：APP会议直播 post</w:t>
      </w:r>
    </w:p>
    <w:p w:rsidR="00600E23" w:rsidRDefault="00600E23" w:rsidP="00600E23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843"/>
        <w:gridCol w:w="4138"/>
      </w:tblGrid>
      <w:tr w:rsidR="00600E23" w:rsidTr="004D4FD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600E23" w:rsidRPr="002C53D7" w:rsidTr="004D4FD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Pr="00716C88" w:rsidRDefault="00600E23" w:rsidP="004D4FDB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Page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23" w:rsidRPr="00865F1B" w:rsidRDefault="00600E23" w:rsidP="004D4FDB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参见Page定义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用户自定义分页查询条件</w:t>
            </w:r>
          </w:p>
        </w:tc>
      </w:tr>
      <w:tr w:rsidR="00600E23" w:rsidRPr="002C53D7" w:rsidTr="004D4FD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r>
              <w:rPr>
                <w:rFonts w:hint="eastAsia"/>
              </w:rPr>
              <w:t>convention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23" w:rsidRDefault="00600E23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center"/>
              <w:rPr>
                <w:szCs w:val="18"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</w:tbl>
    <w:p w:rsidR="00600E23" w:rsidRDefault="00600E23" w:rsidP="00600E23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73"/>
        <w:gridCol w:w="1842"/>
        <w:gridCol w:w="2835"/>
        <w:gridCol w:w="3430"/>
      </w:tblGrid>
      <w:tr w:rsidR="00600E23" w:rsidTr="004D4FDB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600E23" w:rsidTr="004D4FDB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106421" w:rsidP="004D4FD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live</w:t>
            </w:r>
            <w:r>
              <w:rPr>
                <w:szCs w:val="18"/>
              </w:rPr>
              <w:t>_list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LiveInfo</w:t>
            </w:r>
            <w:r w:rsidR="009B6CA5">
              <w:rPr>
                <w:szCs w:val="18"/>
              </w:rPr>
              <w:t>[]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23" w:rsidRDefault="00600E23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</w:t>
            </w:r>
            <w:r>
              <w:rPr>
                <w:szCs w:val="18"/>
              </w:rPr>
              <w:t>Page&lt;T</w:t>
            </w:r>
            <w:r w:rsidR="009B6CA5">
              <w:rPr>
                <w:szCs w:val="18"/>
              </w:rPr>
              <w:t>[]</w:t>
            </w: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E23" w:rsidRDefault="00600E23" w:rsidP="004D4FD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直播信息分页</w:t>
            </w:r>
          </w:p>
        </w:tc>
      </w:tr>
    </w:tbl>
    <w:p w:rsidR="00F1611D" w:rsidRDefault="00F1611D" w:rsidP="00F1611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会议下载</w:t>
      </w:r>
    </w:p>
    <w:p w:rsidR="00F1611D" w:rsidRDefault="00F1611D" w:rsidP="00F1611D">
      <w:r>
        <w:rPr>
          <w:rFonts w:hint="eastAsia"/>
        </w:rPr>
        <w:t>API名称：api/convention/download</w:t>
      </w:r>
    </w:p>
    <w:p w:rsidR="00F1611D" w:rsidRDefault="00F1611D" w:rsidP="00F1611D">
      <w:pPr>
        <w:rPr>
          <w:szCs w:val="18"/>
        </w:rPr>
      </w:pPr>
      <w:r>
        <w:rPr>
          <w:rFonts w:hint="eastAsia"/>
          <w:szCs w:val="18"/>
        </w:rPr>
        <w:t>API说明：APP会议直播 post</w:t>
      </w:r>
    </w:p>
    <w:p w:rsidR="00F1611D" w:rsidRDefault="00F1611D" w:rsidP="00F1611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lastRenderedPageBreak/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843"/>
        <w:gridCol w:w="4138"/>
      </w:tblGrid>
      <w:tr w:rsidR="00F1611D" w:rsidTr="006F7EF0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F1611D" w:rsidRPr="002C53D7" w:rsidTr="006F7EF0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Pr="00716C88" w:rsidRDefault="00EC7B44" w:rsidP="006F7EF0">
            <w:r>
              <w:t>module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EC7B44" w:rsidP="006F7EF0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11D" w:rsidRPr="00865F1B" w:rsidRDefault="00F1611D" w:rsidP="006F7EF0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center"/>
              <w:rPr>
                <w:szCs w:val="18"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Pr="00EC7B44" w:rsidRDefault="00EC7B44" w:rsidP="006F7EF0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  <w:r>
              <w:rPr>
                <w:szCs w:val="18"/>
              </w:rPr>
              <w:t>1,B2,B3,B4,B5,</w:t>
            </w:r>
            <w:r>
              <w:rPr>
                <w:rFonts w:hint="eastAsia"/>
              </w:rPr>
              <w:t xml:space="preserve"> </w:t>
            </w:r>
            <w:r w:rsidRPr="00EC7B44">
              <w:rPr>
                <w:rFonts w:hint="eastAsia"/>
                <w:szCs w:val="18"/>
              </w:rPr>
              <w:t>会议通知，会议课件，论文集，资料汇编，企业交流手册</w:t>
            </w:r>
          </w:p>
        </w:tc>
      </w:tr>
      <w:tr w:rsidR="00F1611D" w:rsidRPr="002C53D7" w:rsidTr="006F7EF0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r>
              <w:rPr>
                <w:rFonts w:hint="eastAsia"/>
              </w:rPr>
              <w:t>convention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11D" w:rsidRDefault="00F1611D" w:rsidP="006F7EF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center"/>
              <w:rPr>
                <w:szCs w:val="18"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</w:tbl>
    <w:p w:rsidR="00F1611D" w:rsidRDefault="00F1611D" w:rsidP="00F1611D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73"/>
        <w:gridCol w:w="1842"/>
        <w:gridCol w:w="2835"/>
        <w:gridCol w:w="3430"/>
      </w:tblGrid>
      <w:tr w:rsidR="00F1611D" w:rsidTr="006F7EF0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F1611D" w:rsidP="006F7EF0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F1611D" w:rsidTr="006F7EF0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2560EE" w:rsidP="006F7EF0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download</w:t>
            </w:r>
            <w:r w:rsidR="00F1611D">
              <w:rPr>
                <w:szCs w:val="18"/>
              </w:rPr>
              <w:t>_list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2560EE" w:rsidP="006F7EF0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downloadInfo</w:t>
            </w:r>
            <w:r w:rsidR="00F1611D">
              <w:rPr>
                <w:szCs w:val="18"/>
              </w:rPr>
              <w:t>[]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11D" w:rsidRDefault="00F1611D" w:rsidP="006F7EF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参见定义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11D" w:rsidRDefault="00705DEC" w:rsidP="006F7EF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下载</w:t>
            </w:r>
            <w:r w:rsidR="00F1611D">
              <w:rPr>
                <w:rFonts w:hint="eastAsia"/>
                <w:szCs w:val="18"/>
              </w:rPr>
              <w:t>信息分页</w:t>
            </w:r>
          </w:p>
        </w:tc>
      </w:tr>
    </w:tbl>
    <w:p w:rsidR="00062C54" w:rsidRDefault="00062C54" w:rsidP="00062C54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会议文章模板</w:t>
      </w:r>
    </w:p>
    <w:p w:rsidR="00062C54" w:rsidRDefault="00062C54" w:rsidP="00062C54">
      <w:r>
        <w:rPr>
          <w:rFonts w:hint="eastAsia"/>
        </w:rPr>
        <w:t>API名称：api/convention/article</w:t>
      </w:r>
    </w:p>
    <w:p w:rsidR="00062C54" w:rsidRDefault="00062C54" w:rsidP="00062C54">
      <w:pPr>
        <w:rPr>
          <w:szCs w:val="18"/>
        </w:rPr>
      </w:pPr>
      <w:r>
        <w:rPr>
          <w:rFonts w:hint="eastAsia"/>
          <w:szCs w:val="18"/>
        </w:rPr>
        <w:t>API说明：APP会议直播 post</w:t>
      </w:r>
    </w:p>
    <w:p w:rsidR="00062C54" w:rsidRDefault="00062C54" w:rsidP="00062C5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843"/>
        <w:gridCol w:w="4138"/>
      </w:tblGrid>
      <w:tr w:rsidR="00062C54" w:rsidTr="00AA643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062C54" w:rsidRPr="002C53D7" w:rsidTr="00AA643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Pr="00716C88" w:rsidRDefault="00062C54" w:rsidP="00AA6434">
            <w:r>
              <w:t>module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C54" w:rsidRPr="00865F1B" w:rsidRDefault="00062C54" w:rsidP="00AA6434">
            <w:pPr>
              <w:jc w:val="center"/>
              <w:rPr>
                <w:szCs w:val="18"/>
              </w:rPr>
            </w:pPr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center"/>
              <w:rPr>
                <w:szCs w:val="18"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Pr="00EC7B44" w:rsidRDefault="00062C54" w:rsidP="00AA64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  <w:r>
              <w:rPr>
                <w:szCs w:val="18"/>
              </w:rPr>
              <w:t>1,B2,B3,B4,B5,</w:t>
            </w:r>
            <w:r>
              <w:rPr>
                <w:rFonts w:hint="eastAsia"/>
              </w:rPr>
              <w:t xml:space="preserve"> </w:t>
            </w:r>
            <w:r w:rsidRPr="00EC7B44">
              <w:rPr>
                <w:rFonts w:hint="eastAsia"/>
                <w:szCs w:val="18"/>
              </w:rPr>
              <w:t>会议通知，会议课件，论文集，资料汇编，企业交流手册</w:t>
            </w:r>
          </w:p>
        </w:tc>
      </w:tr>
      <w:tr w:rsidR="00062C54" w:rsidRPr="002C53D7" w:rsidTr="00AA643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r>
              <w:rPr>
                <w:rFonts w:hint="eastAsia"/>
              </w:rPr>
              <w:t>convention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C54" w:rsidRDefault="00062C54" w:rsidP="00AA64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center"/>
              <w:rPr>
                <w:szCs w:val="18"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</w:tbl>
    <w:p w:rsidR="00062C54" w:rsidRDefault="00062C54" w:rsidP="00062C5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73"/>
        <w:gridCol w:w="1842"/>
        <w:gridCol w:w="2835"/>
        <w:gridCol w:w="3430"/>
      </w:tblGrid>
      <w:tr w:rsidR="00062C54" w:rsidTr="00AA6434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062C54" w:rsidTr="00AA6434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article_list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articleInfo[]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C54" w:rsidRDefault="00062C54" w:rsidP="00AA64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参见定义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C54" w:rsidRDefault="00062C54" w:rsidP="00AA643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下载信息分页</w:t>
            </w:r>
          </w:p>
        </w:tc>
      </w:tr>
    </w:tbl>
    <w:p w:rsidR="0062148B" w:rsidRDefault="0062148B" w:rsidP="0062148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会议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会议场馆图</w:t>
      </w:r>
    </w:p>
    <w:p w:rsidR="0062148B" w:rsidRDefault="0062148B" w:rsidP="0062148B">
      <w:r>
        <w:rPr>
          <w:rFonts w:hint="eastAsia"/>
        </w:rPr>
        <w:t>API名称：api/convention/map</w:t>
      </w:r>
    </w:p>
    <w:p w:rsidR="0062148B" w:rsidRDefault="0062148B" w:rsidP="0062148B">
      <w:pPr>
        <w:rPr>
          <w:szCs w:val="18"/>
        </w:rPr>
      </w:pPr>
      <w:r>
        <w:rPr>
          <w:rFonts w:hint="eastAsia"/>
          <w:szCs w:val="18"/>
        </w:rPr>
        <w:t>API说明：APP会议直播 post</w:t>
      </w:r>
    </w:p>
    <w:p w:rsidR="0062148B" w:rsidRDefault="0062148B" w:rsidP="0062148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请求参数： 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531"/>
        <w:gridCol w:w="1417"/>
        <w:gridCol w:w="851"/>
        <w:gridCol w:w="1843"/>
        <w:gridCol w:w="4138"/>
      </w:tblGrid>
      <w:tr w:rsidR="0062148B" w:rsidTr="00AA643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默认值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62148B" w:rsidRPr="002C53D7" w:rsidTr="00AA643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r>
              <w:rPr>
                <w:rFonts w:hint="eastAsia"/>
              </w:rPr>
              <w:t>convention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48B" w:rsidRDefault="0062148B" w:rsidP="00AA64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center"/>
              <w:rPr>
                <w:szCs w:val="18"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会议ID</w:t>
            </w:r>
          </w:p>
        </w:tc>
      </w:tr>
    </w:tbl>
    <w:p w:rsidR="0062148B" w:rsidRDefault="0062148B" w:rsidP="0062148B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响应参数：</w:t>
      </w:r>
    </w:p>
    <w:tbl>
      <w:tblPr>
        <w:tblStyle w:val="af0"/>
        <w:tblW w:w="9780" w:type="dxa"/>
        <w:tblInd w:w="-5" w:type="dxa"/>
        <w:tblLayout w:type="fixed"/>
        <w:tblLook w:val="04A0"/>
      </w:tblPr>
      <w:tblGrid>
        <w:gridCol w:w="1673"/>
        <w:gridCol w:w="1842"/>
        <w:gridCol w:w="2835"/>
        <w:gridCol w:w="3430"/>
      </w:tblGrid>
      <w:tr w:rsidR="0062148B" w:rsidTr="00AA6434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示例值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描述</w:t>
            </w:r>
          </w:p>
        </w:tc>
      </w:tr>
      <w:tr w:rsidR="0062148B" w:rsidTr="00AA6434">
        <w:trPr>
          <w:trHeight w:val="9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map_list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map</w:t>
            </w:r>
            <w:bookmarkStart w:id="171" w:name="_GoBack"/>
            <w:bookmarkEnd w:id="171"/>
            <w:r>
              <w:rPr>
                <w:szCs w:val="18"/>
              </w:rPr>
              <w:t>Info[]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48B" w:rsidRDefault="0062148B" w:rsidP="00AA64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参见定义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48B" w:rsidRDefault="0062148B" w:rsidP="00AA643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下载信息分页</w:t>
            </w:r>
          </w:p>
        </w:tc>
      </w:tr>
    </w:tbl>
    <w:p w:rsidR="005F3D26" w:rsidRDefault="005F3D26" w:rsidP="005F3D26">
      <w:pPr>
        <w:pStyle w:val="a0"/>
        <w:ind w:firstLine="0"/>
        <w:rPr>
          <w:szCs w:val="18"/>
        </w:rPr>
      </w:pPr>
    </w:p>
    <w:p w:rsidR="00AA6434" w:rsidRDefault="00913664" w:rsidP="008A2F58">
      <w:pPr>
        <w:pStyle w:val="2"/>
        <w:tabs>
          <w:tab w:val="clear" w:pos="432"/>
        </w:tabs>
        <w:spacing w:beforeLines="50" w:afterLines="50"/>
        <w:ind w:left="578" w:hanging="578"/>
        <w:rPr>
          <w:rFonts w:ascii="微软雅黑" w:eastAsia="微软雅黑" w:hAnsi="微软雅黑"/>
        </w:rPr>
        <w:pPrChange w:id="172" w:author="Windows 用户" w:date="2018-11-03T08:47:00Z">
          <w:pPr>
            <w:pStyle w:val="2"/>
            <w:tabs>
              <w:tab w:val="clear" w:pos="432"/>
            </w:tabs>
            <w:spacing w:beforeLines="50" w:afterLines="50"/>
            <w:ind w:left="578" w:hanging="578"/>
          </w:pPr>
        </w:pPrChange>
      </w:pPr>
      <w:bookmarkStart w:id="173" w:name="_Toc520820948"/>
      <w:r>
        <w:rPr>
          <w:rFonts w:ascii="微软雅黑" w:eastAsia="微软雅黑" w:hAnsi="微软雅黑" w:hint="eastAsia"/>
        </w:rPr>
        <w:t>API数据对象定义</w:t>
      </w:r>
      <w:bookmarkEnd w:id="147"/>
      <w:bookmarkEnd w:id="148"/>
      <w:bookmarkEnd w:id="149"/>
      <w:bookmarkEnd w:id="150"/>
      <w:bookmarkEnd w:id="151"/>
      <w:bookmarkEnd w:id="152"/>
      <w:bookmarkEnd w:id="173"/>
    </w:p>
    <w:p w:rsidR="00913664" w:rsidRDefault="00913664" w:rsidP="0091366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18"/>
        </w:rPr>
        <w:t>本章定义API中使用到的对象</w:t>
      </w:r>
      <w:r>
        <w:rPr>
          <w:rFonts w:ascii="微软雅黑" w:eastAsia="微软雅黑" w:hAnsi="微软雅黑" w:hint="eastAsia"/>
          <w:szCs w:val="18"/>
        </w:rPr>
        <w:t>。</w:t>
      </w:r>
      <w:r>
        <w:rPr>
          <w:rFonts w:ascii="微软雅黑" w:eastAsia="微软雅黑" w:hAnsi="微软雅黑"/>
          <w:szCs w:val="18"/>
        </w:rPr>
        <w:t>API定义部分引用该章节的数据对象。</w:t>
      </w:r>
    </w:p>
    <w:p w:rsidR="00913664" w:rsidRDefault="00913664" w:rsidP="00913664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174" w:name="_Exception"/>
      <w:bookmarkStart w:id="175" w:name="_Toc435085736"/>
      <w:bookmarkStart w:id="176" w:name="_Toc454920137"/>
      <w:bookmarkStart w:id="177" w:name="_Toc17229"/>
      <w:bookmarkStart w:id="178" w:name="_Toc9040"/>
      <w:bookmarkStart w:id="179" w:name="_Toc13251"/>
      <w:bookmarkStart w:id="180" w:name="_Toc499191136"/>
      <w:bookmarkStart w:id="181" w:name="_Toc520820949"/>
      <w:bookmarkEnd w:id="174"/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rror</w:t>
      </w:r>
      <w:bookmarkEnd w:id="175"/>
      <w:bookmarkEnd w:id="176"/>
      <w:bookmarkEnd w:id="177"/>
      <w:bookmarkEnd w:id="178"/>
      <w:bookmarkEnd w:id="179"/>
      <w:bookmarkEnd w:id="180"/>
      <w:bookmarkEnd w:id="181"/>
    </w:p>
    <w:p w:rsidR="00913664" w:rsidRDefault="00913664" w:rsidP="0091366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对象说明：异常信息对象。</w:t>
      </w:r>
      <w:r>
        <w:rPr>
          <w:rFonts w:ascii="微软雅黑" w:eastAsia="微软雅黑" w:hAnsi="微软雅黑"/>
          <w:szCs w:val="18"/>
        </w:rPr>
        <w:t>API接口执行错误时返回该对象。</w:t>
      </w:r>
    </w:p>
    <w:p w:rsidR="00913664" w:rsidRDefault="00913664" w:rsidP="00913664">
      <w:pPr>
        <w:pStyle w:val="a0"/>
        <w:ind w:firstLine="0"/>
        <w:rPr>
          <w:rFonts w:ascii="微软雅黑" w:eastAsia="微软雅黑" w:hAnsi="微软雅黑" w:cs="Tahoma"/>
          <w:color w:val="414141"/>
          <w:szCs w:val="18"/>
        </w:rPr>
      </w:pPr>
      <w:r>
        <w:rPr>
          <w:rFonts w:ascii="微软雅黑" w:eastAsia="微软雅黑" w:hAnsi="微软雅黑"/>
          <w:szCs w:val="18"/>
        </w:rPr>
        <w:t>对象参数</w:t>
      </w:r>
      <w:r>
        <w:rPr>
          <w:rFonts w:ascii="微软雅黑" w:eastAsia="微软雅黑" w:hAnsi="微软雅黑" w:cs="Tahoma" w:hint="eastAsia"/>
          <w:color w:val="414141"/>
          <w:szCs w:val="18"/>
        </w:rPr>
        <w:t>：</w:t>
      </w:r>
    </w:p>
    <w:tbl>
      <w:tblPr>
        <w:tblStyle w:val="af0"/>
        <w:tblW w:w="9628" w:type="dxa"/>
        <w:tblInd w:w="108" w:type="dxa"/>
        <w:tblLayout w:type="fixed"/>
        <w:tblLook w:val="04A0"/>
      </w:tblPr>
      <w:tblGrid>
        <w:gridCol w:w="1412"/>
        <w:gridCol w:w="1129"/>
        <w:gridCol w:w="977"/>
        <w:gridCol w:w="977"/>
        <w:gridCol w:w="5133"/>
      </w:tblGrid>
      <w:tr w:rsidR="00913664" w:rsidTr="00511959">
        <w:tc>
          <w:tcPr>
            <w:tcW w:w="1412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129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77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77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5133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913664" w:rsidTr="00511959">
        <w:tc>
          <w:tcPr>
            <w:tcW w:w="1412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code</w:t>
            </w:r>
          </w:p>
        </w:tc>
        <w:tc>
          <w:tcPr>
            <w:tcW w:w="1129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 xml:space="preserve">Number </w:t>
            </w:r>
          </w:p>
        </w:tc>
        <w:tc>
          <w:tcPr>
            <w:tcW w:w="977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 xml:space="preserve">必须 </w:t>
            </w:r>
          </w:p>
        </w:tc>
        <w:tc>
          <w:tcPr>
            <w:tcW w:w="977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133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错误代码</w:t>
            </w:r>
          </w:p>
        </w:tc>
      </w:tr>
      <w:tr w:rsidR="00913664" w:rsidTr="00511959">
        <w:tc>
          <w:tcPr>
            <w:tcW w:w="1412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message</w:t>
            </w:r>
          </w:p>
        </w:tc>
        <w:tc>
          <w:tcPr>
            <w:tcW w:w="1129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77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必须</w:t>
            </w:r>
          </w:p>
        </w:tc>
        <w:tc>
          <w:tcPr>
            <w:tcW w:w="977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  <w:tc>
          <w:tcPr>
            <w:tcW w:w="5133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错误代码对于的消息，根据环境匹配语言</w:t>
            </w:r>
          </w:p>
        </w:tc>
      </w:tr>
      <w:tr w:rsidR="00913664" w:rsidTr="00511959">
        <w:tc>
          <w:tcPr>
            <w:tcW w:w="1412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suggestion</w:t>
            </w:r>
          </w:p>
        </w:tc>
        <w:tc>
          <w:tcPr>
            <w:tcW w:w="1129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77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977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  <w:tc>
          <w:tcPr>
            <w:tcW w:w="5133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解决方案，，根据环境匹配语言</w:t>
            </w:r>
          </w:p>
        </w:tc>
      </w:tr>
    </w:tbl>
    <w:p w:rsidR="00913664" w:rsidRDefault="00913664" w:rsidP="00913664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182" w:name="_Page"/>
      <w:bookmarkStart w:id="183" w:name="_Success"/>
      <w:bookmarkStart w:id="184" w:name="_Toc454920138"/>
      <w:bookmarkStart w:id="185" w:name="_Toc435085737"/>
      <w:bookmarkStart w:id="186" w:name="_Toc3292"/>
      <w:bookmarkStart w:id="187" w:name="_Toc14768"/>
      <w:bookmarkStart w:id="188" w:name="_Toc3146"/>
      <w:bookmarkStart w:id="189" w:name="_Toc499191137"/>
      <w:bookmarkStart w:id="190" w:name="_Toc520820950"/>
      <w:bookmarkEnd w:id="182"/>
      <w:bookmarkEnd w:id="183"/>
      <w:r>
        <w:rPr>
          <w:rFonts w:ascii="微软雅黑" w:eastAsia="微软雅黑" w:hAnsi="微软雅黑" w:hint="eastAsia"/>
        </w:rPr>
        <w:t>Page</w:t>
      </w:r>
      <w:bookmarkEnd w:id="184"/>
      <w:bookmarkEnd w:id="185"/>
      <w:bookmarkEnd w:id="186"/>
      <w:bookmarkEnd w:id="187"/>
      <w:bookmarkEnd w:id="188"/>
      <w:bookmarkEnd w:id="189"/>
      <w:bookmarkEnd w:id="190"/>
    </w:p>
    <w:p w:rsidR="00913664" w:rsidRDefault="00913664" w:rsidP="0091366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对象说明：分页信息对象，用户设定查询的分页条件。</w:t>
      </w:r>
    </w:p>
    <w:p w:rsidR="00913664" w:rsidRDefault="00913664" w:rsidP="0091366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18"/>
        </w:rPr>
        <w:t>对象参数</w:t>
      </w:r>
      <w:r>
        <w:rPr>
          <w:rFonts w:ascii="微软雅黑" w:eastAsia="微软雅黑" w:hAnsi="微软雅黑" w:hint="eastAsia"/>
          <w:szCs w:val="18"/>
        </w:rPr>
        <w:t>：</w:t>
      </w:r>
    </w:p>
    <w:tbl>
      <w:tblPr>
        <w:tblStyle w:val="af0"/>
        <w:tblW w:w="9628" w:type="dxa"/>
        <w:tblInd w:w="108" w:type="dxa"/>
        <w:tblLayout w:type="fixed"/>
        <w:tblLook w:val="04A0"/>
      </w:tblPr>
      <w:tblGrid>
        <w:gridCol w:w="1415"/>
        <w:gridCol w:w="1128"/>
        <w:gridCol w:w="976"/>
        <w:gridCol w:w="982"/>
        <w:gridCol w:w="5127"/>
      </w:tblGrid>
      <w:tr w:rsidR="00913664" w:rsidTr="00511959">
        <w:tc>
          <w:tcPr>
            <w:tcW w:w="1415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lastRenderedPageBreak/>
              <w:t>名称</w:t>
            </w:r>
          </w:p>
        </w:tc>
        <w:tc>
          <w:tcPr>
            <w:tcW w:w="1128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76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82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5127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913664" w:rsidTr="00511959">
        <w:tc>
          <w:tcPr>
            <w:tcW w:w="1415" w:type="dxa"/>
            <w:vAlign w:val="center"/>
          </w:tcPr>
          <w:p w:rsidR="00913664" w:rsidRDefault="002B0B0E" w:rsidP="00511959">
            <w:pPr>
              <w:rPr>
                <w:szCs w:val="18"/>
              </w:rPr>
            </w:pPr>
            <w:r>
              <w:rPr>
                <w:szCs w:val="18"/>
              </w:rPr>
              <w:t>page</w:t>
            </w:r>
          </w:p>
        </w:tc>
        <w:tc>
          <w:tcPr>
            <w:tcW w:w="1128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 xml:space="preserve">Number </w:t>
            </w:r>
          </w:p>
        </w:tc>
        <w:tc>
          <w:tcPr>
            <w:tcW w:w="976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 xml:space="preserve">可选 </w:t>
            </w:r>
          </w:p>
        </w:tc>
        <w:tc>
          <w:tcPr>
            <w:tcW w:w="982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127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ascii="Tahoma" w:hAnsi="Tahoma"/>
                <w:szCs w:val="18"/>
              </w:rPr>
              <w:t>页码。取值范围</w:t>
            </w:r>
            <w:r>
              <w:rPr>
                <w:rFonts w:ascii="Tahoma" w:hAnsi="Tahoma"/>
                <w:szCs w:val="18"/>
              </w:rPr>
              <w:t>:</w:t>
            </w:r>
            <w:r>
              <w:rPr>
                <w:rFonts w:ascii="Tahoma" w:hAnsi="Tahoma"/>
                <w:szCs w:val="18"/>
              </w:rPr>
              <w:t>大于零的整数</w:t>
            </w:r>
            <w:r>
              <w:rPr>
                <w:rFonts w:ascii="Tahoma" w:hAnsi="Tahoma"/>
                <w:szCs w:val="18"/>
              </w:rPr>
              <w:t xml:space="preserve">; </w:t>
            </w:r>
            <w:r>
              <w:rPr>
                <w:rFonts w:ascii="Tahoma" w:hAnsi="Tahoma"/>
                <w:szCs w:val="18"/>
              </w:rPr>
              <w:t>默认值</w:t>
            </w:r>
            <w:r>
              <w:rPr>
                <w:rFonts w:ascii="Tahoma" w:hAnsi="Tahoma"/>
                <w:szCs w:val="18"/>
              </w:rPr>
              <w:t>:1</w:t>
            </w:r>
          </w:p>
        </w:tc>
      </w:tr>
      <w:tr w:rsidR="00913664" w:rsidTr="00511959">
        <w:tc>
          <w:tcPr>
            <w:tcW w:w="1415" w:type="dxa"/>
            <w:vAlign w:val="center"/>
          </w:tcPr>
          <w:p w:rsidR="00913664" w:rsidRDefault="002B0B0E" w:rsidP="00511959">
            <w:pPr>
              <w:rPr>
                <w:szCs w:val="18"/>
              </w:rPr>
            </w:pPr>
            <w:r>
              <w:rPr>
                <w:szCs w:val="18"/>
              </w:rPr>
              <w:t>page</w:t>
            </w:r>
            <w:r w:rsidR="00913664">
              <w:rPr>
                <w:szCs w:val="18"/>
              </w:rPr>
              <w:t>size</w:t>
            </w:r>
          </w:p>
        </w:tc>
        <w:tc>
          <w:tcPr>
            <w:tcW w:w="1128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Number</w:t>
            </w:r>
          </w:p>
        </w:tc>
        <w:tc>
          <w:tcPr>
            <w:tcW w:w="976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982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40</w:t>
            </w:r>
          </w:p>
        </w:tc>
        <w:tc>
          <w:tcPr>
            <w:tcW w:w="5127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ascii="Tahoma" w:hAnsi="Tahoma"/>
                <w:szCs w:val="18"/>
              </w:rPr>
              <w:t>每页条数。取值范围</w:t>
            </w:r>
            <w:r>
              <w:rPr>
                <w:rFonts w:ascii="Tahoma" w:hAnsi="Tahoma"/>
                <w:szCs w:val="18"/>
              </w:rPr>
              <w:t>:</w:t>
            </w:r>
            <w:r>
              <w:rPr>
                <w:rFonts w:ascii="Tahoma" w:hAnsi="Tahoma"/>
                <w:szCs w:val="18"/>
              </w:rPr>
              <w:t>大于零的整数</w:t>
            </w:r>
            <w:r>
              <w:rPr>
                <w:rFonts w:ascii="Tahoma" w:hAnsi="Tahoma"/>
                <w:szCs w:val="18"/>
              </w:rPr>
              <w:t xml:space="preserve">; </w:t>
            </w:r>
            <w:r>
              <w:rPr>
                <w:rFonts w:ascii="Tahoma" w:hAnsi="Tahoma"/>
                <w:szCs w:val="18"/>
              </w:rPr>
              <w:t>默认值</w:t>
            </w:r>
            <w:r>
              <w:rPr>
                <w:rFonts w:ascii="Tahoma" w:hAnsi="Tahoma"/>
                <w:szCs w:val="18"/>
              </w:rPr>
              <w:t>:40;</w:t>
            </w:r>
            <w:r>
              <w:rPr>
                <w:rFonts w:ascii="Tahoma" w:hAnsi="Tahoma"/>
                <w:szCs w:val="18"/>
              </w:rPr>
              <w:t>最大值</w:t>
            </w:r>
            <w:r>
              <w:rPr>
                <w:rFonts w:ascii="Tahoma" w:hAnsi="Tahoma"/>
                <w:szCs w:val="18"/>
              </w:rPr>
              <w:t>:100</w:t>
            </w:r>
          </w:p>
        </w:tc>
      </w:tr>
    </w:tbl>
    <w:p w:rsidR="00913664" w:rsidRDefault="00913664" w:rsidP="00913664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191" w:name="_Period"/>
      <w:bookmarkStart w:id="192" w:name="_Toc30676"/>
      <w:bookmarkStart w:id="193" w:name="_Toc435085738"/>
      <w:bookmarkStart w:id="194" w:name="_Toc19825"/>
      <w:bookmarkStart w:id="195" w:name="_Toc21496"/>
      <w:bookmarkStart w:id="196" w:name="_Toc454920139"/>
      <w:bookmarkStart w:id="197" w:name="_Toc499191138"/>
      <w:bookmarkStart w:id="198" w:name="_Toc520820952"/>
      <w:bookmarkEnd w:id="191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eriod</w:t>
      </w:r>
      <w:bookmarkEnd w:id="192"/>
      <w:bookmarkEnd w:id="193"/>
      <w:bookmarkEnd w:id="194"/>
      <w:bookmarkEnd w:id="195"/>
      <w:bookmarkEnd w:id="196"/>
      <w:bookmarkEnd w:id="197"/>
      <w:bookmarkEnd w:id="198"/>
    </w:p>
    <w:p w:rsidR="00913664" w:rsidRPr="005F55A8" w:rsidRDefault="00913664" w:rsidP="00913664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对象说明：时间段对象，用于设定查询的开始和结束时间条件。</w:t>
      </w:r>
    </w:p>
    <w:p w:rsidR="00913664" w:rsidRPr="005F55A8" w:rsidRDefault="00913664" w:rsidP="00913664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/>
          <w:szCs w:val="18"/>
        </w:rPr>
        <w:t>对象参数</w:t>
      </w:r>
      <w:r w:rsidRPr="005F55A8">
        <w:rPr>
          <w:rFonts w:ascii="微软雅黑" w:eastAsia="微软雅黑" w:hAnsi="微软雅黑" w:hint="eastAsia"/>
          <w:szCs w:val="18"/>
        </w:rPr>
        <w:t>：</w:t>
      </w:r>
    </w:p>
    <w:tbl>
      <w:tblPr>
        <w:tblStyle w:val="af0"/>
        <w:tblW w:w="9628" w:type="dxa"/>
        <w:tblInd w:w="108" w:type="dxa"/>
        <w:tblLayout w:type="fixed"/>
        <w:tblLook w:val="04A0"/>
      </w:tblPr>
      <w:tblGrid>
        <w:gridCol w:w="1385"/>
        <w:gridCol w:w="1112"/>
        <w:gridCol w:w="952"/>
        <w:gridCol w:w="1207"/>
        <w:gridCol w:w="4972"/>
      </w:tblGrid>
      <w:tr w:rsidR="00913664" w:rsidTr="00511959">
        <w:tc>
          <w:tcPr>
            <w:tcW w:w="1385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112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52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1207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972" w:type="dxa"/>
            <w:vAlign w:val="center"/>
          </w:tcPr>
          <w:p w:rsidR="00913664" w:rsidRDefault="00913664" w:rsidP="0051195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913664" w:rsidTr="00511959">
        <w:tc>
          <w:tcPr>
            <w:tcW w:w="1385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start</w:t>
            </w:r>
          </w:p>
        </w:tc>
        <w:tc>
          <w:tcPr>
            <w:tcW w:w="1112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 xml:space="preserve">String </w:t>
            </w:r>
          </w:p>
        </w:tc>
        <w:tc>
          <w:tcPr>
            <w:tcW w:w="952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 xml:space="preserve">可选 </w:t>
            </w:r>
          </w:p>
        </w:tc>
        <w:tc>
          <w:tcPr>
            <w:tcW w:w="1207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2000-01-01 </w:t>
            </w:r>
            <w:r>
              <w:rPr>
                <w:szCs w:val="18"/>
              </w:rPr>
              <w:t>00:00:00</w:t>
            </w:r>
          </w:p>
        </w:tc>
        <w:tc>
          <w:tcPr>
            <w:tcW w:w="4972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查询的开始时间</w:t>
            </w:r>
            <w:r>
              <w:rPr>
                <w:rFonts w:hint="eastAsia"/>
                <w:szCs w:val="18"/>
              </w:rPr>
              <w:t>，格式</w:t>
            </w:r>
            <w:r w:rsidR="00671407">
              <w:rPr>
                <w:rFonts w:hint="eastAsia"/>
                <w:szCs w:val="18"/>
              </w:rPr>
              <w:t>YY</w:t>
            </w:r>
            <w:r>
              <w:rPr>
                <w:rFonts w:hint="eastAsia"/>
                <w:szCs w:val="18"/>
              </w:rPr>
              <w:t>YY-mm</w:t>
            </w:r>
            <w:r>
              <w:rPr>
                <w:szCs w:val="18"/>
              </w:rPr>
              <w:t>-</w:t>
            </w:r>
            <w:r>
              <w:rPr>
                <w:rFonts w:hint="eastAsia"/>
                <w:szCs w:val="18"/>
              </w:rPr>
              <w:t>dd</w:t>
            </w:r>
            <w:r>
              <w:rPr>
                <w:szCs w:val="18"/>
              </w:rPr>
              <w:t xml:space="preserve"> HH:MM:SS</w:t>
            </w:r>
          </w:p>
        </w:tc>
      </w:tr>
      <w:tr w:rsidR="00913664" w:rsidTr="00511959">
        <w:tc>
          <w:tcPr>
            <w:tcW w:w="1385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end</w:t>
            </w:r>
          </w:p>
        </w:tc>
        <w:tc>
          <w:tcPr>
            <w:tcW w:w="1112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52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1207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2100-12-31 11:59:59</w:t>
            </w:r>
          </w:p>
        </w:tc>
        <w:tc>
          <w:tcPr>
            <w:tcW w:w="4972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ascii="Tahoma" w:hAnsi="Tahoma" w:hint="eastAsia"/>
                <w:szCs w:val="18"/>
              </w:rPr>
              <w:t>查询的结束时间</w:t>
            </w:r>
            <w:r>
              <w:rPr>
                <w:rFonts w:hint="eastAsia"/>
                <w:szCs w:val="18"/>
              </w:rPr>
              <w:t>，格式</w:t>
            </w:r>
            <w:r w:rsidR="00671407">
              <w:rPr>
                <w:rFonts w:hint="eastAsia"/>
                <w:szCs w:val="18"/>
              </w:rPr>
              <w:t>YY</w:t>
            </w:r>
            <w:r>
              <w:rPr>
                <w:rFonts w:hint="eastAsia"/>
                <w:szCs w:val="18"/>
              </w:rPr>
              <w:t>YY-mm</w:t>
            </w:r>
            <w:r>
              <w:rPr>
                <w:szCs w:val="18"/>
              </w:rPr>
              <w:t>-</w:t>
            </w:r>
            <w:r>
              <w:rPr>
                <w:rFonts w:hint="eastAsia"/>
                <w:szCs w:val="18"/>
              </w:rPr>
              <w:t>dd</w:t>
            </w:r>
            <w:r>
              <w:rPr>
                <w:szCs w:val="18"/>
              </w:rPr>
              <w:t xml:space="preserve"> HH:MM:SS</w:t>
            </w:r>
          </w:p>
        </w:tc>
      </w:tr>
    </w:tbl>
    <w:p w:rsidR="000451B4" w:rsidRDefault="000451B4" w:rsidP="000451B4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199" w:name="_Image"/>
      <w:bookmarkStart w:id="200" w:name="_Promotion(TBD)"/>
      <w:bookmarkStart w:id="201" w:name="_UserInfo"/>
      <w:bookmarkStart w:id="202" w:name="_Toc520820953"/>
      <w:bookmarkStart w:id="203" w:name="_Toc435085740"/>
      <w:bookmarkEnd w:id="199"/>
      <w:bookmarkEnd w:id="200"/>
      <w:bookmarkEnd w:id="201"/>
      <w:r>
        <w:rPr>
          <w:rFonts w:ascii="微软雅黑" w:eastAsia="微软雅黑" w:hAnsi="微软雅黑" w:hint="eastAsia"/>
        </w:rPr>
        <w:t>Ter</w:t>
      </w:r>
      <w:r w:rsidRPr="0019767B">
        <w:rPr>
          <w:rFonts w:ascii="微软雅黑" w:eastAsia="微软雅黑" w:hAnsi="微软雅黑"/>
        </w:rPr>
        <w:t>minal</w:t>
      </w:r>
      <w:r>
        <w:rPr>
          <w:rFonts w:ascii="微软雅黑" w:eastAsia="微软雅黑" w:hAnsi="微软雅黑"/>
        </w:rPr>
        <w:t>Info</w:t>
      </w:r>
    </w:p>
    <w:p w:rsidR="000451B4" w:rsidRPr="005F55A8" w:rsidRDefault="000451B4" w:rsidP="000451B4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终端</w:t>
      </w:r>
      <w:r w:rsidR="00516BCA">
        <w:rPr>
          <w:rFonts w:ascii="微软雅黑" w:eastAsia="微软雅黑" w:hAnsi="微软雅黑" w:hint="eastAsia"/>
          <w:szCs w:val="18"/>
        </w:rPr>
        <w:t>设备</w:t>
      </w:r>
      <w:r>
        <w:rPr>
          <w:rFonts w:ascii="微软雅黑" w:eastAsia="微软雅黑" w:hAnsi="微软雅黑" w:hint="eastAsia"/>
          <w:szCs w:val="18"/>
        </w:rPr>
        <w:t>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Pr="006C7A52" w:rsidRDefault="000451B4" w:rsidP="000451B4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/>
          <w:szCs w:val="18"/>
        </w:rPr>
        <w:t>对象参数</w:t>
      </w:r>
      <w:r w:rsidRPr="005F55A8">
        <w:rPr>
          <w:rFonts w:ascii="微软雅黑" w:eastAsia="微软雅黑" w:hAnsi="微软雅黑"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RPr="006C7A52" w:rsidTr="004D4FDB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4D4FDB">
        <w:tc>
          <w:tcPr>
            <w:tcW w:w="2126" w:type="dxa"/>
          </w:tcPr>
          <w:p w:rsidR="000451B4" w:rsidRDefault="000451B4" w:rsidP="000451B4">
            <w:r>
              <w:rPr>
                <w:szCs w:val="18"/>
              </w:rPr>
              <w:t>imei</w:t>
            </w:r>
          </w:p>
        </w:tc>
        <w:tc>
          <w:tcPr>
            <w:tcW w:w="1417" w:type="dxa"/>
            <w:vAlign w:val="center"/>
          </w:tcPr>
          <w:p w:rsidR="000451B4" w:rsidRDefault="000451B4" w:rsidP="000451B4">
            <w:pPr>
              <w:jc w:val="left"/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0451B4"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  <w:vAlign w:val="center"/>
          </w:tcPr>
          <w:p w:rsidR="000451B4" w:rsidRDefault="000451B4" w:rsidP="000451B4"/>
        </w:tc>
        <w:tc>
          <w:tcPr>
            <w:tcW w:w="4534" w:type="dxa"/>
          </w:tcPr>
          <w:p w:rsidR="000451B4" w:rsidRDefault="000451B4" w:rsidP="000451B4">
            <w:r>
              <w:rPr>
                <w:rFonts w:hint="eastAsia"/>
                <w:szCs w:val="18"/>
              </w:rPr>
              <w:t>im</w:t>
            </w:r>
            <w:r>
              <w:rPr>
                <w:szCs w:val="18"/>
              </w:rPr>
              <w:t>ei</w:t>
            </w:r>
          </w:p>
        </w:tc>
      </w:tr>
      <w:tr w:rsidR="000451B4" w:rsidTr="004D4FDB">
        <w:tc>
          <w:tcPr>
            <w:tcW w:w="2126" w:type="dxa"/>
          </w:tcPr>
          <w:p w:rsidR="000451B4" w:rsidRDefault="000451B4" w:rsidP="000451B4">
            <w:r>
              <w:rPr>
                <w:szCs w:val="18"/>
              </w:rPr>
              <w:t>model</w:t>
            </w:r>
          </w:p>
        </w:tc>
        <w:tc>
          <w:tcPr>
            <w:tcW w:w="1417" w:type="dxa"/>
            <w:vAlign w:val="center"/>
          </w:tcPr>
          <w:p w:rsidR="000451B4" w:rsidRDefault="000451B4" w:rsidP="000451B4">
            <w:pPr>
              <w:jc w:val="left"/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0451B4"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  <w:vAlign w:val="center"/>
          </w:tcPr>
          <w:p w:rsidR="000451B4" w:rsidRDefault="000451B4" w:rsidP="000451B4"/>
        </w:tc>
        <w:tc>
          <w:tcPr>
            <w:tcW w:w="4534" w:type="dxa"/>
          </w:tcPr>
          <w:p w:rsidR="000451B4" w:rsidRDefault="000451B4" w:rsidP="000451B4">
            <w:r>
              <w:rPr>
                <w:rFonts w:hint="eastAsia"/>
                <w:szCs w:val="18"/>
              </w:rPr>
              <w:t>终端型号</w:t>
            </w:r>
          </w:p>
        </w:tc>
      </w:tr>
      <w:tr w:rsidR="000451B4" w:rsidTr="004D4FDB">
        <w:tc>
          <w:tcPr>
            <w:tcW w:w="2126" w:type="dxa"/>
          </w:tcPr>
          <w:p w:rsidR="000451B4" w:rsidRDefault="000451B4" w:rsidP="000451B4">
            <w:r>
              <w:rPr>
                <w:szCs w:val="18"/>
              </w:rPr>
              <w:t>cpu</w:t>
            </w:r>
          </w:p>
        </w:tc>
        <w:tc>
          <w:tcPr>
            <w:tcW w:w="1417" w:type="dxa"/>
            <w:vAlign w:val="center"/>
          </w:tcPr>
          <w:p w:rsidR="000451B4" w:rsidRDefault="000451B4" w:rsidP="000451B4">
            <w:pPr>
              <w:jc w:val="left"/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0451B4"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  <w:vAlign w:val="center"/>
          </w:tcPr>
          <w:p w:rsidR="000451B4" w:rsidRDefault="000451B4" w:rsidP="000451B4"/>
        </w:tc>
        <w:tc>
          <w:tcPr>
            <w:tcW w:w="4534" w:type="dxa"/>
          </w:tcPr>
          <w:p w:rsidR="000451B4" w:rsidRDefault="000451B4" w:rsidP="000451B4">
            <w:r>
              <w:rPr>
                <w:rFonts w:hint="eastAsia"/>
                <w:szCs w:val="18"/>
              </w:rPr>
              <w:t>CPU类型</w:t>
            </w:r>
          </w:p>
        </w:tc>
      </w:tr>
      <w:tr w:rsidR="000451B4" w:rsidTr="004D4FDB">
        <w:tc>
          <w:tcPr>
            <w:tcW w:w="2126" w:type="dxa"/>
          </w:tcPr>
          <w:p w:rsidR="000451B4" w:rsidRDefault="000451B4" w:rsidP="000451B4">
            <w:r>
              <w:rPr>
                <w:rFonts w:hint="eastAsia"/>
                <w:szCs w:val="18"/>
              </w:rPr>
              <w:t>me</w:t>
            </w:r>
            <w:r>
              <w:rPr>
                <w:szCs w:val="18"/>
              </w:rPr>
              <w:t>m</w:t>
            </w:r>
            <w:r>
              <w:rPr>
                <w:rFonts w:hint="eastAsia"/>
                <w:szCs w:val="18"/>
              </w:rPr>
              <w:t>ory</w:t>
            </w:r>
          </w:p>
        </w:tc>
        <w:tc>
          <w:tcPr>
            <w:tcW w:w="1417" w:type="dxa"/>
            <w:vAlign w:val="center"/>
          </w:tcPr>
          <w:p w:rsidR="000451B4" w:rsidRDefault="000451B4" w:rsidP="000451B4">
            <w:pPr>
              <w:jc w:val="left"/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0451B4"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  <w:vAlign w:val="center"/>
          </w:tcPr>
          <w:p w:rsidR="000451B4" w:rsidRDefault="000451B4" w:rsidP="000451B4"/>
        </w:tc>
        <w:tc>
          <w:tcPr>
            <w:tcW w:w="4534" w:type="dxa"/>
          </w:tcPr>
          <w:p w:rsidR="000451B4" w:rsidRDefault="000451B4" w:rsidP="000451B4">
            <w:r>
              <w:rPr>
                <w:rFonts w:hint="eastAsia"/>
                <w:szCs w:val="18"/>
              </w:rPr>
              <w:t>memory大小</w:t>
            </w:r>
          </w:p>
        </w:tc>
      </w:tr>
      <w:tr w:rsidR="000451B4" w:rsidTr="004D4FDB">
        <w:tc>
          <w:tcPr>
            <w:tcW w:w="2126" w:type="dxa"/>
          </w:tcPr>
          <w:p w:rsidR="000451B4" w:rsidRDefault="000451B4" w:rsidP="000451B4">
            <w:r>
              <w:rPr>
                <w:rFonts w:hint="eastAsia"/>
                <w:szCs w:val="18"/>
              </w:rPr>
              <w:t>flash</w:t>
            </w:r>
          </w:p>
        </w:tc>
        <w:tc>
          <w:tcPr>
            <w:tcW w:w="1417" w:type="dxa"/>
            <w:vAlign w:val="center"/>
          </w:tcPr>
          <w:p w:rsidR="000451B4" w:rsidRDefault="000451B4" w:rsidP="000451B4">
            <w:pPr>
              <w:jc w:val="left"/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0451B4">
            <w:r w:rsidRPr="00865F1B"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  <w:vAlign w:val="center"/>
          </w:tcPr>
          <w:p w:rsidR="000451B4" w:rsidRDefault="000451B4" w:rsidP="000451B4"/>
        </w:tc>
        <w:tc>
          <w:tcPr>
            <w:tcW w:w="4534" w:type="dxa"/>
          </w:tcPr>
          <w:p w:rsidR="000451B4" w:rsidRDefault="000451B4" w:rsidP="000451B4">
            <w:r>
              <w:rPr>
                <w:rFonts w:hint="eastAsia"/>
                <w:szCs w:val="18"/>
              </w:rPr>
              <w:t>flash大小</w:t>
            </w:r>
          </w:p>
        </w:tc>
      </w:tr>
      <w:tr w:rsidR="000451B4" w:rsidTr="004D4FDB">
        <w:tc>
          <w:tcPr>
            <w:tcW w:w="2126" w:type="dxa"/>
          </w:tcPr>
          <w:p w:rsidR="000451B4" w:rsidRDefault="000451B4" w:rsidP="000451B4">
            <w:r>
              <w:rPr>
                <w:rFonts w:hint="eastAsia"/>
                <w:szCs w:val="18"/>
              </w:rPr>
              <w:t>content</w:t>
            </w:r>
          </w:p>
        </w:tc>
        <w:tc>
          <w:tcPr>
            <w:tcW w:w="1417" w:type="dxa"/>
            <w:vAlign w:val="center"/>
          </w:tcPr>
          <w:p w:rsidR="000451B4" w:rsidRDefault="000451B4" w:rsidP="000451B4"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0451B4"/>
        </w:tc>
        <w:tc>
          <w:tcPr>
            <w:tcW w:w="852" w:type="dxa"/>
            <w:vAlign w:val="center"/>
          </w:tcPr>
          <w:p w:rsidR="000451B4" w:rsidRDefault="000451B4" w:rsidP="000451B4"/>
        </w:tc>
        <w:tc>
          <w:tcPr>
            <w:tcW w:w="4534" w:type="dxa"/>
          </w:tcPr>
          <w:p w:rsidR="000451B4" w:rsidRDefault="000451B4" w:rsidP="000451B4">
            <w:r>
              <w:rPr>
                <w:rFonts w:hint="eastAsia"/>
                <w:szCs w:val="18"/>
              </w:rPr>
              <w:t>其他</w:t>
            </w:r>
          </w:p>
        </w:tc>
      </w:tr>
    </w:tbl>
    <w:p w:rsidR="000451B4" w:rsidRDefault="000451B4" w:rsidP="00D7156F">
      <w:pPr>
        <w:pStyle w:val="3"/>
        <w:tabs>
          <w:tab w:val="clear" w:pos="432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</w:t>
      </w:r>
      <w:r>
        <w:rPr>
          <w:rFonts w:ascii="微软雅黑" w:eastAsia="微软雅黑" w:hAnsi="微软雅黑"/>
        </w:rPr>
        <w:t>Info</w:t>
      </w:r>
      <w:bookmarkEnd w:id="202"/>
    </w:p>
    <w:p w:rsidR="000451B4" w:rsidRPr="005F55A8" w:rsidRDefault="000451B4" w:rsidP="00D7156F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登录成功后返回的用户信息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Pr="006C7A52" w:rsidRDefault="000451B4" w:rsidP="006C7A52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/>
          <w:szCs w:val="18"/>
        </w:rPr>
        <w:t>对象参数</w:t>
      </w:r>
      <w:r w:rsidRPr="005F55A8">
        <w:rPr>
          <w:rFonts w:ascii="微软雅黑" w:eastAsia="微软雅黑" w:hAnsi="微软雅黑"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RPr="006C7A52" w:rsidTr="006C7A52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6C7A52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6C7A52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C7A52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C7A52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6C7A52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6C7A52">
        <w:tc>
          <w:tcPr>
            <w:tcW w:w="2126" w:type="dxa"/>
          </w:tcPr>
          <w:p w:rsidR="000451B4" w:rsidRDefault="000451B4" w:rsidP="0049320D">
            <w:r>
              <w:t>fid</w:t>
            </w:r>
          </w:p>
        </w:tc>
        <w:tc>
          <w:tcPr>
            <w:tcW w:w="1417" w:type="dxa"/>
          </w:tcPr>
          <w:p w:rsidR="000451B4" w:rsidRDefault="000451B4" w:rsidP="0049320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49320D">
            <w:r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49320D"/>
        </w:tc>
        <w:tc>
          <w:tcPr>
            <w:tcW w:w="4534" w:type="dxa"/>
          </w:tcPr>
          <w:p w:rsidR="000451B4" w:rsidRDefault="000451B4" w:rsidP="0049320D">
            <w:r>
              <w:rPr>
                <w:rFonts w:hint="eastAsia"/>
              </w:rPr>
              <w:t>用户ID</w:t>
            </w:r>
          </w:p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t>n</w:t>
            </w:r>
            <w:r>
              <w:rPr>
                <w:rFonts w:hint="eastAsia"/>
              </w:rPr>
              <w:t>ick</w:t>
            </w:r>
            <w: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1417" w:type="dxa"/>
          </w:tcPr>
          <w:p w:rsidR="000451B4" w:rsidRDefault="000451B4" w:rsidP="00FC57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>
            <w:r>
              <w:rPr>
                <w:rFonts w:hint="eastAsia"/>
              </w:rPr>
              <w:t>用户昵称</w:t>
            </w:r>
          </w:p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t>user_n</w:t>
            </w:r>
            <w:r>
              <w:rPr>
                <w:rFonts w:hint="eastAsia"/>
              </w:rPr>
              <w:t>ame</w:t>
            </w:r>
          </w:p>
        </w:tc>
        <w:tc>
          <w:tcPr>
            <w:tcW w:w="1417" w:type="dxa"/>
          </w:tcPr>
          <w:p w:rsidR="000451B4" w:rsidRDefault="000451B4" w:rsidP="00FC57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>
            <w:r>
              <w:rPr>
                <w:rFonts w:hint="eastAsia"/>
              </w:rPr>
              <w:t>用户姓名</w:t>
            </w:r>
          </w:p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417" w:type="dxa"/>
          </w:tcPr>
          <w:p w:rsidR="000451B4" w:rsidRDefault="000451B4" w:rsidP="00FC57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>
            <w:r>
              <w:rPr>
                <w:rFonts w:hint="eastAsia"/>
              </w:rPr>
              <w:t>手机号</w:t>
            </w:r>
          </w:p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rPr>
                <w:rFonts w:hint="eastAsia"/>
              </w:rPr>
              <w:t>i</w:t>
            </w:r>
            <w:r>
              <w:t>mage_url</w:t>
            </w:r>
          </w:p>
        </w:tc>
        <w:tc>
          <w:tcPr>
            <w:tcW w:w="1417" w:type="dxa"/>
          </w:tcPr>
          <w:p w:rsidR="000451B4" w:rsidRDefault="000451B4" w:rsidP="00FC577C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/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417" w:type="dxa"/>
          </w:tcPr>
          <w:p w:rsidR="000451B4" w:rsidRDefault="000451B4" w:rsidP="00FC577C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>
            <w:r>
              <w:rPr>
                <w:rFonts w:hint="eastAsia"/>
              </w:rPr>
              <w:t>邮箱</w:t>
            </w:r>
          </w:p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t>j</w:t>
            </w:r>
            <w:r>
              <w:rPr>
                <w:rFonts w:hint="eastAsia"/>
              </w:rPr>
              <w:t>ob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FC577C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>
            <w:r>
              <w:rPr>
                <w:rFonts w:hint="eastAsia"/>
              </w:rPr>
              <w:t>职称</w:t>
            </w:r>
          </w:p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rPr>
                <w:rFonts w:hint="eastAsia"/>
              </w:rPr>
              <w:t>j</w:t>
            </w:r>
            <w:r>
              <w:t>ob_name</w:t>
            </w:r>
          </w:p>
        </w:tc>
        <w:tc>
          <w:tcPr>
            <w:tcW w:w="1417" w:type="dxa"/>
          </w:tcPr>
          <w:p w:rsidR="000451B4" w:rsidRDefault="000451B4" w:rsidP="00FC577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/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t>o</w:t>
            </w:r>
            <w:r>
              <w:rPr>
                <w:rFonts w:hint="eastAsia"/>
              </w:rPr>
              <w:t>rg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FC577C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>
            <w:r>
              <w:rPr>
                <w:rFonts w:hint="eastAsia"/>
              </w:rPr>
              <w:t>机构ID</w:t>
            </w:r>
          </w:p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rPr>
                <w:rFonts w:hint="eastAsia"/>
              </w:rPr>
              <w:t>o</w:t>
            </w:r>
            <w:r>
              <w:t>rg_name</w:t>
            </w:r>
          </w:p>
        </w:tc>
        <w:tc>
          <w:tcPr>
            <w:tcW w:w="1417" w:type="dxa"/>
          </w:tcPr>
          <w:p w:rsidR="000451B4" w:rsidRDefault="000451B4" w:rsidP="00FC577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/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t>description</w:t>
            </w:r>
          </w:p>
        </w:tc>
        <w:tc>
          <w:tcPr>
            <w:tcW w:w="1417" w:type="dxa"/>
          </w:tcPr>
          <w:p w:rsidR="000451B4" w:rsidRDefault="000451B4" w:rsidP="00FC577C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>
            <w:r>
              <w:rPr>
                <w:rFonts w:hint="eastAsia"/>
              </w:rPr>
              <w:t>介绍</w:t>
            </w:r>
          </w:p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t>d</w:t>
            </w:r>
            <w:r>
              <w:rPr>
                <w:rFonts w:hint="eastAsia"/>
              </w:rPr>
              <w:t>iy</w:t>
            </w:r>
            <w:r>
              <w:t>_org</w:t>
            </w:r>
          </w:p>
        </w:tc>
        <w:tc>
          <w:tcPr>
            <w:tcW w:w="1417" w:type="dxa"/>
          </w:tcPr>
          <w:p w:rsidR="000451B4" w:rsidRDefault="000451B4" w:rsidP="00FC577C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>
            <w:r>
              <w:rPr>
                <w:rFonts w:hint="eastAsia"/>
              </w:rPr>
              <w:t>自定义单位</w:t>
            </w:r>
          </w:p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1417" w:type="dxa"/>
          </w:tcPr>
          <w:p w:rsidR="000451B4" w:rsidRDefault="000451B4" w:rsidP="00FC577C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>
            <w:r>
              <w:rPr>
                <w:rFonts w:hint="eastAsia"/>
              </w:rPr>
              <w:t>部门</w:t>
            </w:r>
          </w:p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t>e</w:t>
            </w:r>
            <w:r>
              <w:rPr>
                <w:rFonts w:hint="eastAsia"/>
              </w:rPr>
              <w:t>ducation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FC577C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>
            <w:r>
              <w:rPr>
                <w:rFonts w:hint="eastAsia"/>
              </w:rPr>
              <w:t>学历ID</w:t>
            </w:r>
          </w:p>
        </w:tc>
      </w:tr>
      <w:tr w:rsidR="000451B4" w:rsidTr="006C7A52">
        <w:tc>
          <w:tcPr>
            <w:tcW w:w="2126" w:type="dxa"/>
          </w:tcPr>
          <w:p w:rsidR="000451B4" w:rsidRDefault="000451B4" w:rsidP="00FC577C">
            <w:r>
              <w:t>e</w:t>
            </w:r>
            <w:r>
              <w:rPr>
                <w:rFonts w:hint="eastAsia"/>
              </w:rPr>
              <w:t>ducation</w:t>
            </w:r>
            <w:r>
              <w:t>_name</w:t>
            </w:r>
          </w:p>
        </w:tc>
        <w:tc>
          <w:tcPr>
            <w:tcW w:w="1417" w:type="dxa"/>
          </w:tcPr>
          <w:p w:rsidR="000451B4" w:rsidRDefault="000451B4" w:rsidP="00FC577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FC577C">
            <w:r w:rsidRPr="00D375A8"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C577C"/>
        </w:tc>
        <w:tc>
          <w:tcPr>
            <w:tcW w:w="4534" w:type="dxa"/>
          </w:tcPr>
          <w:p w:rsidR="000451B4" w:rsidRDefault="000451B4" w:rsidP="00FC577C"/>
        </w:tc>
      </w:tr>
    </w:tbl>
    <w:p w:rsidR="000451B4" w:rsidRDefault="000451B4" w:rsidP="00BB089A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04" w:name="_Toc520820954"/>
      <w:r>
        <w:rPr>
          <w:rFonts w:ascii="微软雅黑" w:eastAsia="微软雅黑" w:hAnsi="微软雅黑"/>
        </w:rPr>
        <w:t>ClassInfo</w:t>
      </w:r>
      <w:bookmarkEnd w:id="204"/>
    </w:p>
    <w:p w:rsidR="000451B4" w:rsidRPr="005F55A8" w:rsidRDefault="000451B4" w:rsidP="00BB089A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数据字典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Pr="006C7A52" w:rsidRDefault="000451B4" w:rsidP="00BB089A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/>
          <w:szCs w:val="18"/>
        </w:rPr>
        <w:t>对象参数</w:t>
      </w:r>
      <w:r w:rsidRPr="005F55A8">
        <w:rPr>
          <w:rFonts w:ascii="微软雅黑" w:eastAsia="微软雅黑" w:hAnsi="微软雅黑"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RPr="006C7A52" w:rsidTr="00EF02FA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lastRenderedPageBreak/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EF02FA">
        <w:tc>
          <w:tcPr>
            <w:tcW w:w="2126" w:type="dxa"/>
          </w:tcPr>
          <w:p w:rsidR="000451B4" w:rsidRDefault="000451B4" w:rsidP="00EF02FA">
            <w:r>
              <w:t>fid</w:t>
            </w:r>
          </w:p>
        </w:tc>
        <w:tc>
          <w:tcPr>
            <w:tcW w:w="1417" w:type="dxa"/>
          </w:tcPr>
          <w:p w:rsidR="000451B4" w:rsidRDefault="000451B4" w:rsidP="00EF02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用户ID</w:t>
            </w:r>
          </w:p>
        </w:tc>
      </w:tr>
      <w:tr w:rsidR="000451B4" w:rsidTr="00EF02FA">
        <w:tc>
          <w:tcPr>
            <w:tcW w:w="2126" w:type="dxa"/>
          </w:tcPr>
          <w:p w:rsidR="000451B4" w:rsidRDefault="000451B4" w:rsidP="00BB089A">
            <w:r>
              <w:t>class_n</w:t>
            </w:r>
            <w:r>
              <w:rPr>
                <w:rFonts w:hint="eastAsia"/>
              </w:rPr>
              <w:t>ame_</w:t>
            </w:r>
            <w:r>
              <w:t>zh</w:t>
            </w:r>
          </w:p>
        </w:tc>
        <w:tc>
          <w:tcPr>
            <w:tcW w:w="1417" w:type="dxa"/>
          </w:tcPr>
          <w:p w:rsidR="000451B4" w:rsidRDefault="000451B4" w:rsidP="00BB089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Pr="00D375A8" w:rsidRDefault="000451B4" w:rsidP="00BB089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BB089A"/>
        </w:tc>
        <w:tc>
          <w:tcPr>
            <w:tcW w:w="4534" w:type="dxa"/>
          </w:tcPr>
          <w:p w:rsidR="000451B4" w:rsidRDefault="000451B4" w:rsidP="00BB089A">
            <w:r>
              <w:rPr>
                <w:rFonts w:hint="eastAsia"/>
              </w:rPr>
              <w:t>中文名称</w:t>
            </w:r>
          </w:p>
        </w:tc>
      </w:tr>
      <w:tr w:rsidR="000451B4" w:rsidTr="00EF02FA">
        <w:tc>
          <w:tcPr>
            <w:tcW w:w="2126" w:type="dxa"/>
          </w:tcPr>
          <w:p w:rsidR="000451B4" w:rsidRDefault="000451B4" w:rsidP="00BB089A">
            <w:r>
              <w:t>class_name_en</w:t>
            </w:r>
          </w:p>
        </w:tc>
        <w:tc>
          <w:tcPr>
            <w:tcW w:w="1417" w:type="dxa"/>
          </w:tcPr>
          <w:p w:rsidR="000451B4" w:rsidRDefault="000451B4" w:rsidP="00BB089A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</w:tcPr>
          <w:p w:rsidR="000451B4" w:rsidRPr="00D375A8" w:rsidRDefault="000451B4" w:rsidP="00BB089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BB089A"/>
        </w:tc>
        <w:tc>
          <w:tcPr>
            <w:tcW w:w="4534" w:type="dxa"/>
          </w:tcPr>
          <w:p w:rsidR="000451B4" w:rsidRDefault="000451B4" w:rsidP="00BB089A">
            <w:r>
              <w:rPr>
                <w:rFonts w:hint="eastAsia"/>
              </w:rPr>
              <w:t>英文名称</w:t>
            </w:r>
          </w:p>
        </w:tc>
      </w:tr>
      <w:tr w:rsidR="000451B4" w:rsidTr="00EF02FA">
        <w:tc>
          <w:tcPr>
            <w:tcW w:w="2126" w:type="dxa"/>
          </w:tcPr>
          <w:p w:rsidR="000451B4" w:rsidRDefault="000451B4" w:rsidP="00BB089A">
            <w:r>
              <w:t>class_type</w:t>
            </w:r>
          </w:p>
        </w:tc>
        <w:tc>
          <w:tcPr>
            <w:tcW w:w="1417" w:type="dxa"/>
          </w:tcPr>
          <w:p w:rsidR="000451B4" w:rsidRDefault="000451B4" w:rsidP="00BB089A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Pr="00D375A8" w:rsidRDefault="000451B4" w:rsidP="00BB089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BB089A"/>
        </w:tc>
        <w:tc>
          <w:tcPr>
            <w:tcW w:w="4534" w:type="dxa"/>
          </w:tcPr>
          <w:p w:rsidR="000451B4" w:rsidRDefault="000451B4" w:rsidP="00BB089A">
            <w:r>
              <w:rPr>
                <w:rFonts w:hint="eastAsia"/>
              </w:rPr>
              <w:t>类型</w:t>
            </w:r>
          </w:p>
        </w:tc>
      </w:tr>
    </w:tbl>
    <w:p w:rsidR="000451B4" w:rsidRDefault="000451B4" w:rsidP="00C22918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05" w:name="_Toc520820955"/>
      <w:r>
        <w:rPr>
          <w:rFonts w:ascii="微软雅黑" w:eastAsia="微软雅黑" w:hAnsi="微软雅黑" w:hint="eastAsia"/>
        </w:rPr>
        <w:t>Region</w:t>
      </w:r>
      <w:r>
        <w:rPr>
          <w:rFonts w:ascii="微软雅黑" w:eastAsia="微软雅黑" w:hAnsi="微软雅黑"/>
        </w:rPr>
        <w:t>Info</w:t>
      </w:r>
      <w:bookmarkEnd w:id="205"/>
    </w:p>
    <w:p w:rsidR="000451B4" w:rsidRPr="005F55A8" w:rsidRDefault="000451B4" w:rsidP="00C22918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省市区字典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Pr="006C7A52" w:rsidRDefault="000451B4" w:rsidP="00C22918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/>
          <w:szCs w:val="18"/>
        </w:rPr>
        <w:t>对象参数</w:t>
      </w:r>
      <w:r w:rsidRPr="005F55A8">
        <w:rPr>
          <w:rFonts w:ascii="微软雅黑" w:eastAsia="微软雅黑" w:hAnsi="微软雅黑"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RPr="006C7A52" w:rsidTr="00EF02FA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EF02FA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EF02FA">
        <w:tc>
          <w:tcPr>
            <w:tcW w:w="2126" w:type="dxa"/>
          </w:tcPr>
          <w:p w:rsidR="000451B4" w:rsidRDefault="000451B4" w:rsidP="00EF02FA">
            <w:r>
              <w:t>fid</w:t>
            </w:r>
          </w:p>
        </w:tc>
        <w:tc>
          <w:tcPr>
            <w:tcW w:w="1417" w:type="dxa"/>
          </w:tcPr>
          <w:p w:rsidR="000451B4" w:rsidRDefault="000451B4" w:rsidP="00EF02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用户ID</w:t>
            </w:r>
          </w:p>
        </w:tc>
      </w:tr>
      <w:tr w:rsidR="000451B4" w:rsidTr="00EF02FA">
        <w:tc>
          <w:tcPr>
            <w:tcW w:w="2126" w:type="dxa"/>
          </w:tcPr>
          <w:p w:rsidR="000451B4" w:rsidRDefault="000451B4" w:rsidP="00EF02FA">
            <w:r>
              <w:t>region_n</w:t>
            </w:r>
            <w:r>
              <w:rPr>
                <w:rFonts w:hint="eastAsia"/>
              </w:rPr>
              <w:t>ame</w:t>
            </w:r>
          </w:p>
        </w:tc>
        <w:tc>
          <w:tcPr>
            <w:tcW w:w="1417" w:type="dxa"/>
          </w:tcPr>
          <w:p w:rsidR="000451B4" w:rsidRDefault="000451B4" w:rsidP="00EF02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Pr="00D375A8" w:rsidRDefault="000451B4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中文名称</w:t>
            </w:r>
          </w:p>
        </w:tc>
      </w:tr>
      <w:tr w:rsidR="000451B4" w:rsidTr="00EF02FA">
        <w:tc>
          <w:tcPr>
            <w:tcW w:w="2126" w:type="dxa"/>
          </w:tcPr>
          <w:p w:rsidR="000451B4" w:rsidRDefault="000451B4" w:rsidP="00EF02FA">
            <w:r>
              <w:rPr>
                <w:rFonts w:hint="eastAsia"/>
              </w:rPr>
              <w:t>pid</w:t>
            </w:r>
          </w:p>
        </w:tc>
        <w:tc>
          <w:tcPr>
            <w:tcW w:w="1417" w:type="dxa"/>
          </w:tcPr>
          <w:p w:rsidR="000451B4" w:rsidRDefault="000451B4" w:rsidP="00EF02FA">
            <w:r>
              <w:t>int</w:t>
            </w:r>
          </w:p>
        </w:tc>
        <w:tc>
          <w:tcPr>
            <w:tcW w:w="852" w:type="dxa"/>
          </w:tcPr>
          <w:p w:rsidR="000451B4" w:rsidRPr="00D375A8" w:rsidRDefault="000451B4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</w:rPr>
              <w:t>0</w:t>
            </w:r>
          </w:p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父类ID</w:t>
            </w:r>
          </w:p>
        </w:tc>
      </w:tr>
      <w:tr w:rsidR="000451B4" w:rsidTr="00EF02FA">
        <w:tc>
          <w:tcPr>
            <w:tcW w:w="2126" w:type="dxa"/>
          </w:tcPr>
          <w:p w:rsidR="000451B4" w:rsidRDefault="000451B4" w:rsidP="00EF02FA">
            <w:r>
              <w:rPr>
                <w:rFonts w:hint="eastAsia"/>
              </w:rPr>
              <w:t>code</w:t>
            </w:r>
          </w:p>
        </w:tc>
        <w:tc>
          <w:tcPr>
            <w:tcW w:w="1417" w:type="dxa"/>
          </w:tcPr>
          <w:p w:rsidR="000451B4" w:rsidRDefault="000451B4" w:rsidP="00EF02FA">
            <w:r>
              <w:t>String</w:t>
            </w:r>
          </w:p>
        </w:tc>
        <w:tc>
          <w:tcPr>
            <w:tcW w:w="852" w:type="dxa"/>
          </w:tcPr>
          <w:p w:rsidR="000451B4" w:rsidRPr="00D375A8" w:rsidRDefault="000451B4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国家测绘局标准地理编码</w:t>
            </w:r>
          </w:p>
        </w:tc>
      </w:tr>
      <w:tr w:rsidR="000451B4" w:rsidTr="00EF02FA">
        <w:tc>
          <w:tcPr>
            <w:tcW w:w="2126" w:type="dxa"/>
          </w:tcPr>
          <w:p w:rsidR="000451B4" w:rsidRDefault="000451B4" w:rsidP="00EF02F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7" w:type="dxa"/>
          </w:tcPr>
          <w:p w:rsidR="000451B4" w:rsidRDefault="000451B4" w:rsidP="00EF02F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区域级别，0：中国，1：省直辖市，2：市区，3：区县，4：乡镇街道，5：社区村</w:t>
            </w:r>
          </w:p>
        </w:tc>
      </w:tr>
      <w:tr w:rsidR="000451B4" w:rsidTr="00EF02FA">
        <w:tc>
          <w:tcPr>
            <w:tcW w:w="2126" w:type="dxa"/>
          </w:tcPr>
          <w:p w:rsidR="000451B4" w:rsidRDefault="000451B4" w:rsidP="00EF02FA">
            <w:r>
              <w:rPr>
                <w:rFonts w:hint="eastAsia"/>
              </w:rPr>
              <w:t>children</w:t>
            </w:r>
          </w:p>
        </w:tc>
        <w:tc>
          <w:tcPr>
            <w:tcW w:w="1417" w:type="dxa"/>
          </w:tcPr>
          <w:p w:rsidR="000451B4" w:rsidRDefault="000451B4" w:rsidP="00EF02FA">
            <w:r>
              <w:rPr>
                <w:rFonts w:hint="eastAsia"/>
              </w:rPr>
              <w:t>RegionInfo</w:t>
            </w:r>
            <w:r>
              <w:t>[]</w:t>
            </w:r>
          </w:p>
        </w:tc>
        <w:tc>
          <w:tcPr>
            <w:tcW w:w="852" w:type="dxa"/>
          </w:tcPr>
          <w:p w:rsidR="000451B4" w:rsidRDefault="000451B4" w:rsidP="00EF02F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子集数据</w:t>
            </w:r>
          </w:p>
        </w:tc>
      </w:tr>
    </w:tbl>
    <w:p w:rsidR="000451B4" w:rsidRDefault="000451B4" w:rsidP="006D16D0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06" w:name="_Toc520820956"/>
      <w:r>
        <w:rPr>
          <w:rFonts w:ascii="微软雅黑" w:eastAsia="微软雅黑" w:hAnsi="微软雅黑"/>
        </w:rPr>
        <w:t>OrgInfo</w:t>
      </w:r>
      <w:bookmarkEnd w:id="206"/>
    </w:p>
    <w:p w:rsidR="000451B4" w:rsidRPr="005F55A8" w:rsidRDefault="000451B4" w:rsidP="006D16D0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单位/机构数据字典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6D16D0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4F0200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4F0200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4F0200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4F0200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4F0200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4F0200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t>fid</w:t>
            </w:r>
          </w:p>
        </w:tc>
        <w:tc>
          <w:tcPr>
            <w:tcW w:w="1417" w:type="dxa"/>
          </w:tcPr>
          <w:p w:rsidR="000451B4" w:rsidRDefault="000451B4" w:rsidP="00EF02FA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</w:rPr>
              <w:t>PK</w:t>
            </w:r>
          </w:p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主键ID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t>org_name</w:t>
            </w:r>
          </w:p>
        </w:tc>
        <w:tc>
          <w:tcPr>
            <w:tcW w:w="1417" w:type="dxa"/>
          </w:tcPr>
          <w:p w:rsidR="000451B4" w:rsidRDefault="000451B4" w:rsidP="00EF02FA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单位名称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t>s</w:t>
            </w:r>
            <w:r>
              <w:rPr>
                <w:rFonts w:hint="eastAsia"/>
              </w:rPr>
              <w:t>pell</w:t>
            </w:r>
          </w:p>
        </w:tc>
        <w:tc>
          <w:tcPr>
            <w:tcW w:w="1417" w:type="dxa"/>
          </w:tcPr>
          <w:p w:rsidR="000451B4" w:rsidRDefault="000451B4" w:rsidP="00EF02FA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拼音简写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t>i</w:t>
            </w:r>
            <w:r>
              <w:rPr>
                <w:rFonts w:hint="eastAsia"/>
              </w:rPr>
              <w:t>mage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EF02FA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web图片ID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rPr>
                <w:rFonts w:hint="eastAsia"/>
              </w:rPr>
              <w:t>image</w:t>
            </w:r>
            <w:r>
              <w:t>_url</w:t>
            </w:r>
          </w:p>
        </w:tc>
        <w:tc>
          <w:tcPr>
            <w:tcW w:w="1417" w:type="dxa"/>
          </w:tcPr>
          <w:p w:rsidR="000451B4" w:rsidRDefault="000451B4" w:rsidP="00EF02FA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web图片地址</w:t>
            </w:r>
          </w:p>
        </w:tc>
      </w:tr>
      <w:tr w:rsidR="000451B4" w:rsidTr="004F0200">
        <w:tc>
          <w:tcPr>
            <w:tcW w:w="2126" w:type="dxa"/>
          </w:tcPr>
          <w:p w:rsidR="000451B4" w:rsidRDefault="005F0283" w:rsidP="00EF02FA">
            <w:hyperlink r:id="rId21" w:tgtFrame="_blank" w:history="1">
              <w:r w:rsidR="000451B4" w:rsidRPr="00691F82">
                <w:rPr>
                  <w:rFonts w:cstheme="minorBidi"/>
                  <w:color w:val="auto"/>
                  <w:szCs w:val="18"/>
                </w:rPr>
                <w:t>licence</w:t>
              </w:r>
            </w:hyperlink>
            <w:r w:rsidR="000451B4" w:rsidRPr="00691F82">
              <w:rPr>
                <w:rFonts w:cstheme="minorBidi"/>
                <w:color w:val="auto"/>
                <w:szCs w:val="18"/>
              </w:rPr>
              <w:t>_id</w:t>
            </w:r>
          </w:p>
        </w:tc>
        <w:tc>
          <w:tcPr>
            <w:tcW w:w="1417" w:type="dxa"/>
          </w:tcPr>
          <w:p w:rsidR="000451B4" w:rsidRDefault="000451B4" w:rsidP="00EF02FA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i</w:t>
            </w:r>
            <w:r>
              <w:rPr>
                <w:rFonts w:cs="Arial"/>
              </w:rPr>
              <w:t>nt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营业执照</w:t>
            </w:r>
          </w:p>
        </w:tc>
      </w:tr>
      <w:tr w:rsidR="000451B4" w:rsidTr="004F0200">
        <w:tc>
          <w:tcPr>
            <w:tcW w:w="2126" w:type="dxa"/>
          </w:tcPr>
          <w:p w:rsidR="000451B4" w:rsidRPr="00691F82" w:rsidRDefault="005F0283" w:rsidP="00EF02FA">
            <w:pPr>
              <w:rPr>
                <w:rFonts w:cstheme="minorBidi"/>
                <w:color w:val="auto"/>
                <w:szCs w:val="18"/>
              </w:rPr>
            </w:pPr>
            <w:hyperlink r:id="rId22" w:tgtFrame="_blank" w:history="1">
              <w:r w:rsidR="000451B4" w:rsidRPr="00691F82">
                <w:rPr>
                  <w:rFonts w:cstheme="minorBidi"/>
                  <w:color w:val="auto"/>
                  <w:szCs w:val="18"/>
                </w:rPr>
                <w:t>licence</w:t>
              </w:r>
            </w:hyperlink>
            <w:r w:rsidR="000451B4" w:rsidRPr="00691F82">
              <w:rPr>
                <w:rFonts w:cstheme="minorBidi"/>
                <w:color w:val="auto"/>
                <w:szCs w:val="18"/>
              </w:rPr>
              <w:t>_</w:t>
            </w:r>
            <w:r w:rsidR="000451B4">
              <w:rPr>
                <w:rFonts w:cstheme="minorBidi" w:hint="eastAsia"/>
                <w:color w:val="auto"/>
                <w:szCs w:val="18"/>
              </w:rPr>
              <w:t>url</w:t>
            </w:r>
          </w:p>
        </w:tc>
        <w:tc>
          <w:tcPr>
            <w:tcW w:w="1417" w:type="dxa"/>
          </w:tcPr>
          <w:p w:rsidR="000451B4" w:rsidRDefault="000451B4" w:rsidP="00EF02FA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营业执照图片地址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417" w:type="dxa"/>
          </w:tcPr>
          <w:p w:rsidR="000451B4" w:rsidRDefault="000451B4" w:rsidP="00EF02FA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简介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417" w:type="dxa"/>
          </w:tcPr>
          <w:p w:rsidR="000451B4" w:rsidRDefault="000451B4" w:rsidP="00EF02FA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单位地址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t>p</w:t>
            </w:r>
            <w:r>
              <w:rPr>
                <w:rFonts w:hint="eastAsia"/>
              </w:rPr>
              <w:t>rovince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EF02FA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省份ID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t>c</w:t>
            </w:r>
            <w:r>
              <w:rPr>
                <w:rFonts w:hint="eastAsia"/>
              </w:rPr>
              <w:t>ity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EF02FA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城市ID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rPr>
                <w:rFonts w:hint="eastAsia"/>
              </w:rPr>
              <w:t>cou</w:t>
            </w:r>
            <w:r>
              <w:t>nty_id</w:t>
            </w:r>
          </w:p>
        </w:tc>
        <w:tc>
          <w:tcPr>
            <w:tcW w:w="1417" w:type="dxa"/>
          </w:tcPr>
          <w:p w:rsidR="000451B4" w:rsidRDefault="000451B4" w:rsidP="00EF02F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区/县ID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417" w:type="dxa"/>
          </w:tcPr>
          <w:p w:rsidR="000451B4" w:rsidRDefault="000451B4" w:rsidP="00EF02FA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电话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t>w</w:t>
            </w:r>
            <w:r>
              <w:rPr>
                <w:rFonts w:hint="eastAsia"/>
              </w:rPr>
              <w:t>eb</w:t>
            </w:r>
            <w:r>
              <w:t>_url</w:t>
            </w:r>
          </w:p>
        </w:tc>
        <w:tc>
          <w:tcPr>
            <w:tcW w:w="1417" w:type="dxa"/>
          </w:tcPr>
          <w:p w:rsidR="000451B4" w:rsidRDefault="000451B4" w:rsidP="00EF02FA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官网地址</w:t>
            </w:r>
          </w:p>
        </w:tc>
      </w:tr>
      <w:tr w:rsidR="000451B4" w:rsidTr="004F0200">
        <w:tc>
          <w:tcPr>
            <w:tcW w:w="2126" w:type="dxa"/>
          </w:tcPr>
          <w:p w:rsidR="000451B4" w:rsidRDefault="000451B4" w:rsidP="00EF02FA">
            <w:r>
              <w:t>f</w:t>
            </w:r>
            <w:r>
              <w:rPr>
                <w:rFonts w:hint="eastAsia"/>
              </w:rPr>
              <w:t>ax</w:t>
            </w:r>
          </w:p>
        </w:tc>
        <w:tc>
          <w:tcPr>
            <w:tcW w:w="1417" w:type="dxa"/>
          </w:tcPr>
          <w:p w:rsidR="000451B4" w:rsidRDefault="000451B4" w:rsidP="00EF02FA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EF02FA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EF02FA"/>
        </w:tc>
        <w:tc>
          <w:tcPr>
            <w:tcW w:w="4534" w:type="dxa"/>
          </w:tcPr>
          <w:p w:rsidR="000451B4" w:rsidRDefault="000451B4" w:rsidP="00EF02FA">
            <w:r>
              <w:rPr>
                <w:rFonts w:hint="eastAsia"/>
              </w:rPr>
              <w:t>传真</w:t>
            </w:r>
          </w:p>
        </w:tc>
      </w:tr>
    </w:tbl>
    <w:p w:rsidR="000451B4" w:rsidRDefault="000451B4" w:rsidP="002E67A3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07" w:name="_Toc520820957"/>
      <w:r>
        <w:rPr>
          <w:rFonts w:ascii="微软雅黑" w:eastAsia="微软雅黑" w:hAnsi="微软雅黑" w:hint="eastAsia"/>
        </w:rPr>
        <w:t>Banner</w:t>
      </w:r>
      <w:r>
        <w:rPr>
          <w:rFonts w:ascii="微软雅黑" w:eastAsia="微软雅黑" w:hAnsi="微软雅黑"/>
        </w:rPr>
        <w:t>Info</w:t>
      </w:r>
      <w:bookmarkEnd w:id="207"/>
    </w:p>
    <w:p w:rsidR="000451B4" w:rsidRPr="005F55A8" w:rsidRDefault="000451B4" w:rsidP="002E67A3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轮播图信息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2E67A3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03524B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E67A3">
            <w:r>
              <w:t>fid</w:t>
            </w:r>
          </w:p>
        </w:tc>
        <w:tc>
          <w:tcPr>
            <w:tcW w:w="1417" w:type="dxa"/>
          </w:tcPr>
          <w:p w:rsidR="000451B4" w:rsidRDefault="000451B4" w:rsidP="002E67A3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2E67A3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E67A3"/>
        </w:tc>
        <w:tc>
          <w:tcPr>
            <w:tcW w:w="4534" w:type="dxa"/>
          </w:tcPr>
          <w:p w:rsidR="000451B4" w:rsidRDefault="000451B4" w:rsidP="002E67A3">
            <w:r>
              <w:rPr>
                <w:rFonts w:hint="eastAsia"/>
              </w:rPr>
              <w:t>主键ID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E67A3">
            <w:r>
              <w:rPr>
                <w:rFonts w:hint="eastAsia"/>
              </w:rPr>
              <w:t>title</w:t>
            </w:r>
          </w:p>
        </w:tc>
        <w:tc>
          <w:tcPr>
            <w:tcW w:w="1417" w:type="dxa"/>
          </w:tcPr>
          <w:p w:rsidR="000451B4" w:rsidRDefault="000451B4" w:rsidP="002E67A3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2E67A3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2E67A3"/>
        </w:tc>
        <w:tc>
          <w:tcPr>
            <w:tcW w:w="4534" w:type="dxa"/>
          </w:tcPr>
          <w:p w:rsidR="000451B4" w:rsidRDefault="000451B4" w:rsidP="002E67A3">
            <w:r>
              <w:rPr>
                <w:rFonts w:hint="eastAsia"/>
              </w:rPr>
              <w:t>轮播标题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E67A3">
            <w:r>
              <w:rPr>
                <w:rFonts w:hint="eastAsia"/>
              </w:rPr>
              <w:t>main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2E67A3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2E67A3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E67A3"/>
        </w:tc>
        <w:tc>
          <w:tcPr>
            <w:tcW w:w="4534" w:type="dxa"/>
          </w:tcPr>
          <w:p w:rsidR="000451B4" w:rsidRDefault="000451B4" w:rsidP="002E67A3">
            <w:r>
              <w:rPr>
                <w:rFonts w:hint="eastAsia"/>
              </w:rPr>
              <w:t>跳转id，根据module的值确定跳转的模块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E67A3">
            <w:r>
              <w:rPr>
                <w:rFonts w:hint="eastAsia"/>
              </w:rPr>
              <w:t>mo</w:t>
            </w:r>
            <w:r>
              <w:t>dule</w:t>
            </w:r>
          </w:p>
        </w:tc>
        <w:tc>
          <w:tcPr>
            <w:tcW w:w="1417" w:type="dxa"/>
          </w:tcPr>
          <w:p w:rsidR="000451B4" w:rsidRDefault="000451B4" w:rsidP="002E67A3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2E67A3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2E67A3"/>
        </w:tc>
        <w:tc>
          <w:tcPr>
            <w:tcW w:w="4534" w:type="dxa"/>
          </w:tcPr>
          <w:p w:rsidR="000451B4" w:rsidRDefault="000451B4" w:rsidP="006919F2">
            <w:r>
              <w:rPr>
                <w:rFonts w:hint="eastAsia"/>
              </w:rPr>
              <w:t>轮播类型,决定跳转到哪个模块，</w:t>
            </w:r>
          </w:p>
          <w:p w:rsidR="000451B4" w:rsidRDefault="000451B4" w:rsidP="006919F2">
            <w:r>
              <w:lastRenderedPageBreak/>
              <w:t>MODULE_LIVE=1;//直播模块</w:t>
            </w:r>
          </w:p>
          <w:p w:rsidR="000451B4" w:rsidRDefault="000451B4" w:rsidP="006919F2">
            <w:r>
              <w:t>MODULE_CONVENTION=2;//会议模块</w:t>
            </w:r>
          </w:p>
          <w:p w:rsidR="000451B4" w:rsidRDefault="000451B4" w:rsidP="006919F2">
            <w:r>
              <w:t>MODULE_TRAINING=3;//培训模块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E67A3">
            <w:r>
              <w:rPr>
                <w:rFonts w:hint="eastAsia"/>
              </w:rPr>
              <w:lastRenderedPageBreak/>
              <w:t>image</w:t>
            </w:r>
            <w:r>
              <w:t>_url</w:t>
            </w:r>
          </w:p>
        </w:tc>
        <w:tc>
          <w:tcPr>
            <w:tcW w:w="1417" w:type="dxa"/>
          </w:tcPr>
          <w:p w:rsidR="000451B4" w:rsidRDefault="000451B4" w:rsidP="002E67A3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2E67A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E67A3"/>
        </w:tc>
        <w:tc>
          <w:tcPr>
            <w:tcW w:w="4534" w:type="dxa"/>
          </w:tcPr>
          <w:p w:rsidR="000451B4" w:rsidRDefault="000451B4" w:rsidP="002E67A3">
            <w:r>
              <w:rPr>
                <w:rFonts w:hint="eastAsia"/>
              </w:rPr>
              <w:t>图片网址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E67A3">
            <w:r>
              <w:rPr>
                <w:rFonts w:hint="eastAsia"/>
              </w:rPr>
              <w:t>sort</w:t>
            </w:r>
          </w:p>
        </w:tc>
        <w:tc>
          <w:tcPr>
            <w:tcW w:w="1417" w:type="dxa"/>
          </w:tcPr>
          <w:p w:rsidR="000451B4" w:rsidRDefault="000451B4" w:rsidP="002E67A3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2E67A3">
            <w:r>
              <w:rPr>
                <w:rFonts w:hint="eastAsia"/>
                <w:szCs w:val="18"/>
              </w:rPr>
              <w:t>必</w:t>
            </w:r>
            <w:r>
              <w:rPr>
                <w:rFonts w:hint="eastAsia"/>
              </w:rPr>
              <w:t>填</w:t>
            </w:r>
          </w:p>
        </w:tc>
        <w:tc>
          <w:tcPr>
            <w:tcW w:w="852" w:type="dxa"/>
          </w:tcPr>
          <w:p w:rsidR="000451B4" w:rsidRDefault="000451B4" w:rsidP="002E67A3"/>
        </w:tc>
        <w:tc>
          <w:tcPr>
            <w:tcW w:w="4534" w:type="dxa"/>
          </w:tcPr>
          <w:p w:rsidR="000451B4" w:rsidRDefault="000451B4" w:rsidP="002E67A3">
            <w:r>
              <w:rPr>
                <w:rFonts w:hint="eastAsia"/>
              </w:rPr>
              <w:t>排序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E67A3">
            <w:r>
              <w:rPr>
                <w:rFonts w:hint="eastAsia"/>
              </w:rPr>
              <w:t>duration</w:t>
            </w:r>
          </w:p>
        </w:tc>
        <w:tc>
          <w:tcPr>
            <w:tcW w:w="1417" w:type="dxa"/>
          </w:tcPr>
          <w:p w:rsidR="000451B4" w:rsidRDefault="000451B4" w:rsidP="002E67A3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2E67A3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E67A3"/>
        </w:tc>
        <w:tc>
          <w:tcPr>
            <w:tcW w:w="4534" w:type="dxa"/>
          </w:tcPr>
          <w:p w:rsidR="000451B4" w:rsidRDefault="000451B4" w:rsidP="002E67A3">
            <w:r>
              <w:rPr>
                <w:rFonts w:hint="eastAsia"/>
              </w:rPr>
              <w:t>轮播页停留时间，单位毫秒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E67A3">
            <w:r>
              <w:rPr>
                <w:rFonts w:hint="eastAsia"/>
              </w:rPr>
              <w:t>ani</w:t>
            </w:r>
            <w:r>
              <w:t>m</w:t>
            </w:r>
            <w:r>
              <w:rPr>
                <w:rFonts w:hint="eastAsia"/>
              </w:rPr>
              <w:t>ation</w:t>
            </w:r>
          </w:p>
        </w:tc>
        <w:tc>
          <w:tcPr>
            <w:tcW w:w="1417" w:type="dxa"/>
          </w:tcPr>
          <w:p w:rsidR="000451B4" w:rsidRDefault="000451B4" w:rsidP="002E67A3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2E67A3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E67A3"/>
        </w:tc>
        <w:tc>
          <w:tcPr>
            <w:tcW w:w="4534" w:type="dxa"/>
          </w:tcPr>
          <w:p w:rsidR="000451B4" w:rsidRDefault="000451B4" w:rsidP="002E67A3">
            <w:r>
              <w:rPr>
                <w:rFonts w:hint="eastAsia"/>
              </w:rPr>
              <w:t>轮播页切换效果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E67A3">
            <w:r>
              <w:rPr>
                <w:rFonts w:hint="eastAsia"/>
              </w:rPr>
              <w:t>location</w:t>
            </w:r>
          </w:p>
        </w:tc>
        <w:tc>
          <w:tcPr>
            <w:tcW w:w="1417" w:type="dxa"/>
          </w:tcPr>
          <w:p w:rsidR="000451B4" w:rsidRDefault="000451B4" w:rsidP="002E67A3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2E67A3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E67A3"/>
        </w:tc>
        <w:tc>
          <w:tcPr>
            <w:tcW w:w="4534" w:type="dxa"/>
          </w:tcPr>
          <w:p w:rsidR="000451B4" w:rsidRDefault="000451B4" w:rsidP="002E67A3">
            <w:r>
              <w:rPr>
                <w:rFonts w:hint="eastAsia"/>
              </w:rPr>
              <w:t>轮播位置1:网站首页2: 网站会议3: 网站直播4</w:t>
            </w:r>
            <w:r>
              <w:t>:</w:t>
            </w:r>
            <w:r>
              <w:rPr>
                <w:rFonts w:hint="eastAsia"/>
              </w:rPr>
              <w:t xml:space="preserve"> 网站培训 </w:t>
            </w:r>
            <w:r>
              <w:t>5</w:t>
            </w:r>
            <w:r>
              <w:rPr>
                <w:rFonts w:hint="eastAsia"/>
              </w:rPr>
              <w:t>:手机端</w:t>
            </w:r>
          </w:p>
        </w:tc>
      </w:tr>
    </w:tbl>
    <w:p w:rsidR="000451B4" w:rsidRDefault="000451B4" w:rsidP="00F521F2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08" w:name="_Toc520820958"/>
      <w:r>
        <w:rPr>
          <w:rFonts w:ascii="微软雅黑" w:eastAsia="微软雅黑" w:hAnsi="微软雅黑"/>
        </w:rPr>
        <w:t>LiveInfo</w:t>
      </w:r>
      <w:bookmarkEnd w:id="208"/>
    </w:p>
    <w:p w:rsidR="000451B4" w:rsidRPr="005F55A8" w:rsidRDefault="000451B4" w:rsidP="00F521F2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直播信息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F521F2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03524B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t>fid</w:t>
            </w:r>
          </w:p>
        </w:tc>
        <w:tc>
          <w:tcPr>
            <w:tcW w:w="1417" w:type="dxa"/>
          </w:tcPr>
          <w:p w:rsidR="000451B4" w:rsidRDefault="000451B4" w:rsidP="00262758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262758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r>
              <w:rPr>
                <w:rFonts w:hint="eastAsia"/>
              </w:rPr>
              <w:t>主键ID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t>c</w:t>
            </w:r>
            <w:r>
              <w:rPr>
                <w:rFonts w:hint="eastAsia"/>
              </w:rPr>
              <w:t>lass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262758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262758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r>
              <w:rPr>
                <w:rFonts w:hint="eastAsia"/>
              </w:rPr>
              <w:t>直播分类ID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rPr>
                <w:rFonts w:hint="eastAsia"/>
              </w:rPr>
              <w:t>class</w:t>
            </w:r>
            <w:r>
              <w:t>_name</w:t>
            </w:r>
          </w:p>
        </w:tc>
        <w:tc>
          <w:tcPr>
            <w:tcW w:w="1417" w:type="dxa"/>
          </w:tcPr>
          <w:p w:rsidR="000451B4" w:rsidRDefault="000451B4" w:rsidP="00262758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26275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r>
              <w:rPr>
                <w:rFonts w:hint="eastAsia"/>
              </w:rPr>
              <w:t>直播分类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rPr>
                <w:rFonts w:hint="eastAsia"/>
              </w:rPr>
              <w:t>image</w:t>
            </w:r>
            <w:r>
              <w:t>_url</w:t>
            </w:r>
          </w:p>
        </w:tc>
        <w:tc>
          <w:tcPr>
            <w:tcW w:w="1417" w:type="dxa"/>
          </w:tcPr>
          <w:p w:rsidR="000451B4" w:rsidRDefault="000451B4" w:rsidP="00262758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26275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r>
              <w:rPr>
                <w:rFonts w:hint="eastAsia"/>
              </w:rPr>
              <w:t>图片网址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417" w:type="dxa"/>
          </w:tcPr>
          <w:p w:rsidR="000451B4" w:rsidRDefault="000451B4" w:rsidP="00262758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262758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r>
              <w:rPr>
                <w:rFonts w:hint="eastAsia"/>
              </w:rPr>
              <w:t>标题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t>description</w:t>
            </w:r>
          </w:p>
        </w:tc>
        <w:tc>
          <w:tcPr>
            <w:tcW w:w="1417" w:type="dxa"/>
          </w:tcPr>
          <w:p w:rsidR="000451B4" w:rsidRDefault="000451B4" w:rsidP="00262758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262758">
            <w:r>
              <w:rPr>
                <w:rFonts w:hint="eastAsia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r>
              <w:rPr>
                <w:rFonts w:hint="eastAsia"/>
              </w:rPr>
              <w:t>简介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t>s</w:t>
            </w:r>
            <w:r>
              <w:rPr>
                <w:rFonts w:hint="eastAsia"/>
              </w:rPr>
              <w:t>tart</w:t>
            </w:r>
            <w:r>
              <w:t>_d</w:t>
            </w:r>
            <w:r>
              <w:rPr>
                <w:rFonts w:hint="eastAsia"/>
              </w:rPr>
              <w:t>ate</w:t>
            </w:r>
          </w:p>
        </w:tc>
        <w:tc>
          <w:tcPr>
            <w:tcW w:w="1417" w:type="dxa"/>
          </w:tcPr>
          <w:p w:rsidR="000451B4" w:rsidRDefault="000451B4" w:rsidP="00262758">
            <w:r>
              <w:rPr>
                <w:rFonts w:hint="eastAsia"/>
              </w:rPr>
              <w:t>timestamp</w:t>
            </w:r>
          </w:p>
        </w:tc>
        <w:tc>
          <w:tcPr>
            <w:tcW w:w="852" w:type="dxa"/>
          </w:tcPr>
          <w:p w:rsidR="000451B4" w:rsidRDefault="000451B4" w:rsidP="00262758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r>
              <w:rPr>
                <w:rFonts w:hint="eastAsia"/>
              </w:rPr>
              <w:t>直播开始时间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t>e</w:t>
            </w:r>
            <w:r>
              <w:rPr>
                <w:rFonts w:hint="eastAsia"/>
              </w:rPr>
              <w:t>nd</w:t>
            </w:r>
            <w:r>
              <w:t>_d</w:t>
            </w:r>
            <w:r>
              <w:rPr>
                <w:rFonts w:hint="eastAsia"/>
              </w:rPr>
              <w:t>ate</w:t>
            </w:r>
          </w:p>
        </w:tc>
        <w:tc>
          <w:tcPr>
            <w:tcW w:w="1417" w:type="dxa"/>
          </w:tcPr>
          <w:p w:rsidR="000451B4" w:rsidRDefault="000451B4" w:rsidP="00262758">
            <w:r>
              <w:rPr>
                <w:rFonts w:hint="eastAsia"/>
              </w:rPr>
              <w:t>timestamp</w:t>
            </w:r>
          </w:p>
        </w:tc>
        <w:tc>
          <w:tcPr>
            <w:tcW w:w="852" w:type="dxa"/>
          </w:tcPr>
          <w:p w:rsidR="000451B4" w:rsidRDefault="000451B4" w:rsidP="0026275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r>
              <w:rPr>
                <w:rFonts w:hint="eastAsia"/>
              </w:rPr>
              <w:t>直播结束时间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t>sort</w:t>
            </w:r>
          </w:p>
        </w:tc>
        <w:tc>
          <w:tcPr>
            <w:tcW w:w="1417" w:type="dxa"/>
          </w:tcPr>
          <w:p w:rsidR="000451B4" w:rsidRDefault="000451B4" w:rsidP="002627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26275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r>
              <w:rPr>
                <w:rFonts w:hint="eastAsia"/>
              </w:rPr>
              <w:t>排序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t>r</w:t>
            </w:r>
            <w:r>
              <w:rPr>
                <w:rFonts w:hint="eastAsia"/>
              </w:rPr>
              <w:t>ecommend</w:t>
            </w:r>
          </w:p>
        </w:tc>
        <w:tc>
          <w:tcPr>
            <w:tcW w:w="1417" w:type="dxa"/>
          </w:tcPr>
          <w:p w:rsidR="000451B4" w:rsidRDefault="000451B4" w:rsidP="002627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26275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r>
              <w:rPr>
                <w:rFonts w:hint="eastAsia"/>
                <w:color w:val="000000" w:themeColor="text1"/>
              </w:rPr>
              <w:t xml:space="preserve">是否推荐 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 xml:space="preserve">:否 1:是 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t>m</w:t>
            </w:r>
            <w:r>
              <w:rPr>
                <w:rFonts w:hint="eastAsia"/>
              </w:rPr>
              <w:t>ulti</w:t>
            </w:r>
            <w:r>
              <w:t>_p</w:t>
            </w:r>
            <w:r>
              <w:rPr>
                <w:rFonts w:hint="eastAsia"/>
              </w:rPr>
              <w:t>lay</w:t>
            </w:r>
          </w:p>
        </w:tc>
        <w:tc>
          <w:tcPr>
            <w:tcW w:w="1417" w:type="dxa"/>
          </w:tcPr>
          <w:p w:rsidR="000451B4" w:rsidRDefault="000451B4" w:rsidP="002627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26275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屏幕 0:单屏 1:双屏 </w:t>
            </w:r>
            <w:r>
              <w:rPr>
                <w:color w:val="000000" w:themeColor="text1"/>
              </w:rPr>
              <w:t>2:</w:t>
            </w:r>
            <w:r>
              <w:rPr>
                <w:rFonts w:hint="eastAsia"/>
                <w:color w:val="000000" w:themeColor="text1"/>
              </w:rPr>
              <w:t>三屏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t>v</w:t>
            </w:r>
            <w:r>
              <w:rPr>
                <w:rFonts w:hint="eastAsia"/>
              </w:rPr>
              <w:t>ip</w:t>
            </w:r>
          </w:p>
        </w:tc>
        <w:tc>
          <w:tcPr>
            <w:tcW w:w="1417" w:type="dxa"/>
          </w:tcPr>
          <w:p w:rsidR="000451B4" w:rsidRDefault="000451B4" w:rsidP="002627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26275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是否VIP 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:否 1:是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t>paly_count</w:t>
            </w:r>
          </w:p>
        </w:tc>
        <w:tc>
          <w:tcPr>
            <w:tcW w:w="1417" w:type="dxa"/>
          </w:tcPr>
          <w:p w:rsidR="000451B4" w:rsidRDefault="000451B4" w:rsidP="002627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26275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播放量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262758">
            <w:r>
              <w:rPr>
                <w:rFonts w:hint="eastAsia"/>
              </w:rPr>
              <w:t>expert</w:t>
            </w:r>
            <w:r>
              <w:t>_name</w:t>
            </w:r>
          </w:p>
        </w:tc>
        <w:tc>
          <w:tcPr>
            <w:tcW w:w="1417" w:type="dxa"/>
          </w:tcPr>
          <w:p w:rsidR="000451B4" w:rsidRDefault="000451B4" w:rsidP="002627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26275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262758"/>
        </w:tc>
        <w:tc>
          <w:tcPr>
            <w:tcW w:w="4534" w:type="dxa"/>
          </w:tcPr>
          <w:p w:rsidR="000451B4" w:rsidRDefault="000451B4" w:rsidP="0026275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专家姓名</w:t>
            </w:r>
          </w:p>
        </w:tc>
      </w:tr>
    </w:tbl>
    <w:p w:rsidR="000451B4" w:rsidRPr="00F521F2" w:rsidRDefault="000451B4" w:rsidP="002E67A3"/>
    <w:p w:rsidR="000451B4" w:rsidRDefault="000451B4" w:rsidP="000B7525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09" w:name="_Toc520820959"/>
      <w:r>
        <w:rPr>
          <w:rFonts w:ascii="微软雅黑" w:eastAsia="微软雅黑" w:hAnsi="微软雅黑"/>
        </w:rPr>
        <w:t>ConventionInfo</w:t>
      </w:r>
      <w:bookmarkEnd w:id="209"/>
    </w:p>
    <w:p w:rsidR="000451B4" w:rsidRPr="005F55A8" w:rsidRDefault="000451B4" w:rsidP="000B7525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会议信息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0B7525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03524B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t>fid</w:t>
            </w:r>
          </w:p>
        </w:tc>
        <w:tc>
          <w:tcPr>
            <w:tcW w:w="1417" w:type="dxa"/>
          </w:tcPr>
          <w:p w:rsidR="000451B4" w:rsidRDefault="000451B4" w:rsidP="00F11CD2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F11CD2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主键ID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t>convention_name</w:t>
            </w:r>
          </w:p>
        </w:tc>
        <w:tc>
          <w:tcPr>
            <w:tcW w:w="1417" w:type="dxa"/>
          </w:tcPr>
          <w:p w:rsidR="000451B4" w:rsidRDefault="000451B4" w:rsidP="00F11CD2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会议名称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rPr>
                <w:rFonts w:hint="eastAsia"/>
              </w:rPr>
              <w:t>di</w:t>
            </w:r>
            <w:r>
              <w:t>gest</w:t>
            </w:r>
          </w:p>
        </w:tc>
        <w:tc>
          <w:tcPr>
            <w:tcW w:w="1417" w:type="dxa"/>
          </w:tcPr>
          <w:p w:rsidR="000451B4" w:rsidRDefault="000451B4" w:rsidP="00F11CD2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简介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t>i</w:t>
            </w:r>
            <w:r>
              <w:rPr>
                <w:rFonts w:hint="eastAsia"/>
              </w:rPr>
              <w:t>mage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417" w:type="dxa"/>
          </w:tcPr>
          <w:p w:rsidR="000451B4" w:rsidRDefault="000451B4" w:rsidP="00F11CD2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图片网址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417" w:type="dxa"/>
          </w:tcPr>
          <w:p w:rsidR="000451B4" w:rsidRDefault="000451B4" w:rsidP="00F11CD2">
            <w:pPr>
              <w:jc w:val="left"/>
              <w:rPr>
                <w:rFonts w:cs="Arial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852" w:type="dxa"/>
          </w:tcPr>
          <w:p w:rsidR="000451B4" w:rsidRDefault="000451B4" w:rsidP="00F11CD2">
            <w:r>
              <w:rPr>
                <w:rFonts w:hint="eastAsia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开始时间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hint="eastAsia"/>
              </w:rPr>
              <w:t>timestamp</w:t>
            </w:r>
          </w:p>
        </w:tc>
        <w:tc>
          <w:tcPr>
            <w:tcW w:w="852" w:type="dxa"/>
          </w:tcPr>
          <w:p w:rsidR="000451B4" w:rsidRDefault="000451B4" w:rsidP="00F11CD2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结束时间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rPr>
                <w:rFonts w:hint="eastAsia"/>
              </w:rPr>
              <w:t>i</w:t>
            </w:r>
            <w:r>
              <w:t>mportant_date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会议重要日期列表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rPr>
                <w:rFonts w:hint="eastAsia"/>
              </w:rPr>
              <w:t>i</w:t>
            </w:r>
            <w:r>
              <w:t>mportant_time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会议重要时间列表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rPr>
                <w:rFonts w:hint="eastAsia"/>
              </w:rPr>
              <w:t>address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会议地址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t>t</w:t>
            </w:r>
            <w:r>
              <w:rPr>
                <w:rFonts w:hint="eastAsia"/>
              </w:rPr>
              <w:t>ransport</w:t>
            </w:r>
            <w:r>
              <w:t>_i</w:t>
            </w:r>
            <w:r>
              <w:rPr>
                <w:rFonts w:hint="eastAsia"/>
              </w:rPr>
              <w:t>nfo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交通信息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 w:rsidRPr="00EE5FAA">
              <w:t>secretary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秘书处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lastRenderedPageBreak/>
              <w:t>o</w:t>
            </w:r>
            <w:r>
              <w:rPr>
                <w:rFonts w:hint="eastAsia"/>
              </w:rPr>
              <w:t>rganizer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举办方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t>s</w:t>
            </w:r>
            <w:r>
              <w:rPr>
                <w:rFonts w:hint="eastAsia"/>
              </w:rPr>
              <w:t>ign</w:t>
            </w:r>
            <w:r>
              <w:t>_endd</w:t>
            </w:r>
            <w:r>
              <w:rPr>
                <w:rFonts w:hint="eastAsia"/>
              </w:rPr>
              <w:t>ate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注册截止时间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t>s</w:t>
            </w:r>
            <w:r>
              <w:rPr>
                <w:rFonts w:hint="eastAsia"/>
              </w:rPr>
              <w:t>ign</w:t>
            </w:r>
            <w:r>
              <w:t>_date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现场报到时间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t>s</w:t>
            </w:r>
            <w:r>
              <w:rPr>
                <w:rFonts w:hint="eastAsia"/>
              </w:rPr>
              <w:t>ign</w:t>
            </w:r>
            <w:r>
              <w:t>_</w:t>
            </w:r>
            <w:r>
              <w:rPr>
                <w:rFonts w:hint="eastAsia"/>
              </w:rPr>
              <w:t>fee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</w:rPr>
              <w:t>注册费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t>s</w:t>
            </w:r>
            <w:r>
              <w:rPr>
                <w:rFonts w:hint="eastAsia"/>
              </w:rPr>
              <w:t>ign</w:t>
            </w:r>
            <w:r>
              <w:t>_u</w:t>
            </w:r>
            <w:r>
              <w:rPr>
                <w:rFonts w:hint="eastAsia"/>
              </w:rPr>
              <w:t>rl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r>
              <w:rPr>
                <w:rFonts w:hint="eastAsia"/>
                <w:color w:val="000000" w:themeColor="text1"/>
              </w:rPr>
              <w:t>会议注册地址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t>invoice_collection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发票领取方法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rPr>
                <w:rFonts w:hint="eastAsia"/>
              </w:rPr>
              <w:t>c</w:t>
            </w:r>
            <w:r>
              <w:t>redit_certificate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参会人员学分证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rPr>
                <w:rFonts w:hint="eastAsia"/>
              </w:rPr>
              <w:t>d</w:t>
            </w:r>
            <w:r>
              <w:t>ot_card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展位参观积点卡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rPr>
                <w:rFonts w:hint="eastAsia"/>
              </w:rPr>
              <w:t>class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分类ID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rPr>
                <w:rFonts w:hint="eastAsia"/>
              </w:rPr>
              <w:t>c</w:t>
            </w:r>
            <w:r>
              <w:t>lass_name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分类名称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F11CD2">
            <w:r>
              <w:t>sort</w:t>
            </w:r>
          </w:p>
        </w:tc>
        <w:tc>
          <w:tcPr>
            <w:tcW w:w="1417" w:type="dxa"/>
          </w:tcPr>
          <w:p w:rsidR="000451B4" w:rsidRDefault="000451B4" w:rsidP="00F11CD2"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F11CD2">
            <w:pPr>
              <w:rPr>
                <w:szCs w:val="18"/>
              </w:rPr>
            </w:pPr>
          </w:p>
        </w:tc>
        <w:tc>
          <w:tcPr>
            <w:tcW w:w="852" w:type="dxa"/>
          </w:tcPr>
          <w:p w:rsidR="000451B4" w:rsidRDefault="000451B4" w:rsidP="00F11CD2"/>
        </w:tc>
        <w:tc>
          <w:tcPr>
            <w:tcW w:w="4534" w:type="dxa"/>
          </w:tcPr>
          <w:p w:rsidR="000451B4" w:rsidRDefault="000451B4" w:rsidP="00F11CD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排序ID</w:t>
            </w:r>
          </w:p>
        </w:tc>
      </w:tr>
    </w:tbl>
    <w:p w:rsidR="000451B4" w:rsidRDefault="000451B4" w:rsidP="00913664"/>
    <w:p w:rsidR="000451B4" w:rsidRDefault="000451B4" w:rsidP="00EE2BA7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10" w:name="_Toc520820960"/>
      <w:r>
        <w:rPr>
          <w:rFonts w:ascii="微软雅黑" w:eastAsia="微软雅黑" w:hAnsi="微软雅黑"/>
        </w:rPr>
        <w:t>VideoInfo</w:t>
      </w:r>
      <w:bookmarkEnd w:id="210"/>
    </w:p>
    <w:p w:rsidR="000451B4" w:rsidRPr="005F55A8" w:rsidRDefault="000451B4" w:rsidP="00EE2BA7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会议信息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EE2BA7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03524B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fid</w:t>
            </w:r>
          </w:p>
        </w:tc>
        <w:tc>
          <w:tcPr>
            <w:tcW w:w="1417" w:type="dxa"/>
          </w:tcPr>
          <w:p w:rsidR="000451B4" w:rsidRDefault="000451B4" w:rsidP="0003524B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03524B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主键ID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03524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分类ID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>
              <w:rPr>
                <w:rFonts w:hint="eastAsia"/>
              </w:rPr>
              <w:t>c</w:t>
            </w:r>
            <w:r>
              <w:t>lass_name</w:t>
            </w:r>
          </w:p>
        </w:tc>
        <w:tc>
          <w:tcPr>
            <w:tcW w:w="1417" w:type="dxa"/>
          </w:tcPr>
          <w:p w:rsidR="000451B4" w:rsidRDefault="000451B4" w:rsidP="0003524B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分类名称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image_</w:t>
            </w:r>
            <w:r>
              <w:rPr>
                <w:rFonts w:hint="eastAsia"/>
              </w:rPr>
              <w:t>url</w:t>
            </w:r>
          </w:p>
        </w:tc>
        <w:tc>
          <w:tcPr>
            <w:tcW w:w="1417" w:type="dxa"/>
          </w:tcPr>
          <w:p w:rsidR="000451B4" w:rsidRDefault="000451B4" w:rsidP="0003524B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Web图片网址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video_t</w:t>
            </w:r>
            <w:r>
              <w:rPr>
                <w:rFonts w:hint="eastAsia"/>
              </w:rPr>
              <w:t>itle</w:t>
            </w:r>
          </w:p>
        </w:tc>
        <w:tc>
          <w:tcPr>
            <w:tcW w:w="1417" w:type="dxa"/>
          </w:tcPr>
          <w:p w:rsidR="000451B4" w:rsidRDefault="000451B4" w:rsidP="0003524B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r>
              <w:rPr>
                <w:rFonts w:hint="eastAsia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标题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description</w:t>
            </w:r>
          </w:p>
        </w:tc>
        <w:tc>
          <w:tcPr>
            <w:tcW w:w="1417" w:type="dxa"/>
          </w:tcPr>
          <w:p w:rsidR="000451B4" w:rsidRDefault="000451B4" w:rsidP="0003524B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简介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r</w:t>
            </w:r>
            <w:r>
              <w:rPr>
                <w:rFonts w:hint="eastAsia"/>
              </w:rPr>
              <w:t>ecommend</w:t>
            </w:r>
          </w:p>
        </w:tc>
        <w:tc>
          <w:tcPr>
            <w:tcW w:w="1417" w:type="dxa"/>
          </w:tcPr>
          <w:p w:rsidR="000451B4" w:rsidRDefault="000451B4" w:rsidP="0003524B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是否推荐 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:否 1:是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sort</w:t>
            </w:r>
          </w:p>
        </w:tc>
        <w:tc>
          <w:tcPr>
            <w:tcW w:w="1417" w:type="dxa"/>
          </w:tcPr>
          <w:p w:rsidR="000451B4" w:rsidRDefault="000451B4" w:rsidP="0003524B"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排序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>
              <w:rPr>
                <w:rFonts w:hint="eastAsia"/>
              </w:rPr>
              <w:t>multi</w:t>
            </w:r>
            <w:r>
              <w:t>_play</w:t>
            </w:r>
          </w:p>
        </w:tc>
        <w:tc>
          <w:tcPr>
            <w:tcW w:w="1417" w:type="dxa"/>
          </w:tcPr>
          <w:p w:rsidR="000451B4" w:rsidRDefault="000451B4" w:rsidP="0003524B"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屏幕 0:单屏 1:双屏 </w:t>
            </w:r>
            <w:r>
              <w:rPr>
                <w:color w:val="000000" w:themeColor="text1"/>
              </w:rPr>
              <w:t>2:</w:t>
            </w:r>
            <w:r>
              <w:rPr>
                <w:rFonts w:hint="eastAsia"/>
                <w:color w:val="000000" w:themeColor="text1"/>
              </w:rPr>
              <w:t>三屏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v</w:t>
            </w:r>
            <w:r>
              <w:rPr>
                <w:rFonts w:hint="eastAsia"/>
              </w:rPr>
              <w:t>ip</w:t>
            </w:r>
          </w:p>
        </w:tc>
        <w:tc>
          <w:tcPr>
            <w:tcW w:w="1417" w:type="dxa"/>
          </w:tcPr>
          <w:p w:rsidR="000451B4" w:rsidRDefault="000451B4" w:rsidP="0003524B"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是否VIP才能播放</w:t>
            </w:r>
            <w:r>
              <w:rPr>
                <w:color w:val="000000" w:themeColor="text1"/>
              </w:rPr>
              <w:t xml:space="preserve"> 1</w:t>
            </w:r>
            <w:r>
              <w:rPr>
                <w:rFonts w:hint="eastAsia"/>
                <w:color w:val="000000" w:themeColor="text1"/>
              </w:rPr>
              <w:t xml:space="preserve">是 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否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paly_count</w:t>
            </w:r>
          </w:p>
        </w:tc>
        <w:tc>
          <w:tcPr>
            <w:tcW w:w="1417" w:type="dxa"/>
          </w:tcPr>
          <w:p w:rsidR="000451B4" w:rsidRDefault="000451B4" w:rsidP="0003524B"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播放量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 w:rsidRPr="00E1611D">
              <w:t>duration</w:t>
            </w:r>
          </w:p>
        </w:tc>
        <w:tc>
          <w:tcPr>
            <w:tcW w:w="1417" w:type="dxa"/>
          </w:tcPr>
          <w:p w:rsidR="000451B4" w:rsidRDefault="000451B4" w:rsidP="0003524B"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时长,单位毫秒</w:t>
            </w:r>
          </w:p>
        </w:tc>
      </w:tr>
      <w:tr w:rsidR="000451B4" w:rsidTr="0003524B">
        <w:tc>
          <w:tcPr>
            <w:tcW w:w="2126" w:type="dxa"/>
          </w:tcPr>
          <w:p w:rsidR="000451B4" w:rsidRPr="00691F82" w:rsidRDefault="000451B4" w:rsidP="0003524B">
            <w:pPr>
              <w:rPr>
                <w:color w:val="auto"/>
              </w:rPr>
            </w:pPr>
            <w:r w:rsidRPr="00691F82">
              <w:rPr>
                <w:color w:val="auto"/>
              </w:rPr>
              <w:t>resolution</w:t>
            </w:r>
          </w:p>
        </w:tc>
        <w:tc>
          <w:tcPr>
            <w:tcW w:w="1417" w:type="dxa"/>
          </w:tcPr>
          <w:p w:rsidR="000451B4" w:rsidRDefault="000451B4" w:rsidP="0003524B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Pr="00691F82" w:rsidRDefault="000451B4" w:rsidP="0003524B">
            <w:pPr>
              <w:rPr>
                <w:color w:val="auto"/>
              </w:rPr>
            </w:pPr>
            <w:r w:rsidRPr="00691F82">
              <w:rPr>
                <w:rFonts w:hint="eastAsia"/>
                <w:color w:val="auto"/>
              </w:rPr>
              <w:t>分辨率</w:t>
            </w:r>
          </w:p>
        </w:tc>
      </w:tr>
      <w:tr w:rsidR="000451B4" w:rsidTr="0003524B">
        <w:tc>
          <w:tcPr>
            <w:tcW w:w="2126" w:type="dxa"/>
          </w:tcPr>
          <w:p w:rsidR="000451B4" w:rsidRPr="00B82A26" w:rsidRDefault="000451B4" w:rsidP="0003524B">
            <w:r>
              <w:rPr>
                <w:rFonts w:hint="eastAsia"/>
              </w:rPr>
              <w:t>b</w:t>
            </w:r>
            <w:r>
              <w:t>itcode</w:t>
            </w:r>
          </w:p>
        </w:tc>
        <w:tc>
          <w:tcPr>
            <w:tcW w:w="1417" w:type="dxa"/>
          </w:tcPr>
          <w:p w:rsidR="000451B4" w:rsidRDefault="000451B4" w:rsidP="0003524B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Pr="00B82A26" w:rsidRDefault="000451B4" w:rsidP="0003524B">
            <w:r>
              <w:rPr>
                <w:rFonts w:hint="eastAsia"/>
              </w:rPr>
              <w:t>码率 ，单位</w:t>
            </w:r>
            <w:r>
              <w:t xml:space="preserve">: </w:t>
            </w:r>
            <w:r w:rsidRPr="0051796C">
              <w:t>kbps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>
              <w:rPr>
                <w:rFonts w:hint="eastAsia"/>
              </w:rPr>
              <w:t>expert_name</w:t>
            </w:r>
          </w:p>
        </w:tc>
        <w:tc>
          <w:tcPr>
            <w:tcW w:w="1417" w:type="dxa"/>
          </w:tcPr>
          <w:p w:rsidR="000451B4" w:rsidRDefault="000451B4" w:rsidP="0003524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r>
              <w:rPr>
                <w:rFonts w:hint="eastAsia"/>
              </w:rPr>
              <w:t>专家姓名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>
              <w:rPr>
                <w:rFonts w:hint="eastAsia"/>
              </w:rPr>
              <w:t>comment</w:t>
            </w:r>
            <w:r>
              <w:t>_num</w:t>
            </w:r>
          </w:p>
        </w:tc>
        <w:tc>
          <w:tcPr>
            <w:tcW w:w="1417" w:type="dxa"/>
          </w:tcPr>
          <w:p w:rsidR="000451B4" w:rsidRDefault="000451B4" w:rsidP="0003524B">
            <w:pPr>
              <w:rPr>
                <w:rFonts w:cs="Arial"/>
              </w:rPr>
            </w:pPr>
            <w:r>
              <w:rPr>
                <w:rFonts w:cs="Arial" w:hint="eastAsia"/>
              </w:rPr>
              <w:t>i</w:t>
            </w:r>
            <w:r>
              <w:rPr>
                <w:rFonts w:cs="Arial"/>
              </w:rPr>
              <w:t>nt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03524B">
            <w:r>
              <w:rPr>
                <w:rFonts w:hint="eastAsia"/>
              </w:rPr>
              <w:t>0</w:t>
            </w:r>
          </w:p>
        </w:tc>
        <w:tc>
          <w:tcPr>
            <w:tcW w:w="4534" w:type="dxa"/>
          </w:tcPr>
          <w:p w:rsidR="000451B4" w:rsidRDefault="000451B4" w:rsidP="0003524B">
            <w:r>
              <w:rPr>
                <w:rFonts w:hint="eastAsia"/>
              </w:rPr>
              <w:t>评论数</w:t>
            </w:r>
          </w:p>
        </w:tc>
      </w:tr>
    </w:tbl>
    <w:p w:rsidR="000451B4" w:rsidRDefault="000451B4" w:rsidP="00111A20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11" w:name="_Toc520820961"/>
      <w:r>
        <w:rPr>
          <w:rFonts w:ascii="微软雅黑" w:eastAsia="微软雅黑" w:hAnsi="微软雅黑" w:hint="eastAsia"/>
        </w:rPr>
        <w:t>Expert</w:t>
      </w:r>
      <w:r>
        <w:rPr>
          <w:rFonts w:ascii="微软雅黑" w:eastAsia="微软雅黑" w:hAnsi="微软雅黑"/>
        </w:rPr>
        <w:t>Info</w:t>
      </w:r>
      <w:bookmarkEnd w:id="211"/>
    </w:p>
    <w:p w:rsidR="000451B4" w:rsidRPr="005F55A8" w:rsidRDefault="000451B4" w:rsidP="00111A20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专家信息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111A20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6F41A4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t>fid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主键ID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t>expert_</w:t>
            </w: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t>String</w:t>
            </w:r>
          </w:p>
        </w:tc>
        <w:tc>
          <w:tcPr>
            <w:tcW w:w="852" w:type="dxa"/>
          </w:tcPr>
          <w:p w:rsidR="000451B4" w:rsidRDefault="000451B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姓名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image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图片网址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pPr>
              <w:rPr>
                <w:szCs w:val="18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专家介绍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t>e</w:t>
            </w:r>
            <w:r>
              <w:rPr>
                <w:rFonts w:hint="eastAsia"/>
              </w:rPr>
              <w:t>xperience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专家履历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t>r</w:t>
            </w:r>
            <w:r>
              <w:rPr>
                <w:rFonts w:hint="eastAsia"/>
              </w:rPr>
              <w:t>esearch</w:t>
            </w:r>
            <w:r>
              <w:t>_f</w:t>
            </w:r>
            <w:r>
              <w:rPr>
                <w:rFonts w:hint="eastAsia"/>
              </w:rPr>
              <w:t>ields</w:t>
            </w:r>
          </w:p>
        </w:tc>
        <w:tc>
          <w:tcPr>
            <w:tcW w:w="1417" w:type="dxa"/>
          </w:tcPr>
          <w:p w:rsidR="000451B4" w:rsidRDefault="000451B4" w:rsidP="006F41A4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专家擅长领域</w:t>
            </w:r>
          </w:p>
        </w:tc>
      </w:tr>
    </w:tbl>
    <w:p w:rsidR="000451B4" w:rsidRDefault="000451B4" w:rsidP="00190999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12" w:name="_Toc520820962"/>
      <w:r>
        <w:rPr>
          <w:rFonts w:ascii="微软雅黑" w:eastAsia="微软雅黑" w:hAnsi="微软雅黑" w:hint="eastAsia"/>
        </w:rPr>
        <w:lastRenderedPageBreak/>
        <w:t>ExpertMeet</w:t>
      </w:r>
      <w:bookmarkEnd w:id="212"/>
    </w:p>
    <w:p w:rsidR="000451B4" w:rsidRPr="005F55A8" w:rsidRDefault="000451B4" w:rsidP="00190999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专家参会信息</w:t>
      </w:r>
    </w:p>
    <w:p w:rsidR="000451B4" w:rsidRDefault="000451B4" w:rsidP="00190999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6F41A4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t>expert_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t>int</w:t>
            </w:r>
          </w:p>
        </w:tc>
        <w:tc>
          <w:tcPr>
            <w:tcW w:w="852" w:type="dxa"/>
          </w:tcPr>
          <w:p w:rsidR="000451B4" w:rsidRDefault="000451B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专家ID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expert</w:t>
            </w:r>
            <w:r>
              <w:t>_name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专家姓名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convention_</w:t>
            </w:r>
            <w:r>
              <w:t>id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会议ID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role_</w:t>
            </w:r>
            <w:r>
              <w:t>id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</w:rPr>
              <w:t>0</w:t>
            </w:r>
          </w:p>
        </w:tc>
        <w:tc>
          <w:tcPr>
            <w:tcW w:w="4534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担任角色ID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role</w:t>
            </w:r>
            <w:r>
              <w:t>_name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担任角色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m</w:t>
            </w:r>
            <w:r>
              <w:t>eet_list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M</w:t>
            </w:r>
            <w:r>
              <w:rPr>
                <w:rFonts w:cs="Arial"/>
              </w:rPr>
              <w:t>eetInfo[]</w:t>
            </w:r>
          </w:p>
        </w:tc>
        <w:tc>
          <w:tcPr>
            <w:tcW w:w="852" w:type="dxa"/>
          </w:tcPr>
          <w:p w:rsidR="000451B4" w:rsidRDefault="000451B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4534" w:type="dxa"/>
          </w:tcPr>
          <w:p w:rsidR="000451B4" w:rsidRDefault="000451B4" w:rsidP="006F41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一级日程列表 或者 二级日程列表（role</w:t>
            </w:r>
            <w:r>
              <w:rPr>
                <w:color w:val="000000" w:themeColor="text1"/>
              </w:rPr>
              <w:t>_id=0</w:t>
            </w:r>
            <w:r>
              <w:rPr>
                <w:rFonts w:hint="eastAsia"/>
                <w:color w:val="000000" w:themeColor="text1"/>
              </w:rPr>
              <w:t>时）</w:t>
            </w:r>
          </w:p>
        </w:tc>
      </w:tr>
    </w:tbl>
    <w:p w:rsidR="000451B4" w:rsidRDefault="000451B4" w:rsidP="00DE3962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13" w:name="_Toc520820963"/>
      <w:r>
        <w:rPr>
          <w:rFonts w:ascii="微软雅黑" w:eastAsia="微软雅黑" w:hAnsi="微软雅黑" w:hint="eastAsia"/>
        </w:rPr>
        <w:t>MeetInfo</w:t>
      </w:r>
      <w:bookmarkEnd w:id="213"/>
    </w:p>
    <w:p w:rsidR="000451B4" w:rsidRPr="005F55A8" w:rsidRDefault="000451B4" w:rsidP="00DE3962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专家参会列表</w:t>
      </w:r>
    </w:p>
    <w:p w:rsidR="000451B4" w:rsidRDefault="000451B4" w:rsidP="00DE3962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03524B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>
              <w:rPr>
                <w:rFonts w:hint="eastAsia"/>
              </w:rPr>
              <w:t>schedule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0451B4" w:rsidRDefault="000451B4" w:rsidP="0003524B">
            <w:pPr>
              <w:jc w:val="left"/>
            </w:pPr>
            <w:r>
              <w:t>int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一级日程列表 或者 二级日程列表（role</w:t>
            </w:r>
            <w:r>
              <w:rPr>
                <w:color w:val="000000" w:themeColor="text1"/>
              </w:rPr>
              <w:t>_id=0</w:t>
            </w:r>
            <w:r>
              <w:rPr>
                <w:rFonts w:hint="eastAsia"/>
                <w:color w:val="000000" w:themeColor="text1"/>
              </w:rPr>
              <w:t>时）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7C1D28">
            <w:r>
              <w:rPr>
                <w:rFonts w:hint="eastAsia"/>
              </w:rPr>
              <w:t>schedule_</w:t>
            </w:r>
            <w:r>
              <w:t>name</w:t>
            </w:r>
          </w:p>
        </w:tc>
        <w:tc>
          <w:tcPr>
            <w:tcW w:w="1417" w:type="dxa"/>
          </w:tcPr>
          <w:p w:rsidR="000451B4" w:rsidRDefault="000451B4" w:rsidP="007C1D28">
            <w:pPr>
              <w:jc w:val="left"/>
            </w:pPr>
            <w:r>
              <w:t>String</w:t>
            </w:r>
          </w:p>
        </w:tc>
        <w:tc>
          <w:tcPr>
            <w:tcW w:w="852" w:type="dxa"/>
          </w:tcPr>
          <w:p w:rsidR="000451B4" w:rsidRDefault="000451B4" w:rsidP="007C1D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7C1D28"/>
        </w:tc>
        <w:tc>
          <w:tcPr>
            <w:tcW w:w="4534" w:type="dxa"/>
          </w:tcPr>
          <w:p w:rsidR="000451B4" w:rsidRDefault="000451B4" w:rsidP="007C1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日程标题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862357">
            <w:r>
              <w:rPr>
                <w:rFonts w:hint="eastAsia"/>
              </w:rPr>
              <w:t>start</w:t>
            </w:r>
            <w:r>
              <w:t>_date</w:t>
            </w:r>
          </w:p>
        </w:tc>
        <w:tc>
          <w:tcPr>
            <w:tcW w:w="1417" w:type="dxa"/>
          </w:tcPr>
          <w:p w:rsidR="000451B4" w:rsidRDefault="000451B4" w:rsidP="00862357">
            <w:pPr>
              <w:jc w:val="left"/>
            </w:pPr>
            <w:r>
              <w:t>Date</w:t>
            </w:r>
          </w:p>
        </w:tc>
        <w:tc>
          <w:tcPr>
            <w:tcW w:w="852" w:type="dxa"/>
          </w:tcPr>
          <w:p w:rsidR="000451B4" w:rsidRDefault="000451B4" w:rsidP="0086235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862357"/>
        </w:tc>
        <w:tc>
          <w:tcPr>
            <w:tcW w:w="4534" w:type="dxa"/>
          </w:tcPr>
          <w:p w:rsidR="000451B4" w:rsidRDefault="000451B4" w:rsidP="0086235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开始时间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862357">
            <w:r>
              <w:t>end_date</w:t>
            </w:r>
          </w:p>
        </w:tc>
        <w:tc>
          <w:tcPr>
            <w:tcW w:w="1417" w:type="dxa"/>
          </w:tcPr>
          <w:p w:rsidR="000451B4" w:rsidRDefault="000451B4" w:rsidP="0086235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852" w:type="dxa"/>
          </w:tcPr>
          <w:p w:rsidR="000451B4" w:rsidRDefault="000451B4" w:rsidP="0086235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862357"/>
        </w:tc>
        <w:tc>
          <w:tcPr>
            <w:tcW w:w="4534" w:type="dxa"/>
          </w:tcPr>
          <w:p w:rsidR="000451B4" w:rsidRDefault="000451B4" w:rsidP="0086235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结束时间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862357">
            <w:r>
              <w:rPr>
                <w:rFonts w:hint="eastAsia"/>
              </w:rPr>
              <w:t>room</w:t>
            </w:r>
            <w:r>
              <w:t>_name</w:t>
            </w:r>
          </w:p>
        </w:tc>
        <w:tc>
          <w:tcPr>
            <w:tcW w:w="1417" w:type="dxa"/>
          </w:tcPr>
          <w:p w:rsidR="000451B4" w:rsidRDefault="000451B4" w:rsidP="00862357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86235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862357"/>
        </w:tc>
        <w:tc>
          <w:tcPr>
            <w:tcW w:w="4534" w:type="dxa"/>
          </w:tcPr>
          <w:p w:rsidR="000451B4" w:rsidRDefault="000451B4" w:rsidP="0086235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会议室</w:t>
            </w:r>
          </w:p>
        </w:tc>
      </w:tr>
    </w:tbl>
    <w:p w:rsidR="000451B4" w:rsidRDefault="000451B4" w:rsidP="00407489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14" w:name="_Toc520820964"/>
      <w:r>
        <w:rPr>
          <w:rFonts w:ascii="微软雅黑" w:eastAsia="微软雅黑" w:hAnsi="微软雅黑" w:hint="eastAsia"/>
        </w:rPr>
        <w:t>Chat</w:t>
      </w:r>
      <w:r>
        <w:rPr>
          <w:rFonts w:ascii="微软雅黑" w:eastAsia="微软雅黑" w:hAnsi="微软雅黑"/>
        </w:rPr>
        <w:t>Info</w:t>
      </w:r>
      <w:bookmarkEnd w:id="214"/>
    </w:p>
    <w:p w:rsidR="000451B4" w:rsidRPr="005F55A8" w:rsidRDefault="000451B4" w:rsidP="00407489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B22999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03524B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fid</w:t>
            </w:r>
          </w:p>
        </w:tc>
        <w:tc>
          <w:tcPr>
            <w:tcW w:w="1417" w:type="dxa"/>
          </w:tcPr>
          <w:p w:rsidR="000451B4" w:rsidRDefault="000451B4" w:rsidP="0003524B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03524B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主键ID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live_id</w:t>
            </w:r>
          </w:p>
        </w:tc>
        <w:tc>
          <w:tcPr>
            <w:tcW w:w="1417" w:type="dxa"/>
          </w:tcPr>
          <w:p w:rsidR="000451B4" w:rsidRDefault="000451B4" w:rsidP="0003524B">
            <w:pPr>
              <w:jc w:val="left"/>
            </w:pPr>
            <w:r>
              <w:t>String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姓名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417" w:type="dxa"/>
          </w:tcPr>
          <w:p w:rsidR="000451B4" w:rsidRDefault="000451B4" w:rsidP="0003524B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图片网址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417" w:type="dxa"/>
          </w:tcPr>
          <w:p w:rsidR="000451B4" w:rsidRDefault="000451B4" w:rsidP="0003524B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专家介绍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>
              <w:t>image_url</w:t>
            </w:r>
          </w:p>
        </w:tc>
        <w:tc>
          <w:tcPr>
            <w:tcW w:w="1417" w:type="dxa"/>
          </w:tcPr>
          <w:p w:rsidR="000451B4" w:rsidRDefault="000451B4" w:rsidP="0003524B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用户图片地址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>
              <w:rPr>
                <w:rFonts w:hint="eastAsia"/>
              </w:rPr>
              <w:t>nick</w:t>
            </w:r>
            <w:r>
              <w:t>_name</w:t>
            </w:r>
          </w:p>
        </w:tc>
        <w:tc>
          <w:tcPr>
            <w:tcW w:w="1417" w:type="dxa"/>
          </w:tcPr>
          <w:p w:rsidR="000451B4" w:rsidRDefault="000451B4" w:rsidP="0003524B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用户昵称</w:t>
            </w:r>
          </w:p>
        </w:tc>
      </w:tr>
    </w:tbl>
    <w:p w:rsidR="000451B4" w:rsidRDefault="000451B4" w:rsidP="00BC187F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15" w:name="_Toc520820965"/>
      <w:r>
        <w:rPr>
          <w:rFonts w:ascii="微软雅黑" w:eastAsia="微软雅黑" w:hAnsi="微软雅黑" w:hint="eastAsia"/>
        </w:rPr>
        <w:t>Play</w:t>
      </w:r>
      <w:r>
        <w:rPr>
          <w:rFonts w:ascii="微软雅黑" w:eastAsia="微软雅黑" w:hAnsi="微软雅黑"/>
        </w:rPr>
        <w:t>UrlInfo</w:t>
      </w:r>
      <w:bookmarkEnd w:id="215"/>
    </w:p>
    <w:p w:rsidR="000451B4" w:rsidRPr="005F55A8" w:rsidRDefault="000451B4" w:rsidP="00BC187F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直播拉流地址信息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BC187F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03524B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03524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fid</w:t>
            </w:r>
          </w:p>
        </w:tc>
        <w:tc>
          <w:tcPr>
            <w:tcW w:w="1417" w:type="dxa"/>
            <w:vAlign w:val="center"/>
          </w:tcPr>
          <w:p w:rsidR="000451B4" w:rsidRDefault="000451B4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2" w:type="dxa"/>
          </w:tcPr>
          <w:p w:rsidR="000451B4" w:rsidRDefault="000451B4" w:rsidP="0003524B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  <w:vAlign w:val="center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主键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pPr>
              <w:rPr>
                <w:color w:val="000000" w:themeColor="text1"/>
              </w:rPr>
            </w:pPr>
            <w:r>
              <w:t>live_id</w:t>
            </w:r>
          </w:p>
        </w:tc>
        <w:tc>
          <w:tcPr>
            <w:tcW w:w="1417" w:type="dxa"/>
            <w:vAlign w:val="center"/>
          </w:tcPr>
          <w:p w:rsidR="000451B4" w:rsidRDefault="000451B4" w:rsidP="0003524B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  <w:vAlign w:val="center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直播ID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>
              <w:t>p</w:t>
            </w:r>
            <w:r>
              <w:rPr>
                <w:rFonts w:hint="eastAsia"/>
              </w:rPr>
              <w:t>ush</w:t>
            </w:r>
            <w:r>
              <w:t>_u</w:t>
            </w:r>
            <w:r>
              <w:rPr>
                <w:rFonts w:hint="eastAsia"/>
              </w:rPr>
              <w:t>rl</w:t>
            </w:r>
          </w:p>
        </w:tc>
        <w:tc>
          <w:tcPr>
            <w:tcW w:w="1417" w:type="dxa"/>
            <w:vAlign w:val="center"/>
          </w:tcPr>
          <w:p w:rsidR="000451B4" w:rsidRDefault="000451B4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  <w:vAlign w:val="center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流媒体地址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>
              <w:t>r</w:t>
            </w:r>
            <w:r>
              <w:rPr>
                <w:rFonts w:hint="eastAsia"/>
              </w:rPr>
              <w:t>tmp</w:t>
            </w:r>
            <w:r>
              <w:t>_u</w:t>
            </w:r>
            <w:r>
              <w:rPr>
                <w:rFonts w:hint="eastAsia"/>
              </w:rPr>
              <w:t>rl</w:t>
            </w:r>
          </w:p>
        </w:tc>
        <w:tc>
          <w:tcPr>
            <w:tcW w:w="1417" w:type="dxa"/>
            <w:vAlign w:val="center"/>
          </w:tcPr>
          <w:p w:rsidR="000451B4" w:rsidRDefault="000451B4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  <w:vAlign w:val="center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流媒体地址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>
              <w:t>f</w:t>
            </w:r>
            <w:r>
              <w:rPr>
                <w:rFonts w:hint="eastAsia"/>
              </w:rPr>
              <w:t>lash</w:t>
            </w:r>
            <w:r>
              <w:t>_u</w:t>
            </w:r>
            <w:r>
              <w:rPr>
                <w:rFonts w:hint="eastAsia"/>
              </w:rPr>
              <w:t>rl</w:t>
            </w:r>
          </w:p>
        </w:tc>
        <w:tc>
          <w:tcPr>
            <w:tcW w:w="1417" w:type="dxa"/>
            <w:vAlign w:val="center"/>
          </w:tcPr>
          <w:p w:rsidR="000451B4" w:rsidRDefault="000451B4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  <w:vAlign w:val="center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流媒体地址</w:t>
            </w:r>
          </w:p>
        </w:tc>
      </w:tr>
      <w:tr w:rsidR="000451B4" w:rsidTr="0003524B">
        <w:tc>
          <w:tcPr>
            <w:tcW w:w="2126" w:type="dxa"/>
          </w:tcPr>
          <w:p w:rsidR="000451B4" w:rsidRDefault="000451B4" w:rsidP="0003524B">
            <w:r>
              <w:t>h</w:t>
            </w:r>
            <w:r>
              <w:rPr>
                <w:rFonts w:hint="eastAsia"/>
              </w:rPr>
              <w:t>ls</w:t>
            </w:r>
            <w:r>
              <w:t>_u</w:t>
            </w:r>
            <w:r>
              <w:rPr>
                <w:rFonts w:hint="eastAsia"/>
              </w:rPr>
              <w:t>rl</w:t>
            </w:r>
          </w:p>
        </w:tc>
        <w:tc>
          <w:tcPr>
            <w:tcW w:w="1417" w:type="dxa"/>
            <w:vAlign w:val="center"/>
          </w:tcPr>
          <w:p w:rsidR="000451B4" w:rsidRDefault="000451B4" w:rsidP="0003524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03524B"/>
        </w:tc>
        <w:tc>
          <w:tcPr>
            <w:tcW w:w="4534" w:type="dxa"/>
            <w:vAlign w:val="center"/>
          </w:tcPr>
          <w:p w:rsidR="000451B4" w:rsidRDefault="000451B4" w:rsidP="0003524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流媒体地址</w:t>
            </w:r>
          </w:p>
        </w:tc>
      </w:tr>
    </w:tbl>
    <w:p w:rsidR="000451B4" w:rsidRDefault="000451B4" w:rsidP="00BC187F"/>
    <w:p w:rsidR="000451B4" w:rsidRDefault="000451B4" w:rsidP="00201B40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16" w:name="_Toc520820966"/>
      <w:r>
        <w:rPr>
          <w:rFonts w:ascii="微软雅黑" w:eastAsia="微软雅黑" w:hAnsi="微软雅黑"/>
        </w:rPr>
        <w:t>ProductInfo</w:t>
      </w:r>
      <w:bookmarkEnd w:id="216"/>
    </w:p>
    <w:p w:rsidR="000451B4" w:rsidRPr="005F55A8" w:rsidRDefault="000451B4" w:rsidP="00201B40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产品信息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201B40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975103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lastRenderedPageBreak/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fid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975103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主键ID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product_n</w:t>
            </w:r>
            <w:r>
              <w:rPr>
                <w:rFonts w:hint="eastAsia"/>
              </w:rPr>
              <w:t>ame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名称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description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简介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c</w:t>
            </w:r>
            <w:r>
              <w:rPr>
                <w:rFonts w:hint="eastAsia"/>
              </w:rPr>
              <w:t>lass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直播分类I</w:t>
            </w:r>
            <w:r>
              <w:t>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class</w:t>
            </w:r>
            <w:r>
              <w:t>_name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直播分类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i</w:t>
            </w:r>
            <w:r>
              <w:rPr>
                <w:rFonts w:hint="eastAsia"/>
              </w:rPr>
              <w:t>mage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t>String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web图片网址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product</w:t>
            </w:r>
            <w:r w:rsidDel="00B632F8">
              <w:t xml:space="preserve"> </w:t>
            </w:r>
            <w:r>
              <w:t>_type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szCs w:val="18"/>
              </w:rPr>
              <w:t>int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产品类型 1:直播打包2:录播打包，即是培训课程包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417" w:type="dxa"/>
          </w:tcPr>
          <w:p w:rsidR="000451B4" w:rsidRDefault="000451B4" w:rsidP="00975103">
            <w:r>
              <w:t>Number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单价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sort</w:t>
            </w:r>
          </w:p>
        </w:tc>
        <w:tc>
          <w:tcPr>
            <w:tcW w:w="1417" w:type="dxa"/>
          </w:tcPr>
          <w:p w:rsidR="000451B4" w:rsidRDefault="000451B4" w:rsidP="00975103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排序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r</w:t>
            </w:r>
            <w:r>
              <w:rPr>
                <w:rFonts w:hint="eastAsia"/>
              </w:rPr>
              <w:t>ecommend</w:t>
            </w:r>
          </w:p>
        </w:tc>
        <w:tc>
          <w:tcPr>
            <w:tcW w:w="1417" w:type="dxa"/>
          </w:tcPr>
          <w:p w:rsidR="000451B4" w:rsidRDefault="000451B4" w:rsidP="00975103">
            <w:r>
              <w:t>int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  <w:color w:val="000000" w:themeColor="text1"/>
              </w:rPr>
              <w:t xml:space="preserve">是否推荐 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 xml:space="preserve">:否 1:是 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17" w:type="dxa"/>
          </w:tcPr>
          <w:p w:rsidR="000451B4" w:rsidRDefault="000451B4" w:rsidP="00975103">
            <w:r>
              <w:t>int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产品状态，1</w:t>
            </w:r>
            <w:r>
              <w:t>:</w:t>
            </w:r>
            <w:r>
              <w:rPr>
                <w:rFonts w:hint="eastAsia"/>
              </w:rPr>
              <w:t>未开始销售，2</w:t>
            </w:r>
            <w:r>
              <w:t>:</w:t>
            </w:r>
            <w:r>
              <w:rPr>
                <w:rFonts w:hint="eastAsia"/>
              </w:rPr>
              <w:t>上架，3</w:t>
            </w:r>
            <w:r>
              <w:t>:</w:t>
            </w:r>
            <w:r>
              <w:rPr>
                <w:rFonts w:hint="eastAsia"/>
              </w:rPr>
              <w:t>下架</w:t>
            </w:r>
          </w:p>
        </w:tc>
      </w:tr>
    </w:tbl>
    <w:p w:rsidR="000451B4" w:rsidRDefault="000451B4" w:rsidP="00CF3FD7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17" w:name="_Toc520820967"/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Detail</w:t>
      </w:r>
      <w:bookmarkEnd w:id="217"/>
    </w:p>
    <w:p w:rsidR="000451B4" w:rsidRPr="005F55A8" w:rsidRDefault="000451B4" w:rsidP="00CF3FD7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产品详细列表，记录直播列表或者录播和考试列表</w:t>
      </w:r>
      <w:r w:rsidRPr="005F55A8">
        <w:rPr>
          <w:rFonts w:ascii="微软雅黑" w:eastAsia="微软雅黑" w:hAnsi="微软雅黑" w:hint="eastAsia"/>
          <w:szCs w:val="18"/>
        </w:rPr>
        <w:t>。</w:t>
      </w:r>
      <w:r>
        <w:rPr>
          <w:rFonts w:ascii="微软雅黑" w:eastAsia="微软雅黑" w:hAnsi="微软雅黑" w:hint="eastAsia"/>
          <w:szCs w:val="18"/>
        </w:rPr>
        <w:t>当</w:t>
      </w:r>
      <w:r w:rsidRPr="00C361E2">
        <w:rPr>
          <w:rFonts w:ascii="微软雅黑" w:eastAsia="微软雅黑" w:hAnsi="微软雅黑" w:hint="eastAsia"/>
          <w:szCs w:val="18"/>
        </w:rPr>
        <w:t>main</w:t>
      </w:r>
      <w:r>
        <w:rPr>
          <w:rFonts w:ascii="微软雅黑" w:eastAsia="微软雅黑" w:hAnsi="微软雅黑"/>
          <w:szCs w:val="18"/>
        </w:rPr>
        <w:t>_type=1</w:t>
      </w:r>
      <w:r>
        <w:rPr>
          <w:rFonts w:ascii="微软雅黑" w:eastAsia="微软雅黑" w:hAnsi="微软雅黑" w:hint="eastAsia"/>
          <w:szCs w:val="18"/>
        </w:rPr>
        <w:t>时，main_id是直播ID；当</w:t>
      </w:r>
      <w:r w:rsidRPr="00C361E2">
        <w:rPr>
          <w:rFonts w:ascii="微软雅黑" w:eastAsia="微软雅黑" w:hAnsi="微软雅黑" w:hint="eastAsia"/>
          <w:szCs w:val="18"/>
        </w:rPr>
        <w:t>main</w:t>
      </w:r>
      <w:r>
        <w:rPr>
          <w:rFonts w:ascii="微软雅黑" w:eastAsia="微软雅黑" w:hAnsi="微软雅黑"/>
          <w:szCs w:val="18"/>
        </w:rPr>
        <w:t>_type=2</w:t>
      </w:r>
      <w:r>
        <w:rPr>
          <w:rFonts w:ascii="微软雅黑" w:eastAsia="微软雅黑" w:hAnsi="微软雅黑" w:hint="eastAsia"/>
          <w:szCs w:val="18"/>
        </w:rPr>
        <w:t>时，main_id是录播ID；当</w:t>
      </w:r>
      <w:r w:rsidRPr="00C361E2">
        <w:rPr>
          <w:rFonts w:ascii="微软雅黑" w:eastAsia="微软雅黑" w:hAnsi="微软雅黑" w:hint="eastAsia"/>
          <w:szCs w:val="18"/>
        </w:rPr>
        <w:t>main</w:t>
      </w:r>
      <w:r>
        <w:rPr>
          <w:rFonts w:ascii="微软雅黑" w:eastAsia="微软雅黑" w:hAnsi="微软雅黑"/>
          <w:szCs w:val="18"/>
        </w:rPr>
        <w:t>_type=3</w:t>
      </w:r>
      <w:r>
        <w:rPr>
          <w:rFonts w:ascii="微软雅黑" w:eastAsia="微软雅黑" w:hAnsi="微软雅黑" w:hint="eastAsia"/>
          <w:szCs w:val="18"/>
        </w:rPr>
        <w:t>时，main_id是考试ID</w:t>
      </w:r>
    </w:p>
    <w:p w:rsidR="000451B4" w:rsidRDefault="000451B4" w:rsidP="00CF3FD7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975103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fid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975103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主键ID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product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商品ID</w:t>
            </w:r>
            <w:r>
              <w:t>,</w:t>
            </w:r>
            <w:r>
              <w:rPr>
                <w:rFonts w:hint="eastAsia"/>
              </w:rPr>
              <w:t>关联product_info</w:t>
            </w:r>
            <w:r>
              <w:t>.fid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product</w:t>
            </w:r>
            <w:r>
              <w:t>_type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产品类型 1:直播打包2:录播打包，即是培训课程包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main</w:t>
            </w:r>
            <w:r>
              <w:t>_type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 xml:space="preserve">主表类型，1直播 </w:t>
            </w:r>
            <w:r>
              <w:t>2</w:t>
            </w:r>
            <w:r>
              <w:rPr>
                <w:rFonts w:hint="eastAsia"/>
              </w:rPr>
              <w:t xml:space="preserve">录播 </w:t>
            </w:r>
            <w:r>
              <w:t>3</w:t>
            </w:r>
            <w:r>
              <w:rPr>
                <w:rFonts w:hint="eastAsia"/>
              </w:rPr>
              <w:t>考试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main_id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直播ID</w:t>
            </w:r>
            <w:r>
              <w:t>,</w:t>
            </w:r>
            <w:r>
              <w:rPr>
                <w:rFonts w:hint="eastAsia"/>
              </w:rPr>
              <w:t>关联live_info</w:t>
            </w:r>
            <w:r>
              <w:t>.fid</w:t>
            </w:r>
            <w:r>
              <w:rPr>
                <w:rFonts w:hint="eastAsia"/>
              </w:rPr>
              <w:t>或者</w:t>
            </w:r>
            <w:r>
              <w:t>video_info.fid</w:t>
            </w:r>
            <w:r>
              <w:rPr>
                <w:rFonts w:hint="eastAsia"/>
              </w:rPr>
              <w:t>或者exam_info</w:t>
            </w:r>
            <w:r>
              <w:t>.fid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main</w:t>
            </w:r>
            <w:r>
              <w:t>_name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主记录的标题，直播标题，录播标题或者考试标题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sort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t>String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排序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l</w:t>
            </w:r>
            <w:r>
              <w:t>iving_</w:t>
            </w:r>
            <w:r>
              <w:rPr>
                <w:rFonts w:hint="eastAsia"/>
              </w:rPr>
              <w:t>status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975103">
            <w:r>
              <w:rPr>
                <w:rFonts w:hint="eastAsia"/>
              </w:rPr>
              <w:t>0</w:t>
            </w:r>
          </w:p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 xml:space="preserve">直播 直播状态0未开始 </w:t>
            </w:r>
            <w:r>
              <w:t>1</w:t>
            </w:r>
            <w:r>
              <w:rPr>
                <w:rFonts w:hint="eastAsia"/>
              </w:rPr>
              <w:t xml:space="preserve">正在直播 </w:t>
            </w:r>
            <w:r>
              <w:t>2</w:t>
            </w:r>
            <w:r>
              <w:rPr>
                <w:rFonts w:hint="eastAsia"/>
              </w:rPr>
              <w:t>已结束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s</w:t>
            </w:r>
            <w:r>
              <w:t>ection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975103">
            <w:r>
              <w:rPr>
                <w:rFonts w:hint="eastAsia"/>
              </w:rPr>
              <w:t>0</w:t>
            </w:r>
          </w:p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录播 章节类型I</w:t>
            </w:r>
            <w:r>
              <w:t>D</w:t>
            </w:r>
            <w:r>
              <w:rPr>
                <w:rFonts w:hint="eastAsia"/>
              </w:rPr>
              <w:t>=pro</w:t>
            </w:r>
            <w:r>
              <w:t>duct_detial_class.fid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sec</w:t>
            </w:r>
            <w:r>
              <w:t>tion_name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录播 章节名称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comment</w:t>
            </w:r>
            <w:r>
              <w:t>_num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975103">
            <w:r>
              <w:rPr>
                <w:rFonts w:hint="eastAsia"/>
              </w:rPr>
              <w:t>0</w:t>
            </w:r>
          </w:p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录播 评论次数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h</w:t>
            </w:r>
            <w:r>
              <w:t>as_read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975103">
            <w:r>
              <w:rPr>
                <w:rFonts w:hint="eastAsia"/>
              </w:rPr>
              <w:t>0</w:t>
            </w:r>
          </w:p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 xml:space="preserve">录播 是否浏览过 </w:t>
            </w:r>
            <w:r>
              <w:t>0</w:t>
            </w:r>
            <w:r>
              <w:rPr>
                <w:rFonts w:hint="eastAsia"/>
              </w:rPr>
              <w:t xml:space="preserve">未浏览 </w:t>
            </w:r>
            <w:r>
              <w:t>1</w:t>
            </w:r>
            <w:r>
              <w:rPr>
                <w:rFonts w:hint="eastAsia"/>
              </w:rPr>
              <w:t>已浏览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exam</w:t>
            </w:r>
            <w:r>
              <w:t>_pass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975103">
            <w:r>
              <w:rPr>
                <w:rFonts w:hint="eastAsia"/>
              </w:rPr>
              <w:t>0</w:t>
            </w:r>
          </w:p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 xml:space="preserve">考试 是否已经考试通过 </w:t>
            </w:r>
            <w:r>
              <w:t>0</w:t>
            </w:r>
            <w:r>
              <w:rPr>
                <w:rFonts w:hint="eastAsia"/>
              </w:rPr>
              <w:t xml:space="preserve">未通过 </w:t>
            </w:r>
            <w:r>
              <w:t>1</w:t>
            </w:r>
            <w:r>
              <w:rPr>
                <w:rFonts w:hint="eastAsia"/>
              </w:rPr>
              <w:t>通过</w:t>
            </w:r>
          </w:p>
        </w:tc>
      </w:tr>
    </w:tbl>
    <w:p w:rsidR="000451B4" w:rsidRDefault="000451B4" w:rsidP="00773D4C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18" w:name="_Toc520820968"/>
      <w:r>
        <w:rPr>
          <w:rFonts w:ascii="微软雅黑" w:eastAsia="微软雅黑" w:hAnsi="微软雅黑"/>
        </w:rPr>
        <w:t>CommentInfo</w:t>
      </w:r>
      <w:bookmarkEnd w:id="218"/>
    </w:p>
    <w:p w:rsidR="000451B4" w:rsidRPr="005F55A8" w:rsidRDefault="000451B4" w:rsidP="00773D4C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录播评论信息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773D4C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097354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F43E4D">
            <w:pPr>
              <w:rPr>
                <w:color w:val="000000" w:themeColor="text1"/>
              </w:rPr>
            </w:pPr>
            <w:r>
              <w:t>fid</w:t>
            </w:r>
          </w:p>
        </w:tc>
        <w:tc>
          <w:tcPr>
            <w:tcW w:w="1417" w:type="dxa"/>
          </w:tcPr>
          <w:p w:rsidR="000451B4" w:rsidRDefault="000451B4" w:rsidP="00F43E4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F43E4D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43E4D"/>
        </w:tc>
        <w:tc>
          <w:tcPr>
            <w:tcW w:w="4534" w:type="dxa"/>
          </w:tcPr>
          <w:p w:rsidR="000451B4" w:rsidRDefault="000451B4" w:rsidP="00F43E4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主键ID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F43E4D">
            <w:pPr>
              <w:rPr>
                <w:color w:val="000000" w:themeColor="text1"/>
              </w:rPr>
            </w:pPr>
            <w:r>
              <w:t>video_id</w:t>
            </w:r>
          </w:p>
        </w:tc>
        <w:tc>
          <w:tcPr>
            <w:tcW w:w="1417" w:type="dxa"/>
          </w:tcPr>
          <w:p w:rsidR="000451B4" w:rsidRDefault="000451B4" w:rsidP="00F43E4D">
            <w:pPr>
              <w:jc w:val="left"/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43E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43E4D"/>
        </w:tc>
        <w:tc>
          <w:tcPr>
            <w:tcW w:w="4534" w:type="dxa"/>
          </w:tcPr>
          <w:p w:rsidR="000451B4" w:rsidRDefault="000451B4" w:rsidP="00F43E4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录播ID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F43E4D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F43E4D">
            <w:pPr>
              <w:jc w:val="left"/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43E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43E4D"/>
        </w:tc>
        <w:tc>
          <w:tcPr>
            <w:tcW w:w="4534" w:type="dxa"/>
          </w:tcPr>
          <w:p w:rsidR="000451B4" w:rsidRDefault="000451B4" w:rsidP="00F43E4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用户ID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F43E4D">
            <w:r>
              <w:rPr>
                <w:rFonts w:hint="eastAsia"/>
              </w:rPr>
              <w:t>nick</w:t>
            </w:r>
            <w:r>
              <w:t>_name</w:t>
            </w:r>
          </w:p>
        </w:tc>
        <w:tc>
          <w:tcPr>
            <w:tcW w:w="1417" w:type="dxa"/>
          </w:tcPr>
          <w:p w:rsidR="000451B4" w:rsidRDefault="000451B4" w:rsidP="00F43E4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43E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43E4D"/>
        </w:tc>
        <w:tc>
          <w:tcPr>
            <w:tcW w:w="4534" w:type="dxa"/>
          </w:tcPr>
          <w:p w:rsidR="000451B4" w:rsidRDefault="000451B4" w:rsidP="00F43E4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昵称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F43E4D">
            <w:r>
              <w:rPr>
                <w:rFonts w:hint="eastAsia"/>
              </w:rPr>
              <w:t>image</w:t>
            </w:r>
            <w:r>
              <w:t>_url</w:t>
            </w:r>
          </w:p>
        </w:tc>
        <w:tc>
          <w:tcPr>
            <w:tcW w:w="1417" w:type="dxa"/>
          </w:tcPr>
          <w:p w:rsidR="000451B4" w:rsidRDefault="000451B4" w:rsidP="00F43E4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F43E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F43E4D"/>
        </w:tc>
        <w:tc>
          <w:tcPr>
            <w:tcW w:w="4534" w:type="dxa"/>
          </w:tcPr>
          <w:p w:rsidR="000451B4" w:rsidRDefault="000451B4" w:rsidP="00F43E4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用户头像网址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F43E4D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417" w:type="dxa"/>
          </w:tcPr>
          <w:p w:rsidR="000451B4" w:rsidRDefault="000451B4" w:rsidP="00F43E4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F43E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43E4D"/>
        </w:tc>
        <w:tc>
          <w:tcPr>
            <w:tcW w:w="4534" w:type="dxa"/>
          </w:tcPr>
          <w:p w:rsidR="000451B4" w:rsidRDefault="000451B4" w:rsidP="00F43E4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评论内容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F43E4D">
            <w:r>
              <w:rPr>
                <w:rFonts w:hint="eastAsia"/>
              </w:rPr>
              <w:t>check</w:t>
            </w:r>
          </w:p>
        </w:tc>
        <w:tc>
          <w:tcPr>
            <w:tcW w:w="1417" w:type="dxa"/>
          </w:tcPr>
          <w:p w:rsidR="000451B4" w:rsidRDefault="000451B4" w:rsidP="00F43E4D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F43E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F43E4D"/>
        </w:tc>
        <w:tc>
          <w:tcPr>
            <w:tcW w:w="4534" w:type="dxa"/>
          </w:tcPr>
          <w:p w:rsidR="000451B4" w:rsidRDefault="000451B4" w:rsidP="00F43E4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0未审核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 xml:space="preserve">审核通过 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审核不通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F43E4D">
            <w:r>
              <w:t>praise_num</w:t>
            </w:r>
          </w:p>
        </w:tc>
        <w:tc>
          <w:tcPr>
            <w:tcW w:w="1417" w:type="dxa"/>
          </w:tcPr>
          <w:p w:rsidR="000451B4" w:rsidRDefault="000451B4" w:rsidP="00F43E4D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F43E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F43E4D"/>
        </w:tc>
        <w:tc>
          <w:tcPr>
            <w:tcW w:w="4534" w:type="dxa"/>
          </w:tcPr>
          <w:p w:rsidR="000451B4" w:rsidRDefault="000451B4" w:rsidP="00F43E4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对该条评论的点赞数</w:t>
            </w:r>
          </w:p>
        </w:tc>
      </w:tr>
    </w:tbl>
    <w:p w:rsidR="000451B4" w:rsidRDefault="000451B4" w:rsidP="00C664DC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19" w:name="_Toc520820969"/>
      <w:r>
        <w:rPr>
          <w:rFonts w:ascii="微软雅黑" w:eastAsia="微软雅黑" w:hAnsi="微软雅黑" w:hint="eastAsia"/>
        </w:rPr>
        <w:lastRenderedPageBreak/>
        <w:t>Exam</w:t>
      </w:r>
      <w:r>
        <w:rPr>
          <w:rFonts w:ascii="微软雅黑" w:eastAsia="微软雅黑" w:hAnsi="微软雅黑"/>
        </w:rPr>
        <w:t>Info</w:t>
      </w:r>
      <w:bookmarkEnd w:id="219"/>
    </w:p>
    <w:p w:rsidR="000451B4" w:rsidRPr="005F55A8" w:rsidRDefault="000451B4" w:rsidP="00C664DC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录播考试信息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C664DC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097354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097354">
            <w:r>
              <w:t>fid</w:t>
            </w:r>
          </w:p>
        </w:tc>
        <w:tc>
          <w:tcPr>
            <w:tcW w:w="1417" w:type="dxa"/>
          </w:tcPr>
          <w:p w:rsidR="000451B4" w:rsidRDefault="000451B4" w:rsidP="0009735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09735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97354"/>
        </w:tc>
        <w:tc>
          <w:tcPr>
            <w:tcW w:w="4534" w:type="dxa"/>
          </w:tcPr>
          <w:p w:rsidR="000451B4" w:rsidRDefault="000451B4" w:rsidP="00097354">
            <w:r>
              <w:rPr>
                <w:rFonts w:hint="eastAsia"/>
              </w:rPr>
              <w:t>主键ID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097354">
            <w:r>
              <w:t>exam_</w:t>
            </w: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</w:tcPr>
          <w:p w:rsidR="000451B4" w:rsidRDefault="000451B4" w:rsidP="00097354">
            <w:pPr>
              <w:jc w:val="left"/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9735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97354"/>
        </w:tc>
        <w:tc>
          <w:tcPr>
            <w:tcW w:w="4534" w:type="dxa"/>
          </w:tcPr>
          <w:p w:rsidR="000451B4" w:rsidRDefault="000451B4" w:rsidP="00097354">
            <w:r>
              <w:rPr>
                <w:rFonts w:hint="eastAsia"/>
              </w:rPr>
              <w:t>考试名称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097354">
            <w:r>
              <w:t>description</w:t>
            </w:r>
          </w:p>
        </w:tc>
        <w:tc>
          <w:tcPr>
            <w:tcW w:w="1417" w:type="dxa"/>
          </w:tcPr>
          <w:p w:rsidR="000451B4" w:rsidRDefault="000451B4" w:rsidP="00097354">
            <w:pPr>
              <w:jc w:val="left"/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9735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97354"/>
        </w:tc>
        <w:tc>
          <w:tcPr>
            <w:tcW w:w="4534" w:type="dxa"/>
          </w:tcPr>
          <w:p w:rsidR="000451B4" w:rsidRDefault="000451B4" w:rsidP="00097354">
            <w:r>
              <w:rPr>
                <w:rFonts w:hint="eastAsia"/>
              </w:rPr>
              <w:t>描述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097354">
            <w:r>
              <w:rPr>
                <w:rFonts w:hint="eastAsia"/>
              </w:rPr>
              <w:t>duration</w:t>
            </w:r>
          </w:p>
        </w:tc>
        <w:tc>
          <w:tcPr>
            <w:tcW w:w="1417" w:type="dxa"/>
          </w:tcPr>
          <w:p w:rsidR="000451B4" w:rsidRDefault="000451B4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852" w:type="dxa"/>
          </w:tcPr>
          <w:p w:rsidR="000451B4" w:rsidRDefault="000451B4" w:rsidP="0009735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097354"/>
        </w:tc>
        <w:tc>
          <w:tcPr>
            <w:tcW w:w="4534" w:type="dxa"/>
          </w:tcPr>
          <w:p w:rsidR="000451B4" w:rsidRDefault="000451B4" w:rsidP="00097354">
            <w:r>
              <w:rPr>
                <w:rFonts w:hint="eastAsia"/>
              </w:rPr>
              <w:t>考试时长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097354">
            <w:r>
              <w:rPr>
                <w:rFonts w:hint="eastAsia"/>
              </w:rPr>
              <w:t>score</w:t>
            </w:r>
            <w:r>
              <w:t>_</w:t>
            </w: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417" w:type="dxa"/>
          </w:tcPr>
          <w:p w:rsidR="000451B4" w:rsidRDefault="000451B4" w:rsidP="0009735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9735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097354"/>
        </w:tc>
        <w:tc>
          <w:tcPr>
            <w:tcW w:w="4534" w:type="dxa"/>
          </w:tcPr>
          <w:p w:rsidR="000451B4" w:rsidRDefault="000451B4" w:rsidP="00097354">
            <w:r>
              <w:rPr>
                <w:rFonts w:hint="eastAsia"/>
              </w:rPr>
              <w:t>考试总分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097354">
            <w:r>
              <w:rPr>
                <w:rFonts w:hint="eastAsia"/>
              </w:rPr>
              <w:t>score</w:t>
            </w:r>
            <w:r>
              <w:t>_pass</w:t>
            </w:r>
          </w:p>
        </w:tc>
        <w:tc>
          <w:tcPr>
            <w:tcW w:w="1417" w:type="dxa"/>
          </w:tcPr>
          <w:p w:rsidR="000451B4" w:rsidRDefault="000451B4" w:rsidP="0009735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09735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97354"/>
        </w:tc>
        <w:tc>
          <w:tcPr>
            <w:tcW w:w="4534" w:type="dxa"/>
          </w:tcPr>
          <w:p w:rsidR="000451B4" w:rsidRDefault="000451B4" w:rsidP="00097354">
            <w:r>
              <w:rPr>
                <w:rFonts w:hint="eastAsia"/>
              </w:rPr>
              <w:t>考试及格分数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097354">
            <w:r>
              <w:rPr>
                <w:rFonts w:hint="eastAsia"/>
              </w:rPr>
              <w:t>show</w:t>
            </w:r>
            <w:r>
              <w:t xml:space="preserve">_ </w:t>
            </w:r>
            <w:r w:rsidRPr="0019206F">
              <w:t>analysis</w:t>
            </w:r>
          </w:p>
        </w:tc>
        <w:tc>
          <w:tcPr>
            <w:tcW w:w="1417" w:type="dxa"/>
          </w:tcPr>
          <w:p w:rsidR="000451B4" w:rsidRDefault="000451B4" w:rsidP="00097354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09735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097354"/>
        </w:tc>
        <w:tc>
          <w:tcPr>
            <w:tcW w:w="4534" w:type="dxa"/>
          </w:tcPr>
          <w:p w:rsidR="000451B4" w:rsidRDefault="000451B4" w:rsidP="00097354">
            <w:r>
              <w:rPr>
                <w:rFonts w:hint="eastAsia"/>
              </w:rPr>
              <w:t xml:space="preserve">是否显示答案解析 </w:t>
            </w:r>
            <w:r>
              <w:t>0</w:t>
            </w:r>
            <w:r>
              <w:rPr>
                <w:rFonts w:hint="eastAsia"/>
              </w:rPr>
              <w:t xml:space="preserve">不显示 </w:t>
            </w:r>
            <w:r>
              <w:t>1</w:t>
            </w:r>
            <w:r>
              <w:rPr>
                <w:rFonts w:hint="eastAsia"/>
              </w:rPr>
              <w:t>显示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097354">
            <w:r>
              <w:rPr>
                <w:rFonts w:hint="eastAsia"/>
              </w:rPr>
              <w:t>s</w:t>
            </w:r>
            <w:r>
              <w:t>ubject_list</w:t>
            </w:r>
          </w:p>
        </w:tc>
        <w:tc>
          <w:tcPr>
            <w:tcW w:w="1417" w:type="dxa"/>
          </w:tcPr>
          <w:p w:rsidR="000451B4" w:rsidRDefault="000451B4" w:rsidP="00097354">
            <w:pPr>
              <w:jc w:val="left"/>
            </w:pPr>
            <w:r>
              <w:rPr>
                <w:rFonts w:hint="eastAsia"/>
              </w:rPr>
              <w:t>S</w:t>
            </w:r>
            <w:r>
              <w:t>ubjectInfo[]</w:t>
            </w:r>
          </w:p>
        </w:tc>
        <w:tc>
          <w:tcPr>
            <w:tcW w:w="852" w:type="dxa"/>
          </w:tcPr>
          <w:p w:rsidR="000451B4" w:rsidRDefault="000451B4" w:rsidP="0009735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97354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4534" w:type="dxa"/>
          </w:tcPr>
          <w:p w:rsidR="000451B4" w:rsidRDefault="000451B4" w:rsidP="00097354">
            <w:r>
              <w:rPr>
                <w:rFonts w:hint="eastAsia"/>
              </w:rPr>
              <w:t>题目集合</w:t>
            </w:r>
          </w:p>
        </w:tc>
      </w:tr>
    </w:tbl>
    <w:p w:rsidR="000451B4" w:rsidRPr="00773D4C" w:rsidRDefault="000451B4" w:rsidP="00C664DC"/>
    <w:p w:rsidR="000451B4" w:rsidRDefault="000451B4" w:rsidP="00121A10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20" w:name="_Toc520820970"/>
      <w:r>
        <w:rPr>
          <w:rFonts w:ascii="微软雅黑" w:eastAsia="微软雅黑" w:hAnsi="微软雅黑" w:hint="eastAsia"/>
        </w:rPr>
        <w:t>Subject</w:t>
      </w:r>
      <w:r>
        <w:rPr>
          <w:rFonts w:ascii="微软雅黑" w:eastAsia="微软雅黑" w:hAnsi="微软雅黑"/>
        </w:rPr>
        <w:t>Info</w:t>
      </w:r>
      <w:bookmarkEnd w:id="220"/>
    </w:p>
    <w:p w:rsidR="000451B4" w:rsidRPr="005F55A8" w:rsidRDefault="000451B4" w:rsidP="00121A10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录播考试考题信息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121A10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097354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C664DC">
            <w:r>
              <w:t>fid</w:t>
            </w:r>
          </w:p>
        </w:tc>
        <w:tc>
          <w:tcPr>
            <w:tcW w:w="1417" w:type="dxa"/>
          </w:tcPr>
          <w:p w:rsidR="000451B4" w:rsidRDefault="000451B4" w:rsidP="00C664D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C664DC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C664DC"/>
        </w:tc>
        <w:tc>
          <w:tcPr>
            <w:tcW w:w="4534" w:type="dxa"/>
          </w:tcPr>
          <w:p w:rsidR="000451B4" w:rsidRDefault="000451B4" w:rsidP="00C664DC">
            <w:r>
              <w:rPr>
                <w:rFonts w:hint="eastAsia"/>
              </w:rPr>
              <w:t>主键ID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C664DC">
            <w:r>
              <w:rPr>
                <w:rFonts w:hint="eastAsia"/>
              </w:rPr>
              <w:t>exam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C664DC">
            <w:pPr>
              <w:jc w:val="left"/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C664D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C664DC"/>
        </w:tc>
        <w:tc>
          <w:tcPr>
            <w:tcW w:w="4534" w:type="dxa"/>
          </w:tcPr>
          <w:p w:rsidR="000451B4" w:rsidRDefault="000451B4" w:rsidP="00C664DC">
            <w:r>
              <w:rPr>
                <w:rFonts w:hint="eastAsia"/>
              </w:rPr>
              <w:t>考试ID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C664DC">
            <w:r>
              <w:t>subject_name</w:t>
            </w:r>
          </w:p>
        </w:tc>
        <w:tc>
          <w:tcPr>
            <w:tcW w:w="1417" w:type="dxa"/>
          </w:tcPr>
          <w:p w:rsidR="000451B4" w:rsidRDefault="000451B4" w:rsidP="00C664DC">
            <w:pPr>
              <w:jc w:val="left"/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C664D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C664DC"/>
        </w:tc>
        <w:tc>
          <w:tcPr>
            <w:tcW w:w="4534" w:type="dxa"/>
          </w:tcPr>
          <w:p w:rsidR="000451B4" w:rsidRDefault="000451B4" w:rsidP="00C664DC">
            <w:r>
              <w:rPr>
                <w:rFonts w:hint="eastAsia"/>
              </w:rPr>
              <w:t>考题名称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C664DC">
            <w:r>
              <w:rPr>
                <w:rFonts w:hint="eastAsia"/>
              </w:rPr>
              <w:t>subject_type</w:t>
            </w:r>
          </w:p>
        </w:tc>
        <w:tc>
          <w:tcPr>
            <w:tcW w:w="1417" w:type="dxa"/>
          </w:tcPr>
          <w:p w:rsidR="000451B4" w:rsidRDefault="000451B4" w:rsidP="00C664DC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852" w:type="dxa"/>
          </w:tcPr>
          <w:p w:rsidR="000451B4" w:rsidRDefault="000451B4" w:rsidP="00C664D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C664DC"/>
        </w:tc>
        <w:tc>
          <w:tcPr>
            <w:tcW w:w="4534" w:type="dxa"/>
          </w:tcPr>
          <w:p w:rsidR="000451B4" w:rsidRDefault="000451B4" w:rsidP="00C664DC">
            <w:r>
              <w:rPr>
                <w:rFonts w:hint="eastAsia"/>
              </w:rPr>
              <w:t xml:space="preserve">1单选题 </w:t>
            </w:r>
            <w:r>
              <w:t>2</w:t>
            </w:r>
            <w:r>
              <w:rPr>
                <w:rFonts w:hint="eastAsia"/>
              </w:rPr>
              <w:t xml:space="preserve">多选题 </w:t>
            </w:r>
            <w:r>
              <w:t>3</w:t>
            </w:r>
            <w:r>
              <w:rPr>
                <w:rFonts w:hint="eastAsia"/>
              </w:rPr>
              <w:t>判断题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C664DC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417" w:type="dxa"/>
          </w:tcPr>
          <w:p w:rsidR="000451B4" w:rsidRDefault="000451B4" w:rsidP="00C664DC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C664D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必须</w:t>
            </w:r>
          </w:p>
        </w:tc>
        <w:tc>
          <w:tcPr>
            <w:tcW w:w="852" w:type="dxa"/>
          </w:tcPr>
          <w:p w:rsidR="000451B4" w:rsidRDefault="000451B4" w:rsidP="00C664DC"/>
        </w:tc>
        <w:tc>
          <w:tcPr>
            <w:tcW w:w="4534" w:type="dxa"/>
          </w:tcPr>
          <w:p w:rsidR="000451B4" w:rsidRDefault="000451B4" w:rsidP="00C664DC">
            <w:r>
              <w:rPr>
                <w:rFonts w:hint="eastAsia"/>
              </w:rPr>
              <w:t>题目分值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3418A7">
            <w:r>
              <w:rPr>
                <w:rFonts w:hint="eastAsia"/>
              </w:rPr>
              <w:t>o</w:t>
            </w:r>
            <w:r>
              <w:t>ption_list</w:t>
            </w:r>
          </w:p>
        </w:tc>
        <w:tc>
          <w:tcPr>
            <w:tcW w:w="1417" w:type="dxa"/>
          </w:tcPr>
          <w:p w:rsidR="000451B4" w:rsidRDefault="000451B4" w:rsidP="003418A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O</w:t>
            </w:r>
            <w:r>
              <w:rPr>
                <w:szCs w:val="18"/>
              </w:rPr>
              <w:t>ptionInfo[]</w:t>
            </w:r>
          </w:p>
        </w:tc>
        <w:tc>
          <w:tcPr>
            <w:tcW w:w="852" w:type="dxa"/>
          </w:tcPr>
          <w:p w:rsidR="000451B4" w:rsidRDefault="000451B4" w:rsidP="003418A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3418A7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4534" w:type="dxa"/>
          </w:tcPr>
          <w:p w:rsidR="000451B4" w:rsidRDefault="000451B4" w:rsidP="003418A7">
            <w:r>
              <w:rPr>
                <w:rFonts w:hint="eastAsia"/>
              </w:rPr>
              <w:t>选项集合</w:t>
            </w:r>
          </w:p>
        </w:tc>
      </w:tr>
    </w:tbl>
    <w:p w:rsidR="000451B4" w:rsidRDefault="000451B4" w:rsidP="006C643D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21" w:name="_Toc520820971"/>
      <w:r>
        <w:rPr>
          <w:rFonts w:ascii="微软雅黑" w:eastAsia="微软雅黑" w:hAnsi="微软雅黑"/>
        </w:rPr>
        <w:t>OptionInfo</w:t>
      </w:r>
      <w:bookmarkEnd w:id="221"/>
    </w:p>
    <w:p w:rsidR="000451B4" w:rsidRPr="005F55A8" w:rsidRDefault="000451B4" w:rsidP="006C643D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录播考题选项信息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6C643D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097354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09735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3418A7">
            <w:r>
              <w:t>fid</w:t>
            </w:r>
          </w:p>
        </w:tc>
        <w:tc>
          <w:tcPr>
            <w:tcW w:w="1417" w:type="dxa"/>
          </w:tcPr>
          <w:p w:rsidR="000451B4" w:rsidRDefault="000451B4" w:rsidP="003418A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3418A7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3418A7"/>
        </w:tc>
        <w:tc>
          <w:tcPr>
            <w:tcW w:w="4534" w:type="dxa"/>
          </w:tcPr>
          <w:p w:rsidR="000451B4" w:rsidRDefault="000451B4" w:rsidP="003418A7">
            <w:r>
              <w:rPr>
                <w:rFonts w:hint="eastAsia"/>
              </w:rPr>
              <w:t>主键ID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3418A7">
            <w:r>
              <w:rPr>
                <w:rFonts w:hint="eastAsia"/>
              </w:rPr>
              <w:t>exam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3418A7">
            <w:pPr>
              <w:jc w:val="left"/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3418A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3418A7"/>
        </w:tc>
        <w:tc>
          <w:tcPr>
            <w:tcW w:w="4534" w:type="dxa"/>
          </w:tcPr>
          <w:p w:rsidR="000451B4" w:rsidRDefault="000451B4" w:rsidP="003418A7">
            <w:r>
              <w:rPr>
                <w:rFonts w:hint="eastAsia"/>
              </w:rPr>
              <w:t>考试ID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3418A7">
            <w:r>
              <w:t>subject_id</w:t>
            </w:r>
          </w:p>
        </w:tc>
        <w:tc>
          <w:tcPr>
            <w:tcW w:w="1417" w:type="dxa"/>
          </w:tcPr>
          <w:p w:rsidR="000451B4" w:rsidRDefault="000451B4" w:rsidP="003418A7">
            <w:pPr>
              <w:jc w:val="left"/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3418A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3418A7"/>
        </w:tc>
        <w:tc>
          <w:tcPr>
            <w:tcW w:w="4534" w:type="dxa"/>
          </w:tcPr>
          <w:p w:rsidR="000451B4" w:rsidRDefault="000451B4" w:rsidP="003418A7">
            <w:r>
              <w:rPr>
                <w:rFonts w:hint="eastAsia"/>
              </w:rPr>
              <w:t>考题I</w:t>
            </w:r>
            <w:r>
              <w:t>D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3418A7">
            <w:r>
              <w:t>option_name</w:t>
            </w:r>
          </w:p>
        </w:tc>
        <w:tc>
          <w:tcPr>
            <w:tcW w:w="1417" w:type="dxa"/>
          </w:tcPr>
          <w:p w:rsidR="000451B4" w:rsidRDefault="000451B4" w:rsidP="003418A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852" w:type="dxa"/>
          </w:tcPr>
          <w:p w:rsidR="000451B4" w:rsidRDefault="000451B4" w:rsidP="003418A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3418A7"/>
        </w:tc>
        <w:tc>
          <w:tcPr>
            <w:tcW w:w="4534" w:type="dxa"/>
          </w:tcPr>
          <w:p w:rsidR="000451B4" w:rsidRDefault="000451B4" w:rsidP="003418A7">
            <w:r>
              <w:rPr>
                <w:rFonts w:hint="eastAsia"/>
              </w:rPr>
              <w:t>选项名称</w:t>
            </w:r>
          </w:p>
        </w:tc>
      </w:tr>
      <w:tr w:rsidR="000451B4" w:rsidTr="00097354">
        <w:tc>
          <w:tcPr>
            <w:tcW w:w="2126" w:type="dxa"/>
          </w:tcPr>
          <w:p w:rsidR="000451B4" w:rsidRDefault="000451B4" w:rsidP="003418A7">
            <w:r w:rsidRPr="00827BF3">
              <w:t>correct</w:t>
            </w:r>
          </w:p>
        </w:tc>
        <w:tc>
          <w:tcPr>
            <w:tcW w:w="1417" w:type="dxa"/>
          </w:tcPr>
          <w:p w:rsidR="000451B4" w:rsidRDefault="000451B4" w:rsidP="003418A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tring</w:t>
            </w:r>
          </w:p>
        </w:tc>
        <w:tc>
          <w:tcPr>
            <w:tcW w:w="852" w:type="dxa"/>
          </w:tcPr>
          <w:p w:rsidR="000451B4" w:rsidRDefault="000451B4" w:rsidP="003418A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3418A7"/>
        </w:tc>
        <w:tc>
          <w:tcPr>
            <w:tcW w:w="4534" w:type="dxa"/>
          </w:tcPr>
          <w:p w:rsidR="000451B4" w:rsidRDefault="000451B4" w:rsidP="003418A7">
            <w:r>
              <w:rPr>
                <w:rFonts w:hint="eastAsia"/>
              </w:rPr>
              <w:t xml:space="preserve">是否是正确选项 </w:t>
            </w:r>
            <w:r>
              <w:t>2</w:t>
            </w:r>
            <w:r>
              <w:rPr>
                <w:rFonts w:hint="eastAsia"/>
              </w:rPr>
              <w:t xml:space="preserve">不是 </w:t>
            </w:r>
            <w:r>
              <w:t>1</w:t>
            </w:r>
            <w:r>
              <w:rPr>
                <w:rFonts w:hint="eastAsia"/>
              </w:rPr>
              <w:t>是</w:t>
            </w:r>
          </w:p>
        </w:tc>
      </w:tr>
    </w:tbl>
    <w:p w:rsidR="000451B4" w:rsidRDefault="000451B4" w:rsidP="00EA2BA7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22" w:name="_Toc520820972"/>
      <w:r>
        <w:rPr>
          <w:rFonts w:ascii="微软雅黑" w:eastAsia="微软雅黑" w:hAnsi="微软雅黑"/>
        </w:rPr>
        <w:t>Exam</w:t>
      </w:r>
      <w:r w:rsidR="00085479">
        <w:rPr>
          <w:rFonts w:ascii="微软雅黑" w:eastAsia="微软雅黑" w:hAnsi="微软雅黑" w:hint="eastAsia"/>
        </w:rPr>
        <w:t>Result</w:t>
      </w:r>
      <w:bookmarkEnd w:id="222"/>
    </w:p>
    <w:p w:rsidR="000451B4" w:rsidRPr="005F55A8" w:rsidRDefault="000451B4" w:rsidP="00EA2BA7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录播考试上传信息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EA2BA7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975103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fid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975103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主键ID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exam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szCs w:val="18"/>
              </w:rPr>
              <w:t>int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e</w:t>
            </w:r>
            <w:r>
              <w:t>xam_info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score_total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szCs w:val="18"/>
              </w:rPr>
              <w:t>Number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考试总分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score</w:t>
            </w:r>
            <w:r>
              <w:t>_pass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Number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考试及格分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score</w:t>
            </w:r>
            <w:r>
              <w:t>_user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Number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用户得分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right</w:t>
            </w:r>
            <w:r>
              <w:t>_num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正确题数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wrong</w:t>
            </w:r>
            <w:r>
              <w:t>_num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错误题数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lastRenderedPageBreak/>
              <w:t>pass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EF521E">
            <w:r>
              <w:rPr>
                <w:rFonts w:hint="eastAsia"/>
              </w:rPr>
              <w:t xml:space="preserve">是否通过 </w:t>
            </w:r>
            <w:r>
              <w:t>1</w:t>
            </w:r>
            <w:r>
              <w:rPr>
                <w:rFonts w:hint="eastAsia"/>
              </w:rPr>
              <w:t>通过</w:t>
            </w:r>
            <w:del w:id="223" w:author="Windows 用户" w:date="2018-08-30T14:33:00Z">
              <w:r w:rsidDel="00EF521E">
                <w:rPr>
                  <w:rFonts w:hint="eastAsia"/>
                </w:rPr>
                <w:delText xml:space="preserve"> </w:delText>
              </w:r>
              <w:r w:rsidDel="00EF521E">
                <w:delText>2</w:delText>
              </w:r>
            </w:del>
            <w:ins w:id="224" w:author="Windows 用户" w:date="2018-08-30T14:33:00Z">
              <w:r w:rsidR="00EF521E">
                <w:rPr>
                  <w:rFonts w:hint="eastAsia"/>
                </w:rPr>
                <w:t>0</w:t>
              </w:r>
            </w:ins>
            <w:r>
              <w:rPr>
                <w:rFonts w:hint="eastAsia"/>
              </w:rPr>
              <w:t>不通过</w:t>
            </w:r>
          </w:p>
        </w:tc>
      </w:tr>
    </w:tbl>
    <w:p w:rsidR="000451B4" w:rsidRPr="00183676" w:rsidRDefault="000451B4" w:rsidP="00EA2BA7"/>
    <w:p w:rsidR="000451B4" w:rsidRDefault="000451B4" w:rsidP="004D3494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25" w:name="_Toc520820973"/>
      <w:r>
        <w:rPr>
          <w:rFonts w:ascii="微软雅黑" w:eastAsia="微软雅黑" w:hAnsi="微软雅黑"/>
        </w:rPr>
        <w:t>Exam</w:t>
      </w:r>
      <w:r w:rsidR="00085479">
        <w:rPr>
          <w:rFonts w:ascii="微软雅黑" w:eastAsia="微软雅黑" w:hAnsi="微软雅黑" w:hint="eastAsia"/>
        </w:rPr>
        <w:t>Upload</w:t>
      </w:r>
      <w:bookmarkEnd w:id="225"/>
    </w:p>
    <w:p w:rsidR="000451B4" w:rsidRPr="005F55A8" w:rsidRDefault="000451B4" w:rsidP="004D3494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录播考试信息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4D3494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975103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975103">
        <w:tc>
          <w:tcPr>
            <w:tcW w:w="2126" w:type="dxa"/>
          </w:tcPr>
          <w:p w:rsidR="000451B4" w:rsidRPr="00097354" w:rsidRDefault="000451B4" w:rsidP="00975103">
            <w:pPr>
              <w:jc w:val="left"/>
              <w:rPr>
                <w:szCs w:val="18"/>
              </w:rPr>
            </w:pPr>
            <w:r w:rsidRPr="00097354">
              <w:rPr>
                <w:szCs w:val="18"/>
              </w:rPr>
              <w:t>subject_id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题目ID</w:t>
            </w:r>
          </w:p>
        </w:tc>
      </w:tr>
      <w:tr w:rsidR="000451B4" w:rsidTr="00975103">
        <w:tc>
          <w:tcPr>
            <w:tcW w:w="2126" w:type="dxa"/>
          </w:tcPr>
          <w:p w:rsidR="000451B4" w:rsidRPr="00097354" w:rsidRDefault="000451B4" w:rsidP="00975103">
            <w:pPr>
              <w:jc w:val="left"/>
              <w:rPr>
                <w:szCs w:val="18"/>
              </w:rPr>
            </w:pPr>
            <w:r w:rsidRPr="00097354">
              <w:rPr>
                <w:rFonts w:hint="eastAsia"/>
                <w:szCs w:val="18"/>
              </w:rPr>
              <w:t>option</w:t>
            </w:r>
            <w:r w:rsidRPr="00097354">
              <w:rPr>
                <w:szCs w:val="18"/>
              </w:rPr>
              <w:t>_id</w:t>
            </w:r>
            <w:r w:rsidRPr="00097354">
              <w:rPr>
                <w:rFonts w:hint="eastAsia"/>
                <w:szCs w:val="18"/>
              </w:rPr>
              <w:t>s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选项ID拼接，用</w:t>
            </w:r>
            <w:r>
              <w:t>”,”</w:t>
            </w:r>
            <w:r>
              <w:rPr>
                <w:rFonts w:hint="eastAsia"/>
              </w:rPr>
              <w:t>隔开</w:t>
            </w:r>
          </w:p>
        </w:tc>
      </w:tr>
    </w:tbl>
    <w:p w:rsidR="000451B4" w:rsidRDefault="000451B4" w:rsidP="00CE5505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26" w:name="_Toc520820974"/>
      <w:r>
        <w:rPr>
          <w:rFonts w:ascii="微软雅黑" w:eastAsia="微软雅黑" w:hAnsi="微软雅黑" w:hint="eastAsia"/>
        </w:rPr>
        <w:t>Order</w:t>
      </w:r>
      <w:r>
        <w:rPr>
          <w:rFonts w:ascii="微软雅黑" w:eastAsia="微软雅黑" w:hAnsi="微软雅黑"/>
        </w:rPr>
        <w:t>Info</w:t>
      </w:r>
      <w:bookmarkEnd w:id="226"/>
    </w:p>
    <w:p w:rsidR="000451B4" w:rsidRPr="005F55A8" w:rsidRDefault="000451B4" w:rsidP="00CE5505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购买记录信息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CE5505"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975103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2" w:type="dxa"/>
          </w:tcPr>
          <w:p w:rsidR="000451B4" w:rsidRDefault="000451B4" w:rsidP="00975103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roduct</w:t>
            </w:r>
            <w:r>
              <w:rPr>
                <w:color w:val="000000" w:themeColor="text1"/>
              </w:rPr>
              <w:t>_id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商品ID</w:t>
            </w:r>
            <w:r>
              <w:rPr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关联</w:t>
            </w:r>
            <w:r>
              <w:rPr>
                <w:color w:val="000000" w:themeColor="text1"/>
              </w:rPr>
              <w:t>product</w:t>
            </w:r>
            <w:r>
              <w:rPr>
                <w:rFonts w:hint="eastAsia"/>
                <w:color w:val="000000" w:themeColor="text1"/>
              </w:rPr>
              <w:t>_</w:t>
            </w:r>
            <w:r>
              <w:rPr>
                <w:color w:val="000000" w:themeColor="text1"/>
              </w:rPr>
              <w:t>info.fid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product</w:t>
            </w:r>
            <w:r w:rsidDel="00B632F8">
              <w:t xml:space="preserve"> </w:t>
            </w:r>
            <w:r>
              <w:t>_type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产品类型 1:直播打包2:录播打包，即是培训课程包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pro</w:t>
            </w:r>
            <w:r>
              <w:t>duct_name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产品名称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image</w:t>
            </w:r>
            <w:r>
              <w:t>_url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产品图片网址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</w:t>
            </w:r>
            <w:r>
              <w:rPr>
                <w:color w:val="000000" w:themeColor="text1"/>
              </w:rPr>
              <w:t>_id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expire_time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过期时间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  <w:r>
              <w:rPr>
                <w:color w:val="000000" w:themeColor="text1"/>
              </w:rPr>
              <w:t>_origin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t>Number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产品原价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 w:rsidRPr="009423D3">
              <w:rPr>
                <w:color w:val="000000" w:themeColor="text1"/>
              </w:rPr>
              <w:t>price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p</w:t>
            </w:r>
            <w:r w:rsidRPr="009423D3">
              <w:rPr>
                <w:color w:val="000000" w:themeColor="text1"/>
              </w:rPr>
              <w:t>urchase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实际购买价格</w:t>
            </w:r>
          </w:p>
        </w:tc>
      </w:tr>
      <w:tr w:rsidR="000451B4" w:rsidTr="00975103">
        <w:tc>
          <w:tcPr>
            <w:tcW w:w="2126" w:type="dxa"/>
          </w:tcPr>
          <w:p w:rsidR="000451B4" w:rsidRPr="009423D3" w:rsidRDefault="000451B4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</w:t>
            </w:r>
            <w:r>
              <w:rPr>
                <w:color w:val="000000" w:themeColor="text1"/>
              </w:rPr>
              <w:t>_time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购买时间</w:t>
            </w:r>
          </w:p>
        </w:tc>
      </w:tr>
    </w:tbl>
    <w:p w:rsidR="000451B4" w:rsidRDefault="000451B4" w:rsidP="00183676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27" w:name="_Toc520820975"/>
      <w:r>
        <w:rPr>
          <w:rFonts w:ascii="微软雅黑" w:eastAsia="微软雅黑" w:hAnsi="微软雅黑"/>
        </w:rPr>
        <w:t>NoticeConvention</w:t>
      </w:r>
      <w:bookmarkEnd w:id="227"/>
    </w:p>
    <w:p w:rsidR="000451B4" w:rsidRPr="005F55A8" w:rsidRDefault="000451B4" w:rsidP="00183676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购买记录信息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183676">
      <w:pPr>
        <w:rPr>
          <w:szCs w:val="18"/>
        </w:rPr>
      </w:pPr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975103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fid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975103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主键ID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convention_name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975103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会议名称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t>i</w:t>
            </w:r>
            <w:r>
              <w:rPr>
                <w:rFonts w:hint="eastAsia"/>
              </w:rPr>
              <w:t>mage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417" w:type="dxa"/>
          </w:tcPr>
          <w:p w:rsidR="000451B4" w:rsidRDefault="000451B4" w:rsidP="00975103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r>
              <w:rPr>
                <w:rFonts w:hint="eastAsia"/>
              </w:rPr>
              <w:t>图片网址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class</w:t>
            </w:r>
            <w:r>
              <w:t>_id</w:t>
            </w:r>
          </w:p>
        </w:tc>
        <w:tc>
          <w:tcPr>
            <w:tcW w:w="1417" w:type="dxa"/>
          </w:tcPr>
          <w:p w:rsidR="000451B4" w:rsidRDefault="000451B4" w:rsidP="00975103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分类ID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975103">
            <w:r>
              <w:rPr>
                <w:rFonts w:hint="eastAsia"/>
              </w:rPr>
              <w:t>c</w:t>
            </w:r>
            <w:r>
              <w:t>lass_name</w:t>
            </w:r>
          </w:p>
        </w:tc>
        <w:tc>
          <w:tcPr>
            <w:tcW w:w="1417" w:type="dxa"/>
          </w:tcPr>
          <w:p w:rsidR="000451B4" w:rsidRDefault="000451B4" w:rsidP="0097510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/>
        </w:tc>
        <w:tc>
          <w:tcPr>
            <w:tcW w:w="4534" w:type="dxa"/>
          </w:tcPr>
          <w:p w:rsidR="000451B4" w:rsidRDefault="000451B4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分类名称</w:t>
            </w:r>
          </w:p>
        </w:tc>
      </w:tr>
      <w:tr w:rsidR="000451B4" w:rsidTr="00975103">
        <w:tc>
          <w:tcPr>
            <w:tcW w:w="2126" w:type="dxa"/>
          </w:tcPr>
          <w:p w:rsidR="000451B4" w:rsidRDefault="008B6C43" w:rsidP="00975103">
            <w:r>
              <w:rPr>
                <w:rFonts w:hint="eastAsia"/>
              </w:rPr>
              <w:t>un</w:t>
            </w:r>
            <w:r w:rsidR="000451B4">
              <w:t>read</w:t>
            </w:r>
            <w:r>
              <w:t>_num</w:t>
            </w:r>
          </w:p>
        </w:tc>
        <w:tc>
          <w:tcPr>
            <w:tcW w:w="1417" w:type="dxa"/>
          </w:tcPr>
          <w:p w:rsidR="000451B4" w:rsidRDefault="000451B4" w:rsidP="0097510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0451B4" w:rsidRDefault="000451B4" w:rsidP="009751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975103">
            <w:r>
              <w:rPr>
                <w:rFonts w:hint="eastAsia"/>
              </w:rPr>
              <w:t>0</w:t>
            </w:r>
          </w:p>
        </w:tc>
        <w:tc>
          <w:tcPr>
            <w:tcW w:w="4534" w:type="dxa"/>
          </w:tcPr>
          <w:p w:rsidR="000451B4" w:rsidRDefault="008B6C43" w:rsidP="0097510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未读数量</w:t>
            </w:r>
          </w:p>
        </w:tc>
      </w:tr>
    </w:tbl>
    <w:p w:rsidR="000451B4" w:rsidRDefault="000451B4" w:rsidP="006C1657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28" w:name="_Toc520820976"/>
      <w:r>
        <w:rPr>
          <w:rFonts w:ascii="微软雅黑" w:eastAsia="微软雅黑" w:hAnsi="微软雅黑"/>
        </w:rPr>
        <w:t>Notice</w:t>
      </w:r>
      <w:r>
        <w:rPr>
          <w:rFonts w:ascii="微软雅黑" w:eastAsia="微软雅黑" w:hAnsi="微软雅黑" w:hint="eastAsia"/>
        </w:rPr>
        <w:t>Info</w:t>
      </w:r>
      <w:bookmarkEnd w:id="228"/>
    </w:p>
    <w:p w:rsidR="000451B4" w:rsidRPr="005F55A8" w:rsidRDefault="000451B4" w:rsidP="006C1657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购买记录信息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6C1657">
      <w:pPr>
        <w:rPr>
          <w:szCs w:val="18"/>
        </w:rPr>
      </w:pPr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975103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97510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0B6A8F">
            <w:r>
              <w:t>fid</w:t>
            </w:r>
          </w:p>
        </w:tc>
        <w:tc>
          <w:tcPr>
            <w:tcW w:w="1417" w:type="dxa"/>
          </w:tcPr>
          <w:p w:rsidR="000451B4" w:rsidRDefault="000451B4" w:rsidP="000B6A8F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0B6A8F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B6A8F"/>
        </w:tc>
        <w:tc>
          <w:tcPr>
            <w:tcW w:w="4534" w:type="dxa"/>
          </w:tcPr>
          <w:p w:rsidR="000451B4" w:rsidRDefault="000451B4" w:rsidP="000B6A8F">
            <w:r>
              <w:rPr>
                <w:rFonts w:hint="eastAsia"/>
              </w:rPr>
              <w:t>主键ID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0B6A8F"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</w:tcPr>
          <w:p w:rsidR="000451B4" w:rsidRDefault="000451B4" w:rsidP="000B6A8F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B6A8F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0B6A8F"/>
        </w:tc>
        <w:tc>
          <w:tcPr>
            <w:tcW w:w="4534" w:type="dxa"/>
          </w:tcPr>
          <w:p w:rsidR="000451B4" w:rsidRDefault="000451B4" w:rsidP="000B6A8F">
            <w:r>
              <w:rPr>
                <w:rFonts w:hint="eastAsia"/>
              </w:rPr>
              <w:t>=con</w:t>
            </w:r>
            <w:r>
              <w:t>vention_info.fid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0B6A8F">
            <w:r>
              <w:t>content</w:t>
            </w:r>
          </w:p>
        </w:tc>
        <w:tc>
          <w:tcPr>
            <w:tcW w:w="1417" w:type="dxa"/>
          </w:tcPr>
          <w:p w:rsidR="000451B4" w:rsidRDefault="000451B4" w:rsidP="000B6A8F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0B6A8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B6A8F"/>
        </w:tc>
        <w:tc>
          <w:tcPr>
            <w:tcW w:w="4534" w:type="dxa"/>
          </w:tcPr>
          <w:p w:rsidR="000451B4" w:rsidRDefault="000451B4" w:rsidP="000B6A8F">
            <w:r>
              <w:rPr>
                <w:rFonts w:hint="eastAsia"/>
              </w:rPr>
              <w:t>名称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0B6A8F">
            <w:r>
              <w:t>p</w:t>
            </w:r>
            <w:r>
              <w:rPr>
                <w:rFonts w:hint="eastAsia"/>
              </w:rPr>
              <w:t>ath</w:t>
            </w:r>
            <w:r>
              <w:t>_u</w:t>
            </w:r>
            <w:r>
              <w:rPr>
                <w:rFonts w:hint="eastAsia"/>
              </w:rPr>
              <w:t>rl</w:t>
            </w:r>
          </w:p>
        </w:tc>
        <w:tc>
          <w:tcPr>
            <w:tcW w:w="1417" w:type="dxa"/>
          </w:tcPr>
          <w:p w:rsidR="000451B4" w:rsidRDefault="000451B4" w:rsidP="000B6A8F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0B6A8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B6A8F"/>
        </w:tc>
        <w:tc>
          <w:tcPr>
            <w:tcW w:w="4534" w:type="dxa"/>
          </w:tcPr>
          <w:p w:rsidR="000451B4" w:rsidRDefault="000451B4" w:rsidP="000B6A8F">
            <w:r>
              <w:rPr>
                <w:rFonts w:hint="eastAsia"/>
                <w:color w:val="000000" w:themeColor="text1"/>
              </w:rPr>
              <w:t>跳转地址</w:t>
            </w:r>
          </w:p>
        </w:tc>
      </w:tr>
      <w:tr w:rsidR="000451B4" w:rsidTr="00975103">
        <w:tc>
          <w:tcPr>
            <w:tcW w:w="2126" w:type="dxa"/>
          </w:tcPr>
          <w:p w:rsidR="000451B4" w:rsidRDefault="000451B4" w:rsidP="000B6A8F">
            <w:r>
              <w:t>sort</w:t>
            </w:r>
          </w:p>
        </w:tc>
        <w:tc>
          <w:tcPr>
            <w:tcW w:w="1417" w:type="dxa"/>
          </w:tcPr>
          <w:p w:rsidR="000451B4" w:rsidRDefault="000451B4" w:rsidP="000B6A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2" w:type="dxa"/>
          </w:tcPr>
          <w:p w:rsidR="000451B4" w:rsidRDefault="000451B4" w:rsidP="000B6A8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0B6A8F"/>
        </w:tc>
        <w:tc>
          <w:tcPr>
            <w:tcW w:w="4534" w:type="dxa"/>
          </w:tcPr>
          <w:p w:rsidR="000451B4" w:rsidRDefault="000451B4" w:rsidP="000B6A8F">
            <w:r>
              <w:rPr>
                <w:rFonts w:hint="eastAsia"/>
              </w:rPr>
              <w:t>排序ID</w:t>
            </w:r>
          </w:p>
        </w:tc>
      </w:tr>
      <w:tr w:rsidR="008936FB" w:rsidTr="005E2045">
        <w:tc>
          <w:tcPr>
            <w:tcW w:w="2126" w:type="dxa"/>
          </w:tcPr>
          <w:p w:rsidR="008936FB" w:rsidRDefault="008936FB" w:rsidP="005E2045">
            <w:r>
              <w:rPr>
                <w:rFonts w:hint="eastAsia"/>
              </w:rPr>
              <w:t>h</w:t>
            </w:r>
            <w:r>
              <w:t>as_read</w:t>
            </w:r>
          </w:p>
        </w:tc>
        <w:tc>
          <w:tcPr>
            <w:tcW w:w="1417" w:type="dxa"/>
          </w:tcPr>
          <w:p w:rsidR="008936FB" w:rsidRDefault="008936FB" w:rsidP="005E20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2" w:type="dxa"/>
          </w:tcPr>
          <w:p w:rsidR="008936FB" w:rsidRDefault="008936FB" w:rsidP="005E204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8936FB" w:rsidRDefault="008936FB" w:rsidP="005E2045">
            <w:r>
              <w:rPr>
                <w:rFonts w:hint="eastAsia"/>
              </w:rPr>
              <w:t>0</w:t>
            </w:r>
          </w:p>
        </w:tc>
        <w:tc>
          <w:tcPr>
            <w:tcW w:w="4534" w:type="dxa"/>
          </w:tcPr>
          <w:p w:rsidR="008936FB" w:rsidRDefault="008936FB" w:rsidP="005E204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是否已经阅读 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 xml:space="preserve">未阅读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 xml:space="preserve">已阅读 </w:t>
            </w:r>
          </w:p>
        </w:tc>
      </w:tr>
    </w:tbl>
    <w:p w:rsidR="000451B4" w:rsidRDefault="000451B4" w:rsidP="00A942D5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29" w:name="_Toc520820977"/>
      <w:r>
        <w:rPr>
          <w:rFonts w:ascii="微软雅黑" w:eastAsia="微软雅黑" w:hAnsi="微软雅黑"/>
        </w:rPr>
        <w:lastRenderedPageBreak/>
        <w:t>MeetArticle</w:t>
      </w:r>
      <w:bookmarkEnd w:id="229"/>
    </w:p>
    <w:p w:rsidR="000451B4" w:rsidRPr="005F55A8" w:rsidRDefault="000451B4" w:rsidP="00A942D5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购买记录信息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A942D5">
      <w:pPr>
        <w:rPr>
          <w:szCs w:val="18"/>
        </w:rPr>
      </w:pPr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6F41A4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A942D5"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</w:tcPr>
          <w:p w:rsidR="000451B4" w:rsidRDefault="000451B4" w:rsidP="00A942D5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A942D5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A942D5"/>
        </w:tc>
        <w:tc>
          <w:tcPr>
            <w:tcW w:w="4534" w:type="dxa"/>
          </w:tcPr>
          <w:p w:rsidR="000451B4" w:rsidRDefault="000451B4" w:rsidP="00A942D5">
            <w:r>
              <w:rPr>
                <w:rFonts w:hint="eastAsia"/>
              </w:rPr>
              <w:t>大会ID</w:t>
            </w:r>
          </w:p>
        </w:tc>
      </w:tr>
      <w:tr w:rsidR="000451B4" w:rsidTr="006F41A4">
        <w:tc>
          <w:tcPr>
            <w:tcW w:w="2126" w:type="dxa"/>
          </w:tcPr>
          <w:p w:rsidR="000451B4" w:rsidDel="00FA255F" w:rsidRDefault="000451B4" w:rsidP="00A942D5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417" w:type="dxa"/>
          </w:tcPr>
          <w:p w:rsidR="000451B4" w:rsidRDefault="000451B4" w:rsidP="00A942D5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A942D5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A942D5"/>
        </w:tc>
        <w:tc>
          <w:tcPr>
            <w:tcW w:w="4534" w:type="dxa"/>
          </w:tcPr>
          <w:p w:rsidR="000451B4" w:rsidRDefault="000451B4" w:rsidP="00A942D5">
            <w:r>
              <w:rPr>
                <w:rFonts w:hint="eastAsia"/>
              </w:rPr>
              <w:t>内容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A942D5">
            <w:r>
              <w:rPr>
                <w:rFonts w:hint="eastAsia"/>
              </w:rPr>
              <w:t>article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0451B4" w:rsidRDefault="000451B4" w:rsidP="00A942D5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A942D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A942D5"/>
        </w:tc>
        <w:tc>
          <w:tcPr>
            <w:tcW w:w="4534" w:type="dxa"/>
          </w:tcPr>
          <w:p w:rsidR="000451B4" w:rsidRDefault="000451B4" w:rsidP="00A942D5">
            <w:r>
              <w:rPr>
                <w:rFonts w:hint="eastAsia"/>
              </w:rPr>
              <w:t>分类，1</w:t>
            </w:r>
            <w:r>
              <w:t>.</w:t>
            </w:r>
            <w:r>
              <w:rPr>
                <w:rFonts w:hint="eastAsia"/>
              </w:rPr>
              <w:t>大会征文通知，2</w:t>
            </w:r>
            <w:r>
              <w:t>.</w:t>
            </w:r>
            <w:r>
              <w:rPr>
                <w:rFonts w:hint="eastAsia"/>
              </w:rPr>
              <w:t>关于上海，</w:t>
            </w:r>
            <w:r>
              <w:t>3</w:t>
            </w:r>
            <w:r>
              <w:rPr>
                <w:rFonts w:hint="eastAsia"/>
              </w:rPr>
              <w:t>会场介绍，</w:t>
            </w:r>
            <w:r>
              <w:t>4</w:t>
            </w:r>
            <w:r>
              <w:rPr>
                <w:rFonts w:hint="eastAsia"/>
              </w:rPr>
              <w:t>会议酒店，</w:t>
            </w:r>
            <w:r>
              <w:t>5</w:t>
            </w:r>
            <w:r>
              <w:rPr>
                <w:rFonts w:hint="eastAsia"/>
              </w:rPr>
              <w:t>会议周边餐饮，</w:t>
            </w:r>
            <w:r>
              <w:t>6</w:t>
            </w:r>
            <w:r>
              <w:rPr>
                <w:rFonts w:hint="eastAsia"/>
              </w:rPr>
              <w:t>历届简介，</w:t>
            </w:r>
            <w:r>
              <w:t>7</w:t>
            </w:r>
            <w:r>
              <w:rPr>
                <w:rFonts w:hint="eastAsia"/>
              </w:rPr>
              <w:t>秘书处</w:t>
            </w:r>
          </w:p>
        </w:tc>
      </w:tr>
    </w:tbl>
    <w:p w:rsidR="000451B4" w:rsidRDefault="000451B4" w:rsidP="00330EA3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30" w:name="_Toc520820978"/>
      <w:r>
        <w:rPr>
          <w:rFonts w:ascii="微软雅黑" w:eastAsia="微软雅黑" w:hAnsi="微软雅黑" w:hint="eastAsia"/>
        </w:rPr>
        <w:t>Exhibitor</w:t>
      </w:r>
      <w:r>
        <w:rPr>
          <w:rFonts w:ascii="微软雅黑" w:eastAsia="微软雅黑" w:hAnsi="微软雅黑"/>
        </w:rPr>
        <w:t>Info</w:t>
      </w:r>
      <w:bookmarkEnd w:id="230"/>
    </w:p>
    <w:p w:rsidR="000451B4" w:rsidRPr="005F55A8" w:rsidRDefault="000451B4" w:rsidP="00330EA3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参展商信息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330EA3">
      <w:pPr>
        <w:rPr>
          <w:szCs w:val="18"/>
        </w:rPr>
      </w:pPr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0A45E0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0A45E0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大会ID</w:t>
            </w:r>
          </w:p>
        </w:tc>
      </w:tr>
      <w:tr w:rsidR="000451B4" w:rsidTr="000A45E0">
        <w:tc>
          <w:tcPr>
            <w:tcW w:w="2126" w:type="dxa"/>
          </w:tcPr>
          <w:p w:rsidR="000451B4" w:rsidRDefault="000451B4" w:rsidP="006F41A4">
            <w:r>
              <w:t>org_name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单位名称</w:t>
            </w:r>
          </w:p>
        </w:tc>
      </w:tr>
      <w:tr w:rsidR="000451B4" w:rsidTr="000A45E0">
        <w:tc>
          <w:tcPr>
            <w:tcW w:w="2126" w:type="dxa"/>
          </w:tcPr>
          <w:p w:rsidR="000451B4" w:rsidRDefault="000451B4" w:rsidP="006F41A4">
            <w:r>
              <w:t>s</w:t>
            </w:r>
            <w:r>
              <w:rPr>
                <w:rFonts w:hint="eastAsia"/>
              </w:rPr>
              <w:t>pell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拼音简写</w:t>
            </w:r>
          </w:p>
        </w:tc>
      </w:tr>
      <w:tr w:rsidR="000451B4" w:rsidTr="000A45E0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image</w:t>
            </w:r>
            <w:r>
              <w:t>_url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web图片地址</w:t>
            </w:r>
          </w:p>
        </w:tc>
      </w:tr>
      <w:tr w:rsidR="000451B4" w:rsidTr="000A45E0">
        <w:tc>
          <w:tcPr>
            <w:tcW w:w="2126" w:type="dxa"/>
          </w:tcPr>
          <w:p w:rsidR="000451B4" w:rsidRPr="00691F82" w:rsidRDefault="005F0283" w:rsidP="006F41A4">
            <w:pPr>
              <w:rPr>
                <w:rFonts w:cstheme="minorBidi"/>
                <w:color w:val="auto"/>
                <w:szCs w:val="18"/>
              </w:rPr>
            </w:pPr>
            <w:hyperlink r:id="rId23" w:tgtFrame="_blank" w:history="1">
              <w:r w:rsidR="000451B4" w:rsidRPr="00691F82">
                <w:rPr>
                  <w:rFonts w:cstheme="minorBidi"/>
                  <w:color w:val="auto"/>
                  <w:szCs w:val="18"/>
                </w:rPr>
                <w:t>licence</w:t>
              </w:r>
            </w:hyperlink>
            <w:r w:rsidR="000451B4" w:rsidRPr="00691F82">
              <w:rPr>
                <w:rFonts w:cstheme="minorBidi"/>
                <w:color w:val="auto"/>
                <w:szCs w:val="18"/>
              </w:rPr>
              <w:t>_</w:t>
            </w:r>
            <w:r w:rsidR="000451B4">
              <w:rPr>
                <w:rFonts w:cstheme="minorBidi" w:hint="eastAsia"/>
                <w:color w:val="auto"/>
                <w:szCs w:val="18"/>
              </w:rPr>
              <w:t>url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营业执照图片地址</w:t>
            </w:r>
          </w:p>
        </w:tc>
      </w:tr>
      <w:tr w:rsidR="000451B4" w:rsidTr="000A45E0">
        <w:tc>
          <w:tcPr>
            <w:tcW w:w="2126" w:type="dxa"/>
          </w:tcPr>
          <w:p w:rsidR="000451B4" w:rsidRDefault="000451B4" w:rsidP="006F41A4"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简介</w:t>
            </w:r>
          </w:p>
        </w:tc>
      </w:tr>
      <w:tr w:rsidR="000451B4" w:rsidTr="000A45E0">
        <w:tc>
          <w:tcPr>
            <w:tcW w:w="2126" w:type="dxa"/>
          </w:tcPr>
          <w:p w:rsidR="000451B4" w:rsidRDefault="000451B4" w:rsidP="006F41A4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417" w:type="dxa"/>
          </w:tcPr>
          <w:p w:rsidR="000451B4" w:rsidRDefault="000451B4" w:rsidP="006F41A4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单位地址</w:t>
            </w:r>
          </w:p>
        </w:tc>
      </w:tr>
      <w:tr w:rsidR="000451B4" w:rsidTr="000A45E0">
        <w:tc>
          <w:tcPr>
            <w:tcW w:w="2126" w:type="dxa"/>
          </w:tcPr>
          <w:p w:rsidR="000451B4" w:rsidRDefault="000451B4" w:rsidP="006F41A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417" w:type="dxa"/>
          </w:tcPr>
          <w:p w:rsidR="000451B4" w:rsidRDefault="000451B4" w:rsidP="006F41A4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电话</w:t>
            </w:r>
          </w:p>
        </w:tc>
      </w:tr>
      <w:tr w:rsidR="000451B4" w:rsidTr="000A45E0">
        <w:tc>
          <w:tcPr>
            <w:tcW w:w="2126" w:type="dxa"/>
          </w:tcPr>
          <w:p w:rsidR="000451B4" w:rsidRDefault="000451B4" w:rsidP="006F41A4">
            <w:r>
              <w:t>w</w:t>
            </w:r>
            <w:r>
              <w:rPr>
                <w:rFonts w:hint="eastAsia"/>
              </w:rPr>
              <w:t>eb</w:t>
            </w:r>
            <w:r>
              <w:t>_url</w:t>
            </w:r>
          </w:p>
        </w:tc>
        <w:tc>
          <w:tcPr>
            <w:tcW w:w="1417" w:type="dxa"/>
          </w:tcPr>
          <w:p w:rsidR="000451B4" w:rsidRDefault="000451B4" w:rsidP="006F41A4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官网地址</w:t>
            </w:r>
          </w:p>
        </w:tc>
      </w:tr>
      <w:tr w:rsidR="000451B4" w:rsidTr="000A45E0">
        <w:tc>
          <w:tcPr>
            <w:tcW w:w="2126" w:type="dxa"/>
          </w:tcPr>
          <w:p w:rsidR="000451B4" w:rsidRDefault="000451B4" w:rsidP="006F41A4">
            <w:r>
              <w:t>f</w:t>
            </w:r>
            <w:r>
              <w:rPr>
                <w:rFonts w:hint="eastAsia"/>
              </w:rPr>
              <w:t>ax</w:t>
            </w:r>
          </w:p>
        </w:tc>
        <w:tc>
          <w:tcPr>
            <w:tcW w:w="1417" w:type="dxa"/>
          </w:tcPr>
          <w:p w:rsidR="000451B4" w:rsidRDefault="000451B4" w:rsidP="006F41A4"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传真</w:t>
            </w:r>
          </w:p>
        </w:tc>
      </w:tr>
      <w:tr w:rsidR="000451B4" w:rsidTr="000A45E0">
        <w:tc>
          <w:tcPr>
            <w:tcW w:w="2126" w:type="dxa"/>
          </w:tcPr>
          <w:p w:rsidR="000451B4" w:rsidRDefault="000451B4" w:rsidP="006F41A4">
            <w:r>
              <w:t>b</w:t>
            </w:r>
            <w:r>
              <w:rPr>
                <w:rFonts w:hint="eastAsia"/>
              </w:rPr>
              <w:t>ooth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展位,例如：1</w:t>
            </w:r>
            <w:r>
              <w:t>A3</w:t>
            </w:r>
            <w:r>
              <w:rPr>
                <w:rFonts w:hint="eastAsia"/>
              </w:rPr>
              <w:t>C</w:t>
            </w:r>
          </w:p>
        </w:tc>
      </w:tr>
      <w:tr w:rsidR="000451B4" w:rsidTr="000A45E0">
        <w:tc>
          <w:tcPr>
            <w:tcW w:w="2126" w:type="dxa"/>
          </w:tcPr>
          <w:p w:rsidR="000451B4" w:rsidRDefault="000451B4" w:rsidP="006F41A4">
            <w:r>
              <w:t>sort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</w:rPr>
              <w:t>0</w:t>
            </w:r>
          </w:p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排名</w:t>
            </w:r>
          </w:p>
        </w:tc>
      </w:tr>
      <w:tr w:rsidR="000451B4" w:rsidTr="000A45E0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exhibitor_type</w:t>
            </w:r>
          </w:p>
        </w:tc>
        <w:tc>
          <w:tcPr>
            <w:tcW w:w="1417" w:type="dxa"/>
          </w:tcPr>
          <w:p w:rsidR="000451B4" w:rsidRDefault="000451B4" w:rsidP="006F41A4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>
            <w:r>
              <w:t>0</w:t>
            </w:r>
          </w:p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1特别支持，2A级支持，3B级支持，4C级支持</w:t>
            </w:r>
          </w:p>
        </w:tc>
      </w:tr>
    </w:tbl>
    <w:p w:rsidR="000451B4" w:rsidRDefault="000451B4" w:rsidP="00AE590D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31" w:name="_Toc520820979"/>
      <w:r>
        <w:rPr>
          <w:rFonts w:ascii="微软雅黑" w:eastAsia="微软雅黑" w:hAnsi="微软雅黑" w:hint="eastAsia"/>
        </w:rPr>
        <w:t>PhotoWallClass</w:t>
      </w:r>
      <w:bookmarkEnd w:id="231"/>
    </w:p>
    <w:p w:rsidR="000451B4" w:rsidRPr="005F55A8" w:rsidRDefault="000451B4" w:rsidP="00AE590D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照片墙分类信息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AE590D">
      <w:pPr>
        <w:rPr>
          <w:szCs w:val="18"/>
        </w:rPr>
      </w:pPr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6F41A4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大会ID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class</w:t>
            </w:r>
            <w:r>
              <w:t>_name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分类名称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t>class_id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分类ID</w:t>
            </w:r>
          </w:p>
        </w:tc>
      </w:tr>
    </w:tbl>
    <w:p w:rsidR="000451B4" w:rsidRDefault="000451B4" w:rsidP="00FC7859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32" w:name="_Toc520820980"/>
      <w:r>
        <w:rPr>
          <w:rFonts w:ascii="微软雅黑" w:eastAsia="微软雅黑" w:hAnsi="微软雅黑" w:hint="eastAsia"/>
        </w:rPr>
        <w:t>PhotoWall</w:t>
      </w:r>
      <w:r>
        <w:rPr>
          <w:rFonts w:ascii="微软雅黑" w:eastAsia="微软雅黑" w:hAnsi="微软雅黑"/>
        </w:rPr>
        <w:t>Detail</w:t>
      </w:r>
      <w:bookmarkEnd w:id="232"/>
    </w:p>
    <w:p w:rsidR="000451B4" w:rsidRPr="005F55A8" w:rsidRDefault="000451B4" w:rsidP="00FC7859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对象说明：</w:t>
      </w:r>
      <w:r>
        <w:rPr>
          <w:rFonts w:ascii="微软雅黑" w:eastAsia="微软雅黑" w:hAnsi="微软雅黑" w:hint="eastAsia"/>
          <w:szCs w:val="18"/>
        </w:rPr>
        <w:t>照片墙明细</w:t>
      </w:r>
      <w:r w:rsidRPr="005F55A8">
        <w:rPr>
          <w:rFonts w:ascii="微软雅黑" w:eastAsia="微软雅黑" w:hAnsi="微软雅黑" w:hint="eastAsia"/>
          <w:szCs w:val="18"/>
        </w:rPr>
        <w:t>。</w:t>
      </w:r>
    </w:p>
    <w:p w:rsidR="000451B4" w:rsidRDefault="000451B4" w:rsidP="00FC7859">
      <w:pPr>
        <w:rPr>
          <w:szCs w:val="18"/>
        </w:rPr>
      </w:pPr>
      <w:r w:rsidRPr="005F55A8">
        <w:rPr>
          <w:szCs w:val="18"/>
        </w:rPr>
        <w:t>对象参数</w:t>
      </w:r>
      <w:r w:rsidRPr="005F55A8"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417"/>
        <w:gridCol w:w="852"/>
        <w:gridCol w:w="852"/>
        <w:gridCol w:w="4534"/>
      </w:tblGrid>
      <w:tr w:rsidR="000451B4" w:rsidTr="006F41A4">
        <w:tc>
          <w:tcPr>
            <w:tcW w:w="2126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默认值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0451B4" w:rsidRPr="006C7A52" w:rsidRDefault="000451B4" w:rsidP="006F41A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cs="Arial"/>
              </w:rPr>
              <w:t>int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大会ID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class</w:t>
            </w:r>
            <w:r>
              <w:t>_name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分类名称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t>class_id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分类ID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photo_</w:t>
            </w:r>
            <w:r>
              <w:t>id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i</w:t>
            </w:r>
            <w:r>
              <w:rPr>
                <w:rFonts w:cs="Arial"/>
              </w:rPr>
              <w:t>nt</w:t>
            </w:r>
          </w:p>
        </w:tc>
        <w:tc>
          <w:tcPr>
            <w:tcW w:w="852" w:type="dxa"/>
          </w:tcPr>
          <w:p w:rsidR="000451B4" w:rsidRDefault="000451B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图片ID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image</w:t>
            </w:r>
            <w:r>
              <w:t>_url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tring</w:t>
            </w:r>
          </w:p>
        </w:tc>
        <w:tc>
          <w:tcPr>
            <w:tcW w:w="852" w:type="dxa"/>
          </w:tcPr>
          <w:p w:rsidR="000451B4" w:rsidRDefault="000451B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/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图片网址</w:t>
            </w:r>
          </w:p>
        </w:tc>
      </w:tr>
      <w:tr w:rsidR="000451B4" w:rsidTr="006F41A4">
        <w:tc>
          <w:tcPr>
            <w:tcW w:w="2126" w:type="dxa"/>
          </w:tcPr>
          <w:p w:rsidR="000451B4" w:rsidRDefault="000451B4" w:rsidP="006F41A4">
            <w:r>
              <w:rPr>
                <w:rFonts w:hint="eastAsia"/>
              </w:rPr>
              <w:t>p</w:t>
            </w:r>
            <w:r>
              <w:t>raise_num</w:t>
            </w:r>
          </w:p>
        </w:tc>
        <w:tc>
          <w:tcPr>
            <w:tcW w:w="1417" w:type="dxa"/>
          </w:tcPr>
          <w:p w:rsidR="000451B4" w:rsidRDefault="000451B4" w:rsidP="006F41A4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i</w:t>
            </w:r>
            <w:r>
              <w:rPr>
                <w:rFonts w:cs="Arial"/>
              </w:rPr>
              <w:t>nt</w:t>
            </w:r>
          </w:p>
        </w:tc>
        <w:tc>
          <w:tcPr>
            <w:tcW w:w="852" w:type="dxa"/>
          </w:tcPr>
          <w:p w:rsidR="000451B4" w:rsidRDefault="000451B4" w:rsidP="006F41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852" w:type="dxa"/>
          </w:tcPr>
          <w:p w:rsidR="000451B4" w:rsidRDefault="000451B4" w:rsidP="006F41A4">
            <w:r>
              <w:rPr>
                <w:rFonts w:hint="eastAsia"/>
              </w:rPr>
              <w:t>0</w:t>
            </w:r>
          </w:p>
        </w:tc>
        <w:tc>
          <w:tcPr>
            <w:tcW w:w="4534" w:type="dxa"/>
          </w:tcPr>
          <w:p w:rsidR="000451B4" w:rsidRDefault="000451B4" w:rsidP="006F41A4">
            <w:r>
              <w:rPr>
                <w:rFonts w:hint="eastAsia"/>
              </w:rPr>
              <w:t>点赞数</w:t>
            </w:r>
          </w:p>
        </w:tc>
      </w:tr>
    </w:tbl>
    <w:p w:rsidR="000451B4" w:rsidRDefault="000451B4" w:rsidP="00E84D35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33" w:name="_Toc520820981"/>
      <w:r>
        <w:rPr>
          <w:rFonts w:ascii="微软雅黑" w:eastAsia="微软雅黑" w:hAnsi="微软雅黑" w:hint="eastAsia"/>
        </w:rPr>
        <w:lastRenderedPageBreak/>
        <w:t>News</w:t>
      </w:r>
      <w:r>
        <w:rPr>
          <w:rFonts w:ascii="微软雅黑" w:eastAsia="微软雅黑" w:hAnsi="微软雅黑"/>
        </w:rPr>
        <w:t>Info</w:t>
      </w:r>
      <w:bookmarkEnd w:id="233"/>
    </w:p>
    <w:p w:rsidR="000451B4" w:rsidRDefault="000451B4" w:rsidP="00E84D35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对象说明：会议新闻</w:t>
      </w:r>
    </w:p>
    <w:p w:rsidR="000451B4" w:rsidRDefault="000451B4" w:rsidP="00E84D35">
      <w:r>
        <w:rPr>
          <w:szCs w:val="18"/>
        </w:rPr>
        <w:t>对象参数</w:t>
      </w:r>
      <w:r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985"/>
        <w:gridCol w:w="992"/>
        <w:gridCol w:w="993"/>
        <w:gridCol w:w="3685"/>
      </w:tblGrid>
      <w:tr w:rsidR="000451B4" w:rsidTr="002523F4">
        <w:tc>
          <w:tcPr>
            <w:tcW w:w="2126" w:type="dxa"/>
            <w:shd w:val="clear" w:color="auto" w:fill="D9D9D9" w:themeFill="background1" w:themeFillShade="D9"/>
          </w:tcPr>
          <w:p w:rsidR="000451B4" w:rsidRDefault="000451B4" w:rsidP="002523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451B4" w:rsidRDefault="000451B4" w:rsidP="002523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51B4" w:rsidRDefault="000451B4" w:rsidP="002523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451B4" w:rsidRDefault="000451B4" w:rsidP="002523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</w:t>
            </w:r>
            <w:r>
              <w:rPr>
                <w:rFonts w:hint="eastAsia"/>
                <w:b/>
                <w:bCs/>
                <w:szCs w:val="18"/>
              </w:rPr>
              <w:t>值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0451B4" w:rsidRDefault="000451B4" w:rsidP="002523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2523F4">
        <w:tc>
          <w:tcPr>
            <w:tcW w:w="2126" w:type="dxa"/>
          </w:tcPr>
          <w:p w:rsidR="000451B4" w:rsidRDefault="000451B4" w:rsidP="002523F4">
            <w:r>
              <w:t>fid</w:t>
            </w:r>
          </w:p>
        </w:tc>
        <w:tc>
          <w:tcPr>
            <w:tcW w:w="1985" w:type="dxa"/>
          </w:tcPr>
          <w:p w:rsidR="000451B4" w:rsidRDefault="000451B4" w:rsidP="002523F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0451B4" w:rsidRDefault="000451B4" w:rsidP="002523F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2523F4"/>
        </w:tc>
        <w:tc>
          <w:tcPr>
            <w:tcW w:w="3685" w:type="dxa"/>
          </w:tcPr>
          <w:p w:rsidR="000451B4" w:rsidRDefault="000451B4" w:rsidP="002523F4">
            <w:r>
              <w:rPr>
                <w:rFonts w:hint="eastAsia"/>
              </w:rPr>
              <w:t>主键ID</w:t>
            </w:r>
          </w:p>
        </w:tc>
      </w:tr>
      <w:tr w:rsidR="000451B4" w:rsidTr="002523F4">
        <w:tc>
          <w:tcPr>
            <w:tcW w:w="2126" w:type="dxa"/>
          </w:tcPr>
          <w:p w:rsidR="000451B4" w:rsidRDefault="000451B4" w:rsidP="002523F4">
            <w:r>
              <w:rPr>
                <w:rFonts w:hint="eastAsia"/>
              </w:rPr>
              <w:t>start_time</w:t>
            </w:r>
          </w:p>
        </w:tc>
        <w:tc>
          <w:tcPr>
            <w:tcW w:w="1985" w:type="dxa"/>
          </w:tcPr>
          <w:p w:rsidR="000451B4" w:rsidRDefault="000451B4" w:rsidP="002523F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0451B4" w:rsidRDefault="000451B4" w:rsidP="002523F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2523F4"/>
        </w:tc>
        <w:tc>
          <w:tcPr>
            <w:tcW w:w="3685" w:type="dxa"/>
          </w:tcPr>
          <w:p w:rsidR="000451B4" w:rsidRDefault="000451B4" w:rsidP="002523F4">
            <w:r>
              <w:rPr>
                <w:rFonts w:hint="eastAsia"/>
              </w:rPr>
              <w:t>发布时间</w:t>
            </w:r>
          </w:p>
        </w:tc>
      </w:tr>
      <w:tr w:rsidR="000451B4" w:rsidTr="002523F4">
        <w:trPr>
          <w:trHeight w:val="376"/>
        </w:trPr>
        <w:tc>
          <w:tcPr>
            <w:tcW w:w="2126" w:type="dxa"/>
          </w:tcPr>
          <w:p w:rsidR="000451B4" w:rsidRDefault="000451B4" w:rsidP="002523F4">
            <w:r>
              <w:rPr>
                <w:rFonts w:hint="eastAsia"/>
              </w:rPr>
              <w:t>content</w:t>
            </w:r>
          </w:p>
        </w:tc>
        <w:tc>
          <w:tcPr>
            <w:tcW w:w="1985" w:type="dxa"/>
          </w:tcPr>
          <w:p w:rsidR="000451B4" w:rsidRDefault="000451B4" w:rsidP="002523F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0451B4" w:rsidRDefault="000451B4" w:rsidP="002523F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2523F4"/>
        </w:tc>
        <w:tc>
          <w:tcPr>
            <w:tcW w:w="3685" w:type="dxa"/>
          </w:tcPr>
          <w:p w:rsidR="000451B4" w:rsidRDefault="000451B4" w:rsidP="002523F4">
            <w:r>
              <w:rPr>
                <w:rFonts w:hint="eastAsia"/>
              </w:rPr>
              <w:t>新闻内容</w:t>
            </w:r>
          </w:p>
        </w:tc>
      </w:tr>
      <w:tr w:rsidR="000451B4" w:rsidTr="002523F4">
        <w:trPr>
          <w:trHeight w:val="376"/>
        </w:trPr>
        <w:tc>
          <w:tcPr>
            <w:tcW w:w="2126" w:type="dxa"/>
          </w:tcPr>
          <w:p w:rsidR="000451B4" w:rsidRDefault="000451B4" w:rsidP="002523F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985" w:type="dxa"/>
          </w:tcPr>
          <w:p w:rsidR="000451B4" w:rsidRDefault="000451B4" w:rsidP="002523F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0451B4" w:rsidRDefault="000451B4" w:rsidP="002523F4"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2523F4"/>
        </w:tc>
        <w:tc>
          <w:tcPr>
            <w:tcW w:w="3685" w:type="dxa"/>
          </w:tcPr>
          <w:p w:rsidR="000451B4" w:rsidRDefault="000451B4" w:rsidP="002523F4">
            <w:r>
              <w:rPr>
                <w:rFonts w:hint="eastAsia"/>
              </w:rPr>
              <w:t>新闻标题</w:t>
            </w:r>
          </w:p>
        </w:tc>
      </w:tr>
    </w:tbl>
    <w:p w:rsidR="000451B4" w:rsidRDefault="000451B4" w:rsidP="002523F4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34" w:name="_Toc520820982"/>
      <w:r>
        <w:rPr>
          <w:rFonts w:ascii="微软雅黑" w:eastAsia="微软雅黑" w:hAnsi="微软雅黑"/>
        </w:rPr>
        <w:t>PodcastInfo</w:t>
      </w:r>
      <w:bookmarkEnd w:id="234"/>
    </w:p>
    <w:p w:rsidR="000451B4" w:rsidRDefault="000451B4" w:rsidP="002523F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对象说明：博客</w:t>
      </w:r>
    </w:p>
    <w:p w:rsidR="000451B4" w:rsidRDefault="000451B4" w:rsidP="002523F4">
      <w:r>
        <w:rPr>
          <w:szCs w:val="18"/>
        </w:rPr>
        <w:t>对象参数</w:t>
      </w:r>
      <w:r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985"/>
        <w:gridCol w:w="992"/>
        <w:gridCol w:w="992"/>
        <w:gridCol w:w="3686"/>
      </w:tblGrid>
      <w:tr w:rsidR="000451B4" w:rsidTr="002523F4">
        <w:tc>
          <w:tcPr>
            <w:tcW w:w="2126" w:type="dxa"/>
            <w:shd w:val="clear" w:color="auto" w:fill="D9D9D9" w:themeFill="background1" w:themeFillShade="D9"/>
          </w:tcPr>
          <w:p w:rsidR="000451B4" w:rsidRDefault="000451B4" w:rsidP="002523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451B4" w:rsidRDefault="000451B4" w:rsidP="002523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51B4" w:rsidRDefault="000451B4" w:rsidP="002523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51B4" w:rsidRDefault="000451B4" w:rsidP="002523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</w:t>
            </w:r>
            <w:r>
              <w:rPr>
                <w:rFonts w:hint="eastAsia"/>
                <w:b/>
                <w:bCs/>
                <w:szCs w:val="18"/>
              </w:rPr>
              <w:t>值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451B4" w:rsidRDefault="000451B4" w:rsidP="002523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2523F4">
        <w:trPr>
          <w:trHeight w:val="90"/>
        </w:trPr>
        <w:tc>
          <w:tcPr>
            <w:tcW w:w="2126" w:type="dxa"/>
          </w:tcPr>
          <w:p w:rsidR="000451B4" w:rsidRDefault="000451B4" w:rsidP="002523F4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  <w:rPr>
                <w:szCs w:val="18"/>
              </w:rPr>
            </w:pPr>
            <w: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6" w:type="dxa"/>
          </w:tcPr>
          <w:p w:rsidR="000451B4" w:rsidRDefault="000451B4" w:rsidP="002523F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0451B4" w:rsidTr="002523F4">
        <w:trPr>
          <w:trHeight w:val="90"/>
        </w:trPr>
        <w:tc>
          <w:tcPr>
            <w:tcW w:w="2126" w:type="dxa"/>
          </w:tcPr>
          <w:p w:rsidR="000451B4" w:rsidRDefault="000451B4" w:rsidP="002523F4">
            <w:pPr>
              <w:jc w:val="left"/>
              <w:rPr>
                <w:szCs w:val="18"/>
              </w:rPr>
            </w:pPr>
            <w:r>
              <w:t>podcast_id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6" w:type="dxa"/>
          </w:tcPr>
          <w:p w:rsidR="000451B4" w:rsidRDefault="000451B4" w:rsidP="002523F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博客ID </w:t>
            </w:r>
          </w:p>
        </w:tc>
      </w:tr>
      <w:tr w:rsidR="000451B4" w:rsidTr="002523F4">
        <w:trPr>
          <w:trHeight w:val="90"/>
        </w:trPr>
        <w:tc>
          <w:tcPr>
            <w:tcW w:w="2126" w:type="dxa"/>
          </w:tcPr>
          <w:p w:rsidR="000451B4" w:rsidRDefault="000451B4" w:rsidP="002523F4">
            <w:pPr>
              <w:jc w:val="left"/>
              <w:rPr>
                <w:szCs w:val="18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6" w:type="dxa"/>
          </w:tcPr>
          <w:p w:rsidR="000451B4" w:rsidRDefault="000451B4" w:rsidP="002523F4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内容</w:t>
            </w:r>
          </w:p>
        </w:tc>
      </w:tr>
      <w:tr w:rsidR="000451B4" w:rsidTr="002523F4">
        <w:trPr>
          <w:trHeight w:val="90"/>
        </w:trPr>
        <w:tc>
          <w:tcPr>
            <w:tcW w:w="2126" w:type="dxa"/>
          </w:tcPr>
          <w:p w:rsidR="000451B4" w:rsidRDefault="000451B4" w:rsidP="002523F4">
            <w:pPr>
              <w:jc w:val="left"/>
            </w:pPr>
            <w:r>
              <w:rPr>
                <w:rFonts w:hint="eastAsia"/>
              </w:rPr>
              <w:t>i</w:t>
            </w:r>
            <w:r>
              <w:t>mage_list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P</w:t>
            </w:r>
            <w:r>
              <w:t>odcastImage[]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3686" w:type="dxa"/>
          </w:tcPr>
          <w:p w:rsidR="000451B4" w:rsidRDefault="000451B4" w:rsidP="002523F4">
            <w:pPr>
              <w:jc w:val="left"/>
            </w:pPr>
            <w:r>
              <w:rPr>
                <w:rFonts w:hint="eastAsia"/>
              </w:rPr>
              <w:t>图片集合</w:t>
            </w:r>
          </w:p>
        </w:tc>
      </w:tr>
      <w:tr w:rsidR="000451B4" w:rsidTr="002523F4">
        <w:trPr>
          <w:trHeight w:val="90"/>
        </w:trPr>
        <w:tc>
          <w:tcPr>
            <w:tcW w:w="2126" w:type="dxa"/>
          </w:tcPr>
          <w:p w:rsidR="000451B4" w:rsidRDefault="000451B4" w:rsidP="002523F4">
            <w:pPr>
              <w:jc w:val="left"/>
            </w:pPr>
            <w:r>
              <w:rPr>
                <w:rFonts w:hint="eastAsia"/>
              </w:rPr>
              <w:t>comment</w:t>
            </w:r>
            <w:r>
              <w:t>_list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P</w:t>
            </w:r>
            <w:r>
              <w:t>odcastComment[]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3686" w:type="dxa"/>
          </w:tcPr>
          <w:p w:rsidR="000451B4" w:rsidRDefault="000451B4" w:rsidP="002523F4">
            <w:pPr>
              <w:jc w:val="left"/>
            </w:pPr>
            <w:r>
              <w:rPr>
                <w:rFonts w:hint="eastAsia"/>
              </w:rPr>
              <w:t>评论集合</w:t>
            </w:r>
          </w:p>
        </w:tc>
      </w:tr>
    </w:tbl>
    <w:p w:rsidR="000451B4" w:rsidRDefault="000451B4" w:rsidP="002523F4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35" w:name="_Toc520820983"/>
      <w:r>
        <w:rPr>
          <w:rFonts w:ascii="微软雅黑" w:eastAsia="微软雅黑" w:hAnsi="微软雅黑"/>
        </w:rPr>
        <w:t>Podcast</w:t>
      </w:r>
      <w:r>
        <w:rPr>
          <w:rFonts w:ascii="微软雅黑" w:eastAsia="微软雅黑" w:hAnsi="微软雅黑" w:hint="eastAsia"/>
        </w:rPr>
        <w:t>Image</w:t>
      </w:r>
      <w:bookmarkEnd w:id="235"/>
    </w:p>
    <w:p w:rsidR="000451B4" w:rsidRDefault="000451B4" w:rsidP="002523F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对象说明：博客图片</w:t>
      </w:r>
    </w:p>
    <w:p w:rsidR="000451B4" w:rsidRDefault="000451B4" w:rsidP="002523F4">
      <w:r>
        <w:rPr>
          <w:szCs w:val="18"/>
        </w:rPr>
        <w:t>对象参数</w:t>
      </w:r>
      <w:r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985"/>
        <w:gridCol w:w="992"/>
        <w:gridCol w:w="993"/>
        <w:gridCol w:w="3685"/>
      </w:tblGrid>
      <w:tr w:rsidR="000451B4" w:rsidTr="00717A6D">
        <w:tc>
          <w:tcPr>
            <w:tcW w:w="2126" w:type="dxa"/>
            <w:shd w:val="clear" w:color="auto" w:fill="D9D9D9" w:themeFill="background1" w:themeFillShade="D9"/>
          </w:tcPr>
          <w:p w:rsidR="000451B4" w:rsidRDefault="000451B4" w:rsidP="00717A6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451B4" w:rsidRDefault="000451B4" w:rsidP="00717A6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51B4" w:rsidRDefault="000451B4" w:rsidP="00717A6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451B4" w:rsidRDefault="000451B4" w:rsidP="00717A6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</w:t>
            </w:r>
            <w:r>
              <w:rPr>
                <w:rFonts w:hint="eastAsia"/>
                <w:b/>
                <w:bCs/>
                <w:szCs w:val="18"/>
              </w:rPr>
              <w:t>值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0451B4" w:rsidRDefault="000451B4" w:rsidP="00717A6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717A6D">
        <w:trPr>
          <w:trHeight w:val="90"/>
        </w:trPr>
        <w:tc>
          <w:tcPr>
            <w:tcW w:w="2126" w:type="dxa"/>
          </w:tcPr>
          <w:p w:rsidR="000451B4" w:rsidRDefault="000451B4" w:rsidP="00717A6D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985" w:type="dxa"/>
          </w:tcPr>
          <w:p w:rsidR="000451B4" w:rsidRDefault="000451B4" w:rsidP="00717A6D">
            <w:pPr>
              <w:jc w:val="center"/>
              <w:rPr>
                <w:szCs w:val="18"/>
              </w:rPr>
            </w:pPr>
            <w:r>
              <w:t>int</w:t>
            </w:r>
          </w:p>
        </w:tc>
        <w:tc>
          <w:tcPr>
            <w:tcW w:w="992" w:type="dxa"/>
          </w:tcPr>
          <w:p w:rsidR="000451B4" w:rsidRDefault="000451B4" w:rsidP="00717A6D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717A6D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717A6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0451B4" w:rsidTr="00717A6D">
        <w:trPr>
          <w:trHeight w:val="90"/>
        </w:trPr>
        <w:tc>
          <w:tcPr>
            <w:tcW w:w="2126" w:type="dxa"/>
          </w:tcPr>
          <w:p w:rsidR="000451B4" w:rsidRDefault="000451B4" w:rsidP="00717A6D">
            <w:pPr>
              <w:jc w:val="left"/>
              <w:rPr>
                <w:szCs w:val="18"/>
              </w:rPr>
            </w:pPr>
            <w:r>
              <w:t>podcast_id</w:t>
            </w:r>
          </w:p>
        </w:tc>
        <w:tc>
          <w:tcPr>
            <w:tcW w:w="1985" w:type="dxa"/>
          </w:tcPr>
          <w:p w:rsidR="000451B4" w:rsidRDefault="000451B4" w:rsidP="00717A6D">
            <w:pPr>
              <w:jc w:val="center"/>
            </w:pPr>
            <w:r>
              <w:t>int</w:t>
            </w:r>
          </w:p>
        </w:tc>
        <w:tc>
          <w:tcPr>
            <w:tcW w:w="992" w:type="dxa"/>
          </w:tcPr>
          <w:p w:rsidR="000451B4" w:rsidRDefault="000451B4" w:rsidP="00717A6D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717A6D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717A6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博客ID </w:t>
            </w:r>
          </w:p>
        </w:tc>
      </w:tr>
      <w:tr w:rsidR="000451B4" w:rsidTr="00717A6D">
        <w:trPr>
          <w:trHeight w:val="90"/>
        </w:trPr>
        <w:tc>
          <w:tcPr>
            <w:tcW w:w="2126" w:type="dxa"/>
          </w:tcPr>
          <w:p w:rsidR="000451B4" w:rsidRDefault="000451B4" w:rsidP="00717A6D">
            <w:pPr>
              <w:jc w:val="left"/>
            </w:pPr>
            <w:r>
              <w:t>i</w:t>
            </w:r>
            <w:r>
              <w:rPr>
                <w:rFonts w:hint="eastAsia"/>
              </w:rPr>
              <w:t>mage_url</w:t>
            </w:r>
          </w:p>
        </w:tc>
        <w:tc>
          <w:tcPr>
            <w:tcW w:w="1985" w:type="dxa"/>
          </w:tcPr>
          <w:p w:rsidR="000451B4" w:rsidRDefault="000451B4" w:rsidP="00717A6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0451B4" w:rsidRDefault="000451B4" w:rsidP="00717A6D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717A6D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717A6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图片资源地址</w:t>
            </w:r>
          </w:p>
        </w:tc>
      </w:tr>
    </w:tbl>
    <w:p w:rsidR="000451B4" w:rsidRDefault="000451B4" w:rsidP="00AA5931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36" w:name="_Toc520820984"/>
      <w:r>
        <w:rPr>
          <w:rFonts w:ascii="微软雅黑" w:eastAsia="微软雅黑" w:hAnsi="微软雅黑"/>
        </w:rPr>
        <w:t>Podcast</w:t>
      </w:r>
      <w:r>
        <w:rPr>
          <w:rFonts w:ascii="微软雅黑" w:eastAsia="微软雅黑" w:hAnsi="微软雅黑" w:hint="eastAsia"/>
        </w:rPr>
        <w:t>Comment</w:t>
      </w:r>
      <w:bookmarkEnd w:id="236"/>
    </w:p>
    <w:p w:rsidR="000451B4" w:rsidRDefault="000451B4" w:rsidP="00AA5931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对象说明：博客评论</w:t>
      </w:r>
    </w:p>
    <w:p w:rsidR="000451B4" w:rsidRDefault="000451B4" w:rsidP="00AA5931">
      <w:r>
        <w:rPr>
          <w:szCs w:val="18"/>
        </w:rPr>
        <w:t>对象参数</w:t>
      </w:r>
      <w:r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985"/>
        <w:gridCol w:w="992"/>
        <w:gridCol w:w="993"/>
        <w:gridCol w:w="3685"/>
      </w:tblGrid>
      <w:tr w:rsidR="000451B4" w:rsidTr="00CA3A6F">
        <w:tc>
          <w:tcPr>
            <w:tcW w:w="2126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</w:t>
            </w:r>
            <w:r>
              <w:rPr>
                <w:rFonts w:hint="eastAsia"/>
                <w:b/>
                <w:bCs/>
                <w:szCs w:val="18"/>
              </w:rPr>
              <w:t>值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  <w:rPr>
                <w:szCs w:val="18"/>
              </w:rPr>
            </w:pPr>
            <w: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t>podcast_id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博客ID 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内容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t>from_id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发送者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</w:pPr>
            <w:r>
              <w:rPr>
                <w:rFonts w:hint="eastAsia"/>
              </w:rPr>
              <w:t>f</w:t>
            </w:r>
            <w:r>
              <w:t>rom_name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评论者昵称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t>to_id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回复者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</w:pPr>
            <w:r>
              <w:rPr>
                <w:rFonts w:hint="eastAsia"/>
              </w:rPr>
              <w:t>t</w:t>
            </w:r>
            <w:r>
              <w:t>o_name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被评论者昵称</w:t>
            </w:r>
          </w:p>
        </w:tc>
      </w:tr>
    </w:tbl>
    <w:p w:rsidR="000451B4" w:rsidRDefault="000451B4" w:rsidP="0071640E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37" w:name="_Toc520820985"/>
      <w:r>
        <w:rPr>
          <w:rFonts w:ascii="微软雅黑" w:eastAsia="微软雅黑" w:hAnsi="微软雅黑"/>
        </w:rPr>
        <w:t>ScheduleFirst</w:t>
      </w:r>
      <w:bookmarkEnd w:id="237"/>
    </w:p>
    <w:p w:rsidR="000451B4" w:rsidRDefault="000451B4" w:rsidP="0071640E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对象说明：一级日程</w:t>
      </w:r>
    </w:p>
    <w:p w:rsidR="000451B4" w:rsidRDefault="000451B4" w:rsidP="0071640E">
      <w:r>
        <w:rPr>
          <w:szCs w:val="18"/>
        </w:rPr>
        <w:t>对象参数</w:t>
      </w:r>
      <w:r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985"/>
        <w:gridCol w:w="992"/>
        <w:gridCol w:w="993"/>
        <w:gridCol w:w="3685"/>
      </w:tblGrid>
      <w:tr w:rsidR="000451B4" w:rsidTr="00CA3A6F">
        <w:tc>
          <w:tcPr>
            <w:tcW w:w="2126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</w:t>
            </w:r>
            <w:r>
              <w:rPr>
                <w:rFonts w:hint="eastAsia"/>
                <w:b/>
                <w:bCs/>
                <w:szCs w:val="18"/>
              </w:rPr>
              <w:t>值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  <w:rPr>
                <w:szCs w:val="18"/>
              </w:rPr>
            </w:pPr>
            <w: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select</w:t>
            </w:r>
            <w:r>
              <w:t>_date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t>Date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会议日期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schedule</w:t>
            </w:r>
            <w:r>
              <w:rPr>
                <w:szCs w:val="18"/>
              </w:rPr>
              <w:t>_name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会议标题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start</w:t>
            </w:r>
            <w:r>
              <w:rPr>
                <w:szCs w:val="18"/>
              </w:rPr>
              <w:t>_date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开始时间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</w:pPr>
            <w:r>
              <w:lastRenderedPageBreak/>
              <w:t>end_date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结束时间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t>room_id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会议室ID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</w:pPr>
            <w:r>
              <w:t>room_name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会议室名称</w:t>
            </w:r>
          </w:p>
        </w:tc>
      </w:tr>
    </w:tbl>
    <w:p w:rsidR="000451B4" w:rsidRDefault="000451B4" w:rsidP="002523F4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38" w:name="_Toc520820986"/>
      <w:r>
        <w:rPr>
          <w:rFonts w:ascii="微软雅黑" w:eastAsia="微软雅黑" w:hAnsi="微软雅黑"/>
        </w:rPr>
        <w:t>Schedule</w:t>
      </w:r>
      <w:r>
        <w:rPr>
          <w:rFonts w:ascii="微软雅黑" w:eastAsia="微软雅黑" w:hAnsi="微软雅黑" w:hint="eastAsia"/>
        </w:rPr>
        <w:t>Second</w:t>
      </w:r>
      <w:bookmarkEnd w:id="238"/>
    </w:p>
    <w:p w:rsidR="000451B4" w:rsidRDefault="000451B4" w:rsidP="002523F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对象说明：二级日程</w:t>
      </w:r>
    </w:p>
    <w:p w:rsidR="000451B4" w:rsidRDefault="000451B4" w:rsidP="002523F4">
      <w:r>
        <w:rPr>
          <w:szCs w:val="18"/>
        </w:rPr>
        <w:t>对象参数</w:t>
      </w:r>
      <w:r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985"/>
        <w:gridCol w:w="992"/>
        <w:gridCol w:w="993"/>
        <w:gridCol w:w="3685"/>
      </w:tblGrid>
      <w:tr w:rsidR="000451B4" w:rsidTr="00717A6D">
        <w:tc>
          <w:tcPr>
            <w:tcW w:w="2126" w:type="dxa"/>
            <w:shd w:val="clear" w:color="auto" w:fill="D9D9D9" w:themeFill="background1" w:themeFillShade="D9"/>
          </w:tcPr>
          <w:p w:rsidR="000451B4" w:rsidRDefault="000451B4" w:rsidP="00717A6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451B4" w:rsidRDefault="000451B4" w:rsidP="00717A6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51B4" w:rsidRDefault="000451B4" w:rsidP="00717A6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451B4" w:rsidRDefault="000451B4" w:rsidP="00717A6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</w:t>
            </w:r>
            <w:r>
              <w:rPr>
                <w:rFonts w:hint="eastAsia"/>
                <w:b/>
                <w:bCs/>
                <w:szCs w:val="18"/>
              </w:rPr>
              <w:t>值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0451B4" w:rsidRDefault="000451B4" w:rsidP="00717A6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717A6D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  <w:rPr>
                <w:szCs w:val="18"/>
              </w:rPr>
            </w:pPr>
            <w: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0451B4" w:rsidTr="00717A6D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select</w:t>
            </w:r>
            <w:r>
              <w:t>_date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t>Date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会议日期</w:t>
            </w:r>
          </w:p>
        </w:tc>
      </w:tr>
      <w:tr w:rsidR="000451B4" w:rsidTr="00717A6D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schedule</w:t>
            </w:r>
            <w:r>
              <w:rPr>
                <w:szCs w:val="18"/>
              </w:rPr>
              <w:t>first_id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t>ont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一级日程ID</w:t>
            </w:r>
          </w:p>
        </w:tc>
      </w:tr>
      <w:tr w:rsidR="000451B4" w:rsidTr="00717A6D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schedulesecond_id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二级日程ID</w:t>
            </w:r>
          </w:p>
        </w:tc>
      </w:tr>
      <w:tr w:rsidR="000451B4" w:rsidTr="00717A6D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</w:pPr>
            <w:r>
              <w:t>schedule_name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二级日程名称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start</w:t>
            </w:r>
            <w:r>
              <w:rPr>
                <w:szCs w:val="18"/>
              </w:rPr>
              <w:t>_date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开始时间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</w:pPr>
            <w:r>
              <w:t>end_date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结束时间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t>room_id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会议室ID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</w:pPr>
            <w:r>
              <w:t>room_name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会议室名称</w:t>
            </w:r>
          </w:p>
        </w:tc>
      </w:tr>
      <w:tr w:rsidR="000451B4" w:rsidTr="00717A6D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</w:pPr>
            <w:r>
              <w:t>expert_list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t>ExpertMeet[]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717A6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专家列表</w:t>
            </w:r>
          </w:p>
        </w:tc>
      </w:tr>
    </w:tbl>
    <w:p w:rsidR="000451B4" w:rsidRDefault="000451B4" w:rsidP="00CD4CF4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39" w:name="_Toc520820987"/>
      <w:r>
        <w:rPr>
          <w:rFonts w:ascii="微软雅黑" w:eastAsia="微软雅黑" w:hAnsi="微软雅黑" w:hint="eastAsia"/>
        </w:rPr>
        <w:t>Room</w:t>
      </w:r>
      <w:r>
        <w:rPr>
          <w:rFonts w:ascii="微软雅黑" w:eastAsia="微软雅黑" w:hAnsi="微软雅黑"/>
        </w:rPr>
        <w:t>Info</w:t>
      </w:r>
      <w:bookmarkEnd w:id="239"/>
    </w:p>
    <w:p w:rsidR="000451B4" w:rsidRDefault="000451B4" w:rsidP="00CD4CF4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对象说明：会议室信息</w:t>
      </w:r>
    </w:p>
    <w:p w:rsidR="000451B4" w:rsidRDefault="000451B4" w:rsidP="00CD4CF4">
      <w:r>
        <w:rPr>
          <w:szCs w:val="18"/>
        </w:rPr>
        <w:t>对象参数</w:t>
      </w:r>
      <w:r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985"/>
        <w:gridCol w:w="992"/>
        <w:gridCol w:w="993"/>
        <w:gridCol w:w="3685"/>
      </w:tblGrid>
      <w:tr w:rsidR="000451B4" w:rsidTr="00CA3A6F">
        <w:tc>
          <w:tcPr>
            <w:tcW w:w="2126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</w:t>
            </w:r>
            <w:r>
              <w:rPr>
                <w:rFonts w:hint="eastAsia"/>
                <w:b/>
                <w:bCs/>
                <w:szCs w:val="18"/>
              </w:rPr>
              <w:t>值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0451B4" w:rsidRDefault="000451B4" w:rsidP="00CA3A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  <w:rPr>
                <w:szCs w:val="18"/>
              </w:rPr>
            </w:pPr>
            <w:r>
              <w:t>int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CA3A6F">
            <w:pPr>
              <w:jc w:val="left"/>
            </w:pPr>
            <w:r>
              <w:rPr>
                <w:rFonts w:hint="eastAsia"/>
              </w:rPr>
              <w:t>room</w:t>
            </w:r>
            <w:r>
              <w:t>_id</w:t>
            </w:r>
          </w:p>
        </w:tc>
        <w:tc>
          <w:tcPr>
            <w:tcW w:w="1985" w:type="dxa"/>
          </w:tcPr>
          <w:p w:rsidR="000451B4" w:rsidRDefault="000451B4" w:rsidP="00CA3A6F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:rsidR="000451B4" w:rsidRDefault="000451B4" w:rsidP="00CA3A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CA3A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CA3A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会议室ID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507285">
            <w:r>
              <w:t>room_n</w:t>
            </w:r>
            <w:r>
              <w:rPr>
                <w:rFonts w:hint="eastAsia"/>
              </w:rPr>
              <w:t>ame</w:t>
            </w:r>
          </w:p>
        </w:tc>
        <w:tc>
          <w:tcPr>
            <w:tcW w:w="1985" w:type="dxa"/>
          </w:tcPr>
          <w:p w:rsidR="000451B4" w:rsidRDefault="000451B4" w:rsidP="00507285">
            <w:pPr>
              <w:jc w:val="center"/>
            </w:pPr>
            <w:r>
              <w:t>ont</w:t>
            </w:r>
          </w:p>
        </w:tc>
        <w:tc>
          <w:tcPr>
            <w:tcW w:w="992" w:type="dxa"/>
          </w:tcPr>
          <w:p w:rsidR="000451B4" w:rsidRDefault="000451B4" w:rsidP="00507285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507285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507285">
            <w:r>
              <w:rPr>
                <w:rFonts w:hint="eastAsia"/>
              </w:rPr>
              <w:t>标题,例如：“第2会议室（世纪厅），1层”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507285">
            <w:r>
              <w:rPr>
                <w:rFonts w:hint="eastAsia"/>
              </w:rPr>
              <w:t>map</w:t>
            </w:r>
            <w:r>
              <w:t>_url</w:t>
            </w:r>
          </w:p>
        </w:tc>
        <w:tc>
          <w:tcPr>
            <w:tcW w:w="1985" w:type="dxa"/>
          </w:tcPr>
          <w:p w:rsidR="000451B4" w:rsidRDefault="000451B4" w:rsidP="005072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:rsidR="000451B4" w:rsidRDefault="000451B4" w:rsidP="0050728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507285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507285">
            <w:r>
              <w:rPr>
                <w:rFonts w:hint="eastAsia"/>
              </w:rPr>
              <w:t>会议室图片网址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507285">
            <w:r>
              <w:t>l</w:t>
            </w:r>
            <w:r>
              <w:rPr>
                <w:rFonts w:hint="eastAsia"/>
              </w:rPr>
              <w:t>ocation</w:t>
            </w:r>
            <w:r>
              <w:t>_</w:t>
            </w:r>
            <w:r>
              <w:rPr>
                <w:rFonts w:hint="eastAsia"/>
              </w:rPr>
              <w:t>x</w:t>
            </w:r>
          </w:p>
        </w:tc>
        <w:tc>
          <w:tcPr>
            <w:tcW w:w="1985" w:type="dxa"/>
          </w:tcPr>
          <w:p w:rsidR="000451B4" w:rsidRDefault="000451B4" w:rsidP="00507285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92" w:type="dxa"/>
          </w:tcPr>
          <w:p w:rsidR="000451B4" w:rsidRDefault="000451B4" w:rsidP="00507285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507285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507285">
            <w:r>
              <w:rPr>
                <w:rFonts w:hint="eastAsia"/>
              </w:rPr>
              <w:t>在场馆图中的定位位置x，单位%</w:t>
            </w:r>
          </w:p>
        </w:tc>
      </w:tr>
      <w:tr w:rsidR="000451B4" w:rsidTr="00CA3A6F">
        <w:trPr>
          <w:trHeight w:val="90"/>
        </w:trPr>
        <w:tc>
          <w:tcPr>
            <w:tcW w:w="2126" w:type="dxa"/>
          </w:tcPr>
          <w:p w:rsidR="000451B4" w:rsidRDefault="000451B4" w:rsidP="00507285">
            <w:r>
              <w:t>l</w:t>
            </w:r>
            <w:r>
              <w:rPr>
                <w:rFonts w:hint="eastAsia"/>
              </w:rPr>
              <w:t>ocation</w:t>
            </w:r>
            <w:r>
              <w:t>_</w:t>
            </w:r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0451B4" w:rsidRDefault="000451B4" w:rsidP="00507285">
            <w:pPr>
              <w:jc w:val="center"/>
            </w:pPr>
            <w:r>
              <w:t>Number</w:t>
            </w:r>
          </w:p>
        </w:tc>
        <w:tc>
          <w:tcPr>
            <w:tcW w:w="992" w:type="dxa"/>
          </w:tcPr>
          <w:p w:rsidR="000451B4" w:rsidRDefault="000451B4" w:rsidP="00507285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507285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507285">
            <w:r>
              <w:rPr>
                <w:rFonts w:hint="eastAsia"/>
              </w:rPr>
              <w:t>位置y，单位%</w:t>
            </w:r>
          </w:p>
        </w:tc>
      </w:tr>
    </w:tbl>
    <w:p w:rsidR="000451B4" w:rsidRDefault="000451B4" w:rsidP="0019446F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40" w:name="_Toc520820988"/>
      <w:r>
        <w:rPr>
          <w:rFonts w:ascii="微软雅黑" w:eastAsia="微软雅黑" w:hAnsi="微软雅黑"/>
        </w:rPr>
        <w:t>SignInfo</w:t>
      </w:r>
      <w:bookmarkEnd w:id="240"/>
    </w:p>
    <w:p w:rsidR="000451B4" w:rsidRDefault="000451B4" w:rsidP="0019446F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对象说明：会议报名信息</w:t>
      </w:r>
    </w:p>
    <w:p w:rsidR="000451B4" w:rsidRDefault="000451B4" w:rsidP="0019446F">
      <w:r>
        <w:rPr>
          <w:szCs w:val="18"/>
        </w:rPr>
        <w:t>对象参数</w:t>
      </w:r>
      <w:r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985"/>
        <w:gridCol w:w="992"/>
        <w:gridCol w:w="993"/>
        <w:gridCol w:w="3685"/>
      </w:tblGrid>
      <w:tr w:rsidR="000451B4" w:rsidTr="004D4FDB">
        <w:tc>
          <w:tcPr>
            <w:tcW w:w="2126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</w:t>
            </w:r>
            <w:r>
              <w:rPr>
                <w:rFonts w:hint="eastAsia"/>
                <w:b/>
                <w:bCs/>
                <w:szCs w:val="18"/>
              </w:rPr>
              <w:t>值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4D4FDB">
        <w:trPr>
          <w:trHeight w:val="90"/>
        </w:trPr>
        <w:tc>
          <w:tcPr>
            <w:tcW w:w="2126" w:type="dxa"/>
          </w:tcPr>
          <w:p w:rsidR="000451B4" w:rsidRDefault="000451B4" w:rsidP="004D4FDB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985" w:type="dxa"/>
          </w:tcPr>
          <w:p w:rsidR="000451B4" w:rsidRDefault="000451B4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992" w:type="dxa"/>
          </w:tcPr>
          <w:p w:rsidR="000451B4" w:rsidRDefault="000451B4" w:rsidP="004D4FDB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4D4FDB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4D4FD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0451B4" w:rsidTr="004D4FDB">
        <w:trPr>
          <w:trHeight w:val="90"/>
        </w:trPr>
        <w:tc>
          <w:tcPr>
            <w:tcW w:w="2126" w:type="dxa"/>
          </w:tcPr>
          <w:p w:rsidR="000451B4" w:rsidRDefault="000451B4" w:rsidP="0019446F">
            <w:r>
              <w:t>field_</w:t>
            </w: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0451B4" w:rsidRDefault="000451B4" w:rsidP="0019446F">
            <w:pPr>
              <w:jc w:val="center"/>
            </w:pPr>
            <w:r>
              <w:t>ont</w:t>
            </w:r>
          </w:p>
        </w:tc>
        <w:tc>
          <w:tcPr>
            <w:tcW w:w="992" w:type="dxa"/>
          </w:tcPr>
          <w:p w:rsidR="000451B4" w:rsidRDefault="000451B4" w:rsidP="001944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1944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19446F">
            <w:r>
              <w:rPr>
                <w:rFonts w:hint="eastAsia"/>
              </w:rPr>
              <w:t>字段名</w:t>
            </w:r>
          </w:p>
        </w:tc>
      </w:tr>
      <w:tr w:rsidR="000451B4" w:rsidTr="004D4FDB">
        <w:trPr>
          <w:trHeight w:val="90"/>
        </w:trPr>
        <w:tc>
          <w:tcPr>
            <w:tcW w:w="2126" w:type="dxa"/>
          </w:tcPr>
          <w:p w:rsidR="000451B4" w:rsidRDefault="000451B4" w:rsidP="0019446F">
            <w:r>
              <w:rPr>
                <w:rFonts w:hint="eastAsia"/>
              </w:rPr>
              <w:t>f</w:t>
            </w:r>
            <w:r>
              <w:t>ield_type</w:t>
            </w:r>
          </w:p>
        </w:tc>
        <w:tc>
          <w:tcPr>
            <w:tcW w:w="1985" w:type="dxa"/>
          </w:tcPr>
          <w:p w:rsidR="000451B4" w:rsidRDefault="000451B4" w:rsidP="0019446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:rsidR="000451B4" w:rsidRDefault="000451B4" w:rsidP="001944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1944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19446F">
            <w:r>
              <w:rPr>
                <w:rFonts w:hint="eastAsia"/>
              </w:rPr>
              <w:t xml:space="preserve">1填空 </w:t>
            </w:r>
            <w:r>
              <w:t>2</w:t>
            </w:r>
            <w:r>
              <w:rPr>
                <w:rFonts w:hint="eastAsia"/>
              </w:rPr>
              <w:t xml:space="preserve">单选 </w:t>
            </w:r>
            <w:r>
              <w:t>3</w:t>
            </w:r>
            <w:r>
              <w:rPr>
                <w:rFonts w:hint="eastAsia"/>
              </w:rPr>
              <w:t xml:space="preserve">多选 </w:t>
            </w:r>
            <w:r>
              <w:t>4</w:t>
            </w:r>
            <w:r>
              <w:rPr>
                <w:rFonts w:hint="eastAsia"/>
              </w:rPr>
              <w:t>下拉选择</w:t>
            </w:r>
            <w:ins w:id="241" w:author="Windows 用户" w:date="2018-11-01T16:18:00Z">
              <w:r w:rsidR="00AA6434">
                <w:rPr>
                  <w:rFonts w:hint="eastAsia"/>
                </w:rPr>
                <w:t xml:space="preserve"> 5 时间</w:t>
              </w:r>
            </w:ins>
          </w:p>
        </w:tc>
      </w:tr>
      <w:tr w:rsidR="000451B4" w:rsidTr="004D4FDB">
        <w:trPr>
          <w:trHeight w:val="90"/>
        </w:trPr>
        <w:tc>
          <w:tcPr>
            <w:tcW w:w="2126" w:type="dxa"/>
          </w:tcPr>
          <w:p w:rsidR="000451B4" w:rsidRDefault="000451B4" w:rsidP="0019446F">
            <w:r>
              <w:rPr>
                <w:rFonts w:hint="eastAsia"/>
              </w:rPr>
              <w:t>require</w:t>
            </w:r>
          </w:p>
        </w:tc>
        <w:tc>
          <w:tcPr>
            <w:tcW w:w="1985" w:type="dxa"/>
          </w:tcPr>
          <w:p w:rsidR="000451B4" w:rsidRDefault="000451B4" w:rsidP="0019446F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92" w:type="dxa"/>
          </w:tcPr>
          <w:p w:rsidR="000451B4" w:rsidRDefault="000451B4" w:rsidP="001944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1944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19446F">
            <w:r>
              <w:rPr>
                <w:rFonts w:hint="eastAsia"/>
              </w:rPr>
              <w:t xml:space="preserve">1必填 </w:t>
            </w:r>
            <w:r>
              <w:t>2</w:t>
            </w:r>
            <w:r>
              <w:rPr>
                <w:rFonts w:hint="eastAsia"/>
              </w:rPr>
              <w:t>非必填</w:t>
            </w:r>
          </w:p>
        </w:tc>
      </w:tr>
      <w:tr w:rsidR="000451B4" w:rsidTr="004D4FDB">
        <w:trPr>
          <w:trHeight w:val="90"/>
        </w:trPr>
        <w:tc>
          <w:tcPr>
            <w:tcW w:w="2126" w:type="dxa"/>
          </w:tcPr>
          <w:p w:rsidR="000451B4" w:rsidRDefault="000451B4" w:rsidP="0019446F">
            <w:r>
              <w:t>sort</w:t>
            </w:r>
          </w:p>
        </w:tc>
        <w:tc>
          <w:tcPr>
            <w:tcW w:w="1985" w:type="dxa"/>
          </w:tcPr>
          <w:p w:rsidR="000451B4" w:rsidRDefault="000451B4" w:rsidP="0019446F">
            <w:pPr>
              <w:jc w:val="center"/>
            </w:pPr>
            <w:r>
              <w:t>Number</w:t>
            </w:r>
          </w:p>
        </w:tc>
        <w:tc>
          <w:tcPr>
            <w:tcW w:w="992" w:type="dxa"/>
          </w:tcPr>
          <w:p w:rsidR="000451B4" w:rsidRDefault="000451B4" w:rsidP="0019446F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19446F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19446F">
            <w:r>
              <w:rPr>
                <w:rFonts w:hint="eastAsia"/>
              </w:rPr>
              <w:t>排序</w:t>
            </w:r>
          </w:p>
        </w:tc>
      </w:tr>
      <w:tr w:rsidR="000451B4" w:rsidTr="004D4FDB">
        <w:trPr>
          <w:trHeight w:val="90"/>
        </w:trPr>
        <w:tc>
          <w:tcPr>
            <w:tcW w:w="2126" w:type="dxa"/>
          </w:tcPr>
          <w:p w:rsidR="000451B4" w:rsidRDefault="000451B4" w:rsidP="0019446F">
            <w:r>
              <w:rPr>
                <w:rFonts w:hint="eastAsia"/>
              </w:rPr>
              <w:t>sign</w:t>
            </w:r>
            <w:r>
              <w:t>_detail</w:t>
            </w:r>
          </w:p>
        </w:tc>
        <w:tc>
          <w:tcPr>
            <w:tcW w:w="1985" w:type="dxa"/>
          </w:tcPr>
          <w:p w:rsidR="000451B4" w:rsidRDefault="000451B4" w:rsidP="0019446F">
            <w:pPr>
              <w:jc w:val="center"/>
            </w:pPr>
            <w:r>
              <w:rPr>
                <w:rFonts w:hint="eastAsia"/>
              </w:rPr>
              <w:t>S</w:t>
            </w:r>
            <w:r>
              <w:t>ignDetail[]</w:t>
            </w:r>
          </w:p>
        </w:tc>
        <w:tc>
          <w:tcPr>
            <w:tcW w:w="992" w:type="dxa"/>
          </w:tcPr>
          <w:p w:rsidR="000451B4" w:rsidRDefault="000451B4" w:rsidP="001944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19446F">
            <w:pPr>
              <w:jc w:val="center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3685" w:type="dxa"/>
          </w:tcPr>
          <w:p w:rsidR="000451B4" w:rsidRDefault="000451B4" w:rsidP="0019446F">
            <w:r>
              <w:rPr>
                <w:rFonts w:hint="eastAsia"/>
              </w:rPr>
              <w:t>选项</w:t>
            </w:r>
          </w:p>
        </w:tc>
      </w:tr>
    </w:tbl>
    <w:p w:rsidR="000451B4" w:rsidRPr="000A45E0" w:rsidRDefault="000451B4" w:rsidP="0019446F"/>
    <w:p w:rsidR="000451B4" w:rsidRDefault="000451B4" w:rsidP="00DD76E9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42" w:name="_Toc520820989"/>
      <w:r>
        <w:rPr>
          <w:rFonts w:ascii="微软雅黑" w:eastAsia="微软雅黑" w:hAnsi="微软雅黑"/>
        </w:rPr>
        <w:t>SignDetail</w:t>
      </w:r>
      <w:bookmarkEnd w:id="242"/>
    </w:p>
    <w:p w:rsidR="000451B4" w:rsidRDefault="000451B4" w:rsidP="00DD76E9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对象说明：会议报名信息选项</w:t>
      </w:r>
    </w:p>
    <w:p w:rsidR="000451B4" w:rsidRDefault="000451B4" w:rsidP="00DD76E9">
      <w:r>
        <w:rPr>
          <w:szCs w:val="18"/>
        </w:rPr>
        <w:t>对象参数</w:t>
      </w:r>
      <w:r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985"/>
        <w:gridCol w:w="992"/>
        <w:gridCol w:w="993"/>
        <w:gridCol w:w="3685"/>
      </w:tblGrid>
      <w:tr w:rsidR="000451B4" w:rsidTr="00542959">
        <w:tc>
          <w:tcPr>
            <w:tcW w:w="2126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</w:t>
            </w:r>
            <w:r>
              <w:rPr>
                <w:rFonts w:hint="eastAsia"/>
                <w:b/>
                <w:bCs/>
                <w:szCs w:val="18"/>
              </w:rPr>
              <w:t>值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542959">
        <w:trPr>
          <w:trHeight w:val="90"/>
        </w:trPr>
        <w:tc>
          <w:tcPr>
            <w:tcW w:w="2126" w:type="dxa"/>
          </w:tcPr>
          <w:p w:rsidR="000451B4" w:rsidRDefault="000451B4" w:rsidP="004D4FDB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con</w:t>
            </w:r>
            <w:r>
              <w:t>vention_id</w:t>
            </w:r>
          </w:p>
        </w:tc>
        <w:tc>
          <w:tcPr>
            <w:tcW w:w="1985" w:type="dxa"/>
          </w:tcPr>
          <w:p w:rsidR="000451B4" w:rsidRDefault="000451B4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992" w:type="dxa"/>
          </w:tcPr>
          <w:p w:rsidR="000451B4" w:rsidRDefault="000451B4" w:rsidP="004D4FDB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4D4FDB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4D4FD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0451B4" w:rsidTr="00542959">
        <w:tc>
          <w:tcPr>
            <w:tcW w:w="2126" w:type="dxa"/>
          </w:tcPr>
          <w:p w:rsidR="000451B4" w:rsidRDefault="000451B4" w:rsidP="004D4FDB">
            <w:r>
              <w:rPr>
                <w:rFonts w:hint="eastAsia"/>
              </w:rPr>
              <w:lastRenderedPageBreak/>
              <w:t>sign</w:t>
            </w:r>
            <w:r>
              <w:t>up_id</w:t>
            </w:r>
          </w:p>
        </w:tc>
        <w:tc>
          <w:tcPr>
            <w:tcW w:w="1985" w:type="dxa"/>
          </w:tcPr>
          <w:p w:rsidR="000451B4" w:rsidRDefault="000451B4" w:rsidP="00542959">
            <w:pPr>
              <w:jc w:val="center"/>
            </w:pPr>
            <w:r>
              <w:t>Number</w:t>
            </w:r>
          </w:p>
        </w:tc>
        <w:tc>
          <w:tcPr>
            <w:tcW w:w="992" w:type="dxa"/>
          </w:tcPr>
          <w:p w:rsidR="000451B4" w:rsidRDefault="000451B4" w:rsidP="00542959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542959">
            <w:pPr>
              <w:jc w:val="center"/>
            </w:pPr>
            <w:r>
              <w:t>FK</w:t>
            </w:r>
          </w:p>
        </w:tc>
        <w:tc>
          <w:tcPr>
            <w:tcW w:w="3685" w:type="dxa"/>
          </w:tcPr>
          <w:p w:rsidR="000451B4" w:rsidRDefault="000451B4" w:rsidP="004D4FDB">
            <w:r>
              <w:t>=</w:t>
            </w:r>
            <w:r>
              <w:rPr>
                <w:rFonts w:hint="eastAsia"/>
              </w:rPr>
              <w:t>convention_sign</w:t>
            </w:r>
            <w:r>
              <w:t>up_info</w:t>
            </w:r>
            <w:r>
              <w:rPr>
                <w:rFonts w:hint="eastAsia"/>
              </w:rPr>
              <w:t>.</w:t>
            </w:r>
            <w:r>
              <w:t>f</w:t>
            </w:r>
            <w:r>
              <w:rPr>
                <w:rFonts w:hint="eastAsia"/>
              </w:rPr>
              <w:t>id</w:t>
            </w:r>
          </w:p>
        </w:tc>
      </w:tr>
      <w:tr w:rsidR="000451B4" w:rsidTr="00542959">
        <w:tc>
          <w:tcPr>
            <w:tcW w:w="2126" w:type="dxa"/>
          </w:tcPr>
          <w:p w:rsidR="000451B4" w:rsidRDefault="000451B4" w:rsidP="004D4FDB">
            <w:r>
              <w:t>detail_name</w:t>
            </w:r>
          </w:p>
        </w:tc>
        <w:tc>
          <w:tcPr>
            <w:tcW w:w="1985" w:type="dxa"/>
          </w:tcPr>
          <w:p w:rsidR="000451B4" w:rsidRDefault="000451B4" w:rsidP="0054295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:rsidR="000451B4" w:rsidRDefault="000451B4" w:rsidP="00542959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542959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4D4FDB">
            <w:r>
              <w:rPr>
                <w:rFonts w:hint="eastAsia"/>
              </w:rPr>
              <w:t>选项名称</w:t>
            </w:r>
          </w:p>
        </w:tc>
      </w:tr>
      <w:tr w:rsidR="000451B4" w:rsidTr="00542959">
        <w:tc>
          <w:tcPr>
            <w:tcW w:w="2126" w:type="dxa"/>
          </w:tcPr>
          <w:p w:rsidR="000451B4" w:rsidRDefault="000451B4" w:rsidP="004D4FDB">
            <w:r>
              <w:t>sort</w:t>
            </w:r>
          </w:p>
        </w:tc>
        <w:tc>
          <w:tcPr>
            <w:tcW w:w="1985" w:type="dxa"/>
          </w:tcPr>
          <w:p w:rsidR="000451B4" w:rsidRDefault="000451B4" w:rsidP="00542959">
            <w:pPr>
              <w:jc w:val="center"/>
            </w:pPr>
            <w:r>
              <w:t>Number</w:t>
            </w:r>
          </w:p>
        </w:tc>
        <w:tc>
          <w:tcPr>
            <w:tcW w:w="992" w:type="dxa"/>
          </w:tcPr>
          <w:p w:rsidR="000451B4" w:rsidRDefault="000451B4" w:rsidP="00542959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54295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85" w:type="dxa"/>
          </w:tcPr>
          <w:p w:rsidR="000451B4" w:rsidRDefault="000451B4" w:rsidP="004D4FDB">
            <w:r>
              <w:rPr>
                <w:rFonts w:hint="eastAsia"/>
              </w:rPr>
              <w:t>排序</w:t>
            </w:r>
          </w:p>
        </w:tc>
      </w:tr>
    </w:tbl>
    <w:p w:rsidR="000451B4" w:rsidRDefault="000451B4" w:rsidP="001465BF">
      <w:pPr>
        <w:pStyle w:val="3"/>
        <w:tabs>
          <w:tab w:val="clear" w:pos="432"/>
        </w:tabs>
        <w:rPr>
          <w:rFonts w:ascii="微软雅黑" w:eastAsia="微软雅黑" w:hAnsi="微软雅黑"/>
        </w:rPr>
      </w:pPr>
      <w:bookmarkStart w:id="243" w:name="_Toc520820990"/>
      <w:r>
        <w:rPr>
          <w:rFonts w:ascii="微软雅黑" w:eastAsia="微软雅黑" w:hAnsi="微软雅黑"/>
        </w:rPr>
        <w:t>SignUp</w:t>
      </w:r>
      <w:bookmarkEnd w:id="243"/>
    </w:p>
    <w:p w:rsidR="000451B4" w:rsidRDefault="000451B4" w:rsidP="001465BF">
      <w:pPr>
        <w:pStyle w:val="a0"/>
        <w:ind w:firstLine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对象说明：会议报名填写信息</w:t>
      </w:r>
    </w:p>
    <w:p w:rsidR="000451B4" w:rsidRDefault="000451B4" w:rsidP="001465BF">
      <w:r>
        <w:rPr>
          <w:szCs w:val="18"/>
        </w:rPr>
        <w:t>对象参数</w:t>
      </w:r>
      <w:r>
        <w:rPr>
          <w:rFonts w:hint="eastAsia"/>
          <w:szCs w:val="18"/>
        </w:rPr>
        <w:t>：</w:t>
      </w:r>
    </w:p>
    <w:tbl>
      <w:tblPr>
        <w:tblStyle w:val="af0"/>
        <w:tblW w:w="9781" w:type="dxa"/>
        <w:tblInd w:w="108" w:type="dxa"/>
        <w:tblLayout w:type="fixed"/>
        <w:tblLook w:val="04A0"/>
      </w:tblPr>
      <w:tblGrid>
        <w:gridCol w:w="2126"/>
        <w:gridCol w:w="1985"/>
        <w:gridCol w:w="992"/>
        <w:gridCol w:w="993"/>
        <w:gridCol w:w="3685"/>
      </w:tblGrid>
      <w:tr w:rsidR="000451B4" w:rsidTr="004D4FDB">
        <w:tc>
          <w:tcPr>
            <w:tcW w:w="2126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必须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默认</w:t>
            </w:r>
            <w:r>
              <w:rPr>
                <w:rFonts w:hint="eastAsia"/>
                <w:b/>
                <w:bCs/>
                <w:szCs w:val="18"/>
              </w:rPr>
              <w:t>值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0451B4" w:rsidRDefault="000451B4" w:rsidP="004D4FD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描述</w:t>
            </w:r>
          </w:p>
        </w:tc>
      </w:tr>
      <w:tr w:rsidR="000451B4" w:rsidTr="004D4FDB">
        <w:trPr>
          <w:trHeight w:val="90"/>
        </w:trPr>
        <w:tc>
          <w:tcPr>
            <w:tcW w:w="2126" w:type="dxa"/>
          </w:tcPr>
          <w:p w:rsidR="000451B4" w:rsidRDefault="000451B4" w:rsidP="004D4FDB">
            <w:pPr>
              <w:jc w:val="left"/>
              <w:rPr>
                <w:szCs w:val="18"/>
              </w:rPr>
            </w:pPr>
            <w:del w:id="244" w:author="Windows 用户" w:date="2018-11-02T15:27:00Z">
              <w:r w:rsidDel="009414B5">
                <w:rPr>
                  <w:rFonts w:hint="eastAsia"/>
                </w:rPr>
                <w:delText>convention</w:delText>
              </w:r>
            </w:del>
            <w:ins w:id="245" w:author="Windows 用户" w:date="2018-11-02T15:27:00Z">
              <w:r w:rsidR="009414B5">
                <w:rPr>
                  <w:rFonts w:hint="eastAsia"/>
                </w:rPr>
                <w:t>sign</w:t>
              </w:r>
            </w:ins>
            <w:r>
              <w:t>_id</w:t>
            </w:r>
          </w:p>
        </w:tc>
        <w:tc>
          <w:tcPr>
            <w:tcW w:w="1985" w:type="dxa"/>
          </w:tcPr>
          <w:p w:rsidR="000451B4" w:rsidRDefault="000451B4" w:rsidP="004D4FDB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992" w:type="dxa"/>
          </w:tcPr>
          <w:p w:rsidR="000451B4" w:rsidRDefault="000451B4" w:rsidP="004D4FDB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4D4FDB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4D4FD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大会ID</w:t>
            </w:r>
          </w:p>
        </w:tc>
      </w:tr>
      <w:tr w:rsidR="000451B4" w:rsidTr="004D4FDB">
        <w:tc>
          <w:tcPr>
            <w:tcW w:w="2126" w:type="dxa"/>
          </w:tcPr>
          <w:p w:rsidR="000451B4" w:rsidRDefault="000451B4" w:rsidP="0025108A">
            <w:r>
              <w:rPr>
                <w:rFonts w:hint="eastAsia"/>
              </w:rPr>
              <w:t>f</w:t>
            </w:r>
            <w:r>
              <w:t>ield_type</w:t>
            </w:r>
          </w:p>
        </w:tc>
        <w:tc>
          <w:tcPr>
            <w:tcW w:w="1985" w:type="dxa"/>
          </w:tcPr>
          <w:p w:rsidR="000451B4" w:rsidRDefault="000451B4" w:rsidP="0025108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:rsidR="000451B4" w:rsidRDefault="000451B4" w:rsidP="0025108A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25108A">
            <w:pPr>
              <w:jc w:val="center"/>
            </w:pPr>
          </w:p>
        </w:tc>
        <w:tc>
          <w:tcPr>
            <w:tcW w:w="3685" w:type="dxa"/>
          </w:tcPr>
          <w:p w:rsidR="000451B4" w:rsidRDefault="000451B4" w:rsidP="0025108A">
            <w:r>
              <w:rPr>
                <w:rFonts w:hint="eastAsia"/>
              </w:rPr>
              <w:t xml:space="preserve">1填空 </w:t>
            </w:r>
            <w:r>
              <w:t>2</w:t>
            </w:r>
            <w:r>
              <w:rPr>
                <w:rFonts w:hint="eastAsia"/>
              </w:rPr>
              <w:t xml:space="preserve">单选 </w:t>
            </w:r>
            <w:r>
              <w:t>3</w:t>
            </w:r>
            <w:r>
              <w:rPr>
                <w:rFonts w:hint="eastAsia"/>
              </w:rPr>
              <w:t xml:space="preserve">多选 </w:t>
            </w:r>
            <w:r>
              <w:t>4</w:t>
            </w: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0451B4" w:rsidTr="004D4FDB">
        <w:tc>
          <w:tcPr>
            <w:tcW w:w="2126" w:type="dxa"/>
          </w:tcPr>
          <w:p w:rsidR="000451B4" w:rsidRDefault="000451B4" w:rsidP="0025108A">
            <w:r>
              <w:rPr>
                <w:rFonts w:hint="eastAsia"/>
              </w:rPr>
              <w:t>value</w:t>
            </w:r>
          </w:p>
        </w:tc>
        <w:tc>
          <w:tcPr>
            <w:tcW w:w="1985" w:type="dxa"/>
          </w:tcPr>
          <w:p w:rsidR="000451B4" w:rsidRDefault="000451B4" w:rsidP="0025108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:rsidR="000451B4" w:rsidRDefault="000451B4" w:rsidP="0025108A">
            <w:pPr>
              <w:jc w:val="center"/>
            </w:pPr>
            <w:r>
              <w:rPr>
                <w:rFonts w:hint="eastAsia"/>
                <w:szCs w:val="18"/>
              </w:rPr>
              <w:t>必填</w:t>
            </w:r>
          </w:p>
        </w:tc>
        <w:tc>
          <w:tcPr>
            <w:tcW w:w="993" w:type="dxa"/>
          </w:tcPr>
          <w:p w:rsidR="000451B4" w:rsidRDefault="000451B4" w:rsidP="0025108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85" w:type="dxa"/>
          </w:tcPr>
          <w:p w:rsidR="000451B4" w:rsidRDefault="000451B4" w:rsidP="0025108A">
            <w:r>
              <w:rPr>
                <w:rFonts w:hint="eastAsia"/>
              </w:rPr>
              <w:t>用户报名填写的内容，多选时用“,”隔开</w:t>
            </w:r>
          </w:p>
        </w:tc>
      </w:tr>
    </w:tbl>
    <w:p w:rsidR="000451B4" w:rsidRPr="000A45E0" w:rsidRDefault="000451B4" w:rsidP="001465BF"/>
    <w:p w:rsidR="000451B4" w:rsidRPr="000A45E0" w:rsidRDefault="000451B4" w:rsidP="00AE590D"/>
    <w:p w:rsidR="009414B5" w:rsidRDefault="000451B4" w:rsidP="008A2F58">
      <w:pPr>
        <w:pStyle w:val="2"/>
        <w:tabs>
          <w:tab w:val="clear" w:pos="432"/>
        </w:tabs>
        <w:spacing w:beforeLines="50" w:afterLines="50"/>
        <w:ind w:left="578" w:hanging="578"/>
        <w:rPr>
          <w:rFonts w:ascii="微软雅黑" w:eastAsia="微软雅黑" w:hAnsi="微软雅黑"/>
        </w:rPr>
        <w:pPrChange w:id="246" w:author="Windows 用户" w:date="2018-11-03T08:47:00Z">
          <w:pPr>
            <w:pStyle w:val="2"/>
            <w:tabs>
              <w:tab w:val="clear" w:pos="432"/>
            </w:tabs>
            <w:spacing w:beforeLines="50" w:afterLines="50"/>
            <w:ind w:left="578" w:hanging="578"/>
          </w:pPr>
        </w:pPrChange>
      </w:pPr>
      <w:bookmarkStart w:id="247" w:name="_Toc499191139"/>
      <w:bookmarkStart w:id="248" w:name="_Toc520820991"/>
      <w:r>
        <w:rPr>
          <w:rFonts w:ascii="微软雅黑" w:eastAsia="微软雅黑" w:hAnsi="微软雅黑" w:hint="eastAsia"/>
        </w:rPr>
        <w:t>接口调用说明</w:t>
      </w:r>
      <w:bookmarkEnd w:id="247"/>
      <w:bookmarkEnd w:id="248"/>
    </w:p>
    <w:p w:rsidR="000451B4" w:rsidRPr="00EA2F17" w:rsidRDefault="000451B4" w:rsidP="00234978">
      <w:pPr>
        <w:pStyle w:val="a0"/>
        <w:ind w:firstLine="0"/>
      </w:pPr>
      <w:r w:rsidRPr="00EA2F17">
        <w:rPr>
          <w:rFonts w:ascii="微软雅黑" w:eastAsia="微软雅黑" w:hAnsi="微软雅黑"/>
          <w:szCs w:val="18"/>
        </w:rPr>
        <w:t>接口工作方式为</w:t>
      </w:r>
      <w:r>
        <w:rPr>
          <w:rFonts w:ascii="微软雅黑" w:eastAsia="微软雅黑" w:hAnsi="微软雅黑"/>
          <w:szCs w:val="18"/>
        </w:rPr>
        <w:t>接口服务为服务端</w:t>
      </w:r>
      <w:r>
        <w:rPr>
          <w:rFonts w:ascii="微软雅黑" w:eastAsia="微软雅黑" w:hAnsi="微软雅黑" w:hint="eastAsia"/>
          <w:szCs w:val="18"/>
        </w:rPr>
        <w:t>，第三</w:t>
      </w:r>
      <w:proofErr w:type="gramStart"/>
      <w:r>
        <w:rPr>
          <w:rFonts w:ascii="微软雅黑" w:eastAsia="微软雅黑" w:hAnsi="微软雅黑" w:hint="eastAsia"/>
          <w:szCs w:val="18"/>
        </w:rPr>
        <w:t>方应用</w:t>
      </w:r>
      <w:proofErr w:type="gramEnd"/>
      <w:r>
        <w:rPr>
          <w:rFonts w:ascii="微软雅黑" w:eastAsia="微软雅黑" w:hAnsi="微软雅黑" w:hint="eastAsia"/>
          <w:szCs w:val="18"/>
        </w:rPr>
        <w:t>为客户端，第三</w:t>
      </w:r>
      <w:proofErr w:type="gramStart"/>
      <w:r>
        <w:rPr>
          <w:rFonts w:ascii="微软雅黑" w:eastAsia="微软雅黑" w:hAnsi="微软雅黑" w:hint="eastAsia"/>
          <w:szCs w:val="18"/>
        </w:rPr>
        <w:t>方应用</w:t>
      </w:r>
      <w:proofErr w:type="gramEnd"/>
      <w:r>
        <w:rPr>
          <w:rFonts w:ascii="微软雅黑" w:eastAsia="微软雅黑" w:hAnsi="微软雅黑" w:hint="eastAsia"/>
          <w:szCs w:val="18"/>
        </w:rPr>
        <w:t>向接口发起请求获取数据或者发送命令。</w:t>
      </w:r>
    </w:p>
    <w:p w:rsidR="009414B5" w:rsidRDefault="000451B4" w:rsidP="008A2F58">
      <w:pPr>
        <w:pStyle w:val="2"/>
        <w:tabs>
          <w:tab w:val="clear" w:pos="432"/>
        </w:tabs>
        <w:spacing w:beforeLines="50" w:afterLines="50"/>
        <w:ind w:left="578" w:hanging="578"/>
        <w:rPr>
          <w:rFonts w:ascii="微软雅黑" w:eastAsia="微软雅黑" w:hAnsi="微软雅黑"/>
        </w:rPr>
        <w:pPrChange w:id="249" w:author="Windows 用户" w:date="2018-11-03T08:47:00Z">
          <w:pPr>
            <w:pStyle w:val="2"/>
            <w:tabs>
              <w:tab w:val="clear" w:pos="432"/>
            </w:tabs>
            <w:spacing w:beforeLines="50" w:afterLines="50"/>
            <w:ind w:left="578" w:hanging="578"/>
          </w:pPr>
        </w:pPrChange>
      </w:pPr>
      <w:bookmarkStart w:id="250" w:name="_User"/>
      <w:bookmarkStart w:id="251" w:name="_Address"/>
      <w:bookmarkStart w:id="252" w:name="_Toc10537"/>
      <w:bookmarkStart w:id="253" w:name="_Toc435085754"/>
      <w:bookmarkStart w:id="254" w:name="_Toc89"/>
      <w:bookmarkStart w:id="255" w:name="_Toc454920157"/>
      <w:bookmarkStart w:id="256" w:name="_Toc24194"/>
      <w:bookmarkStart w:id="257" w:name="_Toc499191140"/>
      <w:bookmarkStart w:id="258" w:name="_Toc520820992"/>
      <w:bookmarkEnd w:id="203"/>
      <w:bookmarkEnd w:id="250"/>
      <w:bookmarkEnd w:id="251"/>
      <w:r>
        <w:rPr>
          <w:rFonts w:ascii="微软雅黑" w:eastAsia="微软雅黑" w:hAnsi="微软雅黑" w:hint="eastAsia"/>
        </w:rPr>
        <w:t>API错误代码定义</w:t>
      </w:r>
      <w:bookmarkEnd w:id="252"/>
      <w:bookmarkEnd w:id="253"/>
      <w:bookmarkEnd w:id="254"/>
      <w:bookmarkEnd w:id="255"/>
      <w:bookmarkEnd w:id="256"/>
      <w:bookmarkEnd w:id="257"/>
      <w:bookmarkEnd w:id="258"/>
    </w:p>
    <w:p w:rsidR="00913664" w:rsidRPr="005F55A8" w:rsidRDefault="00913664" w:rsidP="00913664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本表为API调用错误代码一览表，针对API接口层级的错误code做出解释。错误包括API平台错误和</w:t>
      </w:r>
      <w:proofErr w:type="gramStart"/>
      <w:r w:rsidRPr="005F55A8">
        <w:rPr>
          <w:rFonts w:ascii="微软雅黑" w:eastAsia="微软雅黑" w:hAnsi="微软雅黑" w:hint="eastAsia"/>
          <w:szCs w:val="18"/>
        </w:rPr>
        <w:t>平台级子</w:t>
      </w:r>
      <w:proofErr w:type="gramEnd"/>
      <w:r w:rsidRPr="005F55A8">
        <w:rPr>
          <w:rFonts w:ascii="微软雅黑" w:eastAsia="微软雅黑" w:hAnsi="微软雅黑" w:hint="eastAsia"/>
          <w:szCs w:val="18"/>
        </w:rPr>
        <w:t>错误。</w:t>
      </w:r>
    </w:p>
    <w:p w:rsidR="00913664" w:rsidRPr="005F55A8" w:rsidRDefault="00913664" w:rsidP="00913664">
      <w:pPr>
        <w:pStyle w:val="a0"/>
        <w:ind w:firstLine="0"/>
        <w:rPr>
          <w:rFonts w:ascii="微软雅黑" w:eastAsia="微软雅黑" w:hAnsi="微软雅黑"/>
          <w:szCs w:val="18"/>
        </w:rPr>
      </w:pPr>
      <w:r w:rsidRPr="005F55A8">
        <w:rPr>
          <w:rFonts w:ascii="微软雅黑" w:eastAsia="微软雅黑" w:hAnsi="微软雅黑" w:hint="eastAsia"/>
          <w:szCs w:val="18"/>
        </w:rPr>
        <w:t>API平台错误一般是由于用户的请求不符合各种基本校验而引起的。用户遇到这些错误的返回首先检查应用的权限、频率等情况，然后参照本文档检验一下传入的参数是否完整且合法。</w:t>
      </w:r>
      <w:proofErr w:type="gramStart"/>
      <w:r w:rsidRPr="005F55A8">
        <w:rPr>
          <w:rFonts w:ascii="微软雅黑" w:eastAsia="微软雅黑" w:hAnsi="微软雅黑" w:hint="eastAsia"/>
          <w:szCs w:val="18"/>
        </w:rPr>
        <w:t>平台级子错误</w:t>
      </w:r>
      <w:proofErr w:type="gramEnd"/>
      <w:r w:rsidRPr="005F55A8">
        <w:rPr>
          <w:rFonts w:ascii="微软雅黑" w:eastAsia="微软雅黑" w:hAnsi="微软雅黑" w:hint="eastAsia"/>
          <w:szCs w:val="18"/>
        </w:rPr>
        <w:t>这种错误一般是由于服务端（服务提供者）异常引起的。用户遇到这类错误需要隔一段时间再重试就可以解决。</w:t>
      </w:r>
    </w:p>
    <w:tbl>
      <w:tblPr>
        <w:tblStyle w:val="af0"/>
        <w:tblW w:w="9781" w:type="dxa"/>
        <w:tblInd w:w="-5" w:type="dxa"/>
        <w:tblLayout w:type="fixed"/>
        <w:tblLook w:val="04A0"/>
      </w:tblPr>
      <w:tblGrid>
        <w:gridCol w:w="993"/>
        <w:gridCol w:w="1701"/>
        <w:gridCol w:w="2976"/>
        <w:gridCol w:w="4111"/>
      </w:tblGrid>
      <w:tr w:rsidR="00913664" w:rsidTr="00D45869">
        <w:tc>
          <w:tcPr>
            <w:tcW w:w="993" w:type="dxa"/>
            <w:vAlign w:val="center"/>
          </w:tcPr>
          <w:p w:rsidR="00913664" w:rsidRDefault="00913664" w:rsidP="00511959">
            <w:pPr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错误码</w:t>
            </w:r>
          </w:p>
        </w:tc>
        <w:tc>
          <w:tcPr>
            <w:tcW w:w="1701" w:type="dxa"/>
            <w:vAlign w:val="center"/>
          </w:tcPr>
          <w:p w:rsidR="00913664" w:rsidRDefault="00913664" w:rsidP="00511959">
            <w:pPr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错误中文描述</w:t>
            </w:r>
          </w:p>
        </w:tc>
        <w:tc>
          <w:tcPr>
            <w:tcW w:w="2976" w:type="dxa"/>
            <w:vAlign w:val="center"/>
          </w:tcPr>
          <w:p w:rsidR="00913664" w:rsidRDefault="00913664" w:rsidP="00511959">
            <w:pPr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错误英文描述</w:t>
            </w:r>
            <w:r>
              <w:rPr>
                <w:rFonts w:hint="eastAsia"/>
                <w:b/>
                <w:szCs w:val="18"/>
              </w:rPr>
              <w:tab/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解决方案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服务</w:t>
            </w:r>
            <w:proofErr w:type="gramStart"/>
            <w:r>
              <w:rPr>
                <w:szCs w:val="18"/>
              </w:rPr>
              <w:t>不</w:t>
            </w:r>
            <w:proofErr w:type="gramEnd"/>
            <w:r>
              <w:rPr>
                <w:szCs w:val="18"/>
              </w:rPr>
              <w:t>可用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missing system error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 xml:space="preserve">1.多数是由未知异常引起的，仔细检查传入的参数是否符合文档描述，是否缺少系统级参数？ </w:t>
            </w:r>
            <w:r>
              <w:rPr>
                <w:szCs w:val="18"/>
              </w:rPr>
              <w:br/>
              <w:t>2.将问题和请求参数</w:t>
            </w:r>
            <w:r>
              <w:rPr>
                <w:rFonts w:hint="eastAsia"/>
                <w:szCs w:val="18"/>
              </w:rPr>
              <w:t>联系</w:t>
            </w:r>
            <w:r>
              <w:rPr>
                <w:szCs w:val="18"/>
              </w:rPr>
              <w:t>API开发人员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限制时间内调</w:t>
            </w:r>
            <w:proofErr w:type="gramStart"/>
            <w:r>
              <w:rPr>
                <w:szCs w:val="18"/>
              </w:rPr>
              <w:t>用失败</w:t>
            </w:r>
            <w:proofErr w:type="gramEnd"/>
            <w:r>
              <w:rPr>
                <w:szCs w:val="18"/>
              </w:rPr>
              <w:t>次数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App Call Limited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1.调整程序合理调用API，请</w:t>
            </w:r>
            <w:proofErr w:type="gramStart"/>
            <w:r>
              <w:rPr>
                <w:szCs w:val="18"/>
              </w:rPr>
              <w:t>隔日再</w:t>
            </w:r>
            <w:proofErr w:type="gramEnd"/>
            <w:r>
              <w:rPr>
                <w:szCs w:val="18"/>
              </w:rPr>
              <w:t xml:space="preserve">调用？ </w:t>
            </w:r>
            <w:r>
              <w:rPr>
                <w:szCs w:val="18"/>
              </w:rPr>
              <w:br/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请求被禁止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Forbidden Request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4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缺少版本参数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Missing Version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传入的参数加入v字段（API协议版本号）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不支持的版本号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Unsupported Version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用户传入的版本号没有被提供，即您的版本号不属于目前正在使用的版本号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6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非法的版本参数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Invalid Version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用户传入的版本号格式错误，必须为数字格式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7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缺少时间戳参数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Missing Timestamp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传入的参数中必须包含timestamp参数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8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非法的时间戳参数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Invalid Timestamp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时间戳，格式为yyyy-mm-dd hh:mm:ss，例如：2015-11-06 20:23:30。API服务</w:t>
            </w:r>
            <w:proofErr w:type="gramStart"/>
            <w:r>
              <w:rPr>
                <w:szCs w:val="18"/>
              </w:rPr>
              <w:t>端允许</w:t>
            </w:r>
            <w:proofErr w:type="gramEnd"/>
            <w:r>
              <w:rPr>
                <w:szCs w:val="18"/>
              </w:rPr>
              <w:t>客户端请求时间误差为6分钟。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11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缺少签名参数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Missing Signature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 xml:space="preserve">传入的参数中必须包含sign字段 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12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无效签名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Invalid Signature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签名必须根据正确的算法算出来的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13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无效数据格式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Invalid Format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14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缺少方法名参数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Missing Method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传入的参数中必须包含method参数,即您需要调用的接口名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lastRenderedPageBreak/>
              <w:t>15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不存在的方法名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Invalid Method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传入的method字段必须是你所调用的API的名称，并且该API名称是确实存在的。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16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缺少流水号参数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Missing TradeNo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17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流水号已经存在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18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缺少access_token参数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Missing access_token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传入的参数中必须包含access_token字段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19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无效access_token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Invalid access_token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您传入的token不正确，请</w:t>
            </w:r>
            <w:proofErr w:type="gramStart"/>
            <w:r>
              <w:rPr>
                <w:szCs w:val="18"/>
              </w:rPr>
              <w:t>确认您</w:t>
            </w:r>
            <w:proofErr w:type="gramEnd"/>
            <w:r>
              <w:rPr>
                <w:szCs w:val="18"/>
              </w:rPr>
              <w:t>的token值与您使用账号和appkey应用获取到的token参数一致。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缺少app_key参数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Missing app_key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传入的参数中必须包含app_key字段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21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无效app_key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Invalid app_key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所选的appkey必须是有效的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22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授权者</w:t>
            </w:r>
            <w:r>
              <w:rPr>
                <w:rFonts w:hint="eastAsia"/>
                <w:szCs w:val="18"/>
              </w:rPr>
              <w:t>错误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the franchisor not businessmen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部分应用类型需要</w:t>
            </w:r>
            <w:r>
              <w:rPr>
                <w:rFonts w:hint="eastAsia"/>
                <w:szCs w:val="18"/>
              </w:rPr>
              <w:t>特殊</w:t>
            </w:r>
            <w:r>
              <w:rPr>
                <w:szCs w:val="18"/>
              </w:rPr>
              <w:t>授权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23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该API已经停用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API stop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系统升级，将接口临时关闭，升级完毕后即可正常调用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24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无权调用API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cannot use  this API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25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此应用不是上线状态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this application is not on-line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26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缺少mobile参数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Missing mobile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27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无效mobile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Invalid mobile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43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系统处理错误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system error</w:t>
            </w:r>
          </w:p>
        </w:tc>
        <w:tc>
          <w:tcPr>
            <w:tcW w:w="411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请联系API开发人员</w:t>
            </w:r>
          </w:p>
        </w:tc>
      </w:tr>
      <w:tr w:rsidR="00913664" w:rsidTr="00D45869">
        <w:tc>
          <w:tcPr>
            <w:tcW w:w="993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44</w:t>
            </w:r>
          </w:p>
        </w:tc>
        <w:tc>
          <w:tcPr>
            <w:tcW w:w="170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系统处理错误</w:t>
            </w:r>
          </w:p>
        </w:tc>
        <w:tc>
          <w:tcPr>
            <w:tcW w:w="2976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system error</w:t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请联系API开发人员</w:t>
            </w: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 50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无效调用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 invalid get program</w:t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参数｛0｝不合法，请参照帮助文档确认！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parameter {0} is not valid ,please  refer to  the help document and confirm</w:t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61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参数｛0｝值不合法，请参照帮助文档确认！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parameter {0} is not valid ,please  refer to  the help document and confirm</w:t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62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json转换时错误，错误的请求参数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Missing Version</w:t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63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json格式不合法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json格式不合法</w:t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64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此类型用户无权调用本接口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this type of businesses have no right to call this interface</w:t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65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平台连接后端服务超时  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platform connecting service timeout</w:t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66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平台连接后端服务</w:t>
            </w:r>
            <w:proofErr w:type="gramStart"/>
            <w:r>
              <w:rPr>
                <w:szCs w:val="18"/>
              </w:rPr>
              <w:t>不</w:t>
            </w:r>
            <w:proofErr w:type="gramEnd"/>
            <w:r>
              <w:rPr>
                <w:szCs w:val="18"/>
              </w:rPr>
              <w:t>可用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platform to connect to the back-end service not available</w:t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67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平台连接后端服务处理过程中出现未知异常信息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platform connecting service process unknown exception information</w:t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68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验证可选字段异常信息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validation of optional field anomaly information</w:t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</w:tr>
      <w:tr w:rsidR="00913664" w:rsidTr="00D45869">
        <w:tc>
          <w:tcPr>
            <w:tcW w:w="993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lastRenderedPageBreak/>
              <w:t>69</w:t>
            </w:r>
          </w:p>
        </w:tc>
        <w:tc>
          <w:tcPr>
            <w:tcW w:w="1701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获取数据失败</w:t>
            </w:r>
          </w:p>
        </w:tc>
        <w:tc>
          <w:tcPr>
            <w:tcW w:w="2976" w:type="dxa"/>
          </w:tcPr>
          <w:p w:rsidR="00913664" w:rsidRDefault="00913664" w:rsidP="00511959">
            <w:pPr>
              <w:rPr>
                <w:szCs w:val="18"/>
              </w:rPr>
            </w:pPr>
            <w:r>
              <w:rPr>
                <w:szCs w:val="18"/>
              </w:rPr>
              <w:t>failed to get data</w:t>
            </w:r>
          </w:p>
        </w:tc>
        <w:tc>
          <w:tcPr>
            <w:tcW w:w="4111" w:type="dxa"/>
            <w:vAlign w:val="center"/>
          </w:tcPr>
          <w:p w:rsidR="00913664" w:rsidRDefault="00913664" w:rsidP="00511959">
            <w:pPr>
              <w:rPr>
                <w:szCs w:val="18"/>
              </w:rPr>
            </w:pPr>
          </w:p>
        </w:tc>
      </w:tr>
      <w:bookmarkEnd w:id="5"/>
    </w:tbl>
    <w:p w:rsidR="00913664" w:rsidRDefault="00913664" w:rsidP="00D45869">
      <w:pPr>
        <w:widowControl/>
        <w:spacing w:before="180" w:after="270" w:line="300" w:lineRule="atLeast"/>
        <w:jc w:val="left"/>
        <w:rPr>
          <w:color w:val="414141"/>
          <w:szCs w:val="18"/>
        </w:rPr>
      </w:pPr>
    </w:p>
    <w:sectPr w:rsidR="00913664" w:rsidSect="00363A4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494" w:rsidRDefault="00411494">
      <w:r>
        <w:separator/>
      </w:r>
    </w:p>
  </w:endnote>
  <w:endnote w:type="continuationSeparator" w:id="0">
    <w:p w:rsidR="00411494" w:rsidRDefault="00411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434" w:rsidRDefault="005F0283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AA6434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AA6434">
      <w:rPr>
        <w:rStyle w:val="ac"/>
      </w:rPr>
      <w:t>3</w:t>
    </w:r>
    <w:r>
      <w:rPr>
        <w:rStyle w:val="ac"/>
      </w:rPr>
      <w:fldChar w:fldCharType="end"/>
    </w:r>
  </w:p>
  <w:p w:rsidR="00AA6434" w:rsidRDefault="00AA6434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434" w:rsidRDefault="00AA6434">
    <w:pPr>
      <w:pStyle w:val="a8"/>
      <w:ind w:right="720" w:firstLineChars="50" w:firstLine="90"/>
    </w:pPr>
    <w:r>
      <w:t>淡竹机密</w:t>
    </w:r>
    <w:r>
      <w:rPr>
        <w:rFonts w:hint="eastAsia"/>
      </w:rPr>
      <w:t>，</w:t>
    </w:r>
    <w:r>
      <w:t>未经许可不得扩散</w:t>
    </w:r>
    <w:r>
      <w:rPr>
        <w:rFonts w:hint="eastAsia"/>
      </w:rPr>
      <w:t xml:space="preserve"> </w:t>
    </w:r>
    <w:r>
      <w:t xml:space="preserve">    </w:t>
    </w:r>
    <w:r>
      <w:rPr>
        <w:rFonts w:hint="eastAsia"/>
      </w:rPr>
      <w:t xml:space="preserve"> </w:t>
    </w:r>
    <w:r w:rsidR="005F0283">
      <w:rPr>
        <w:noProof/>
      </w:rPr>
      <w:fldChar w:fldCharType="begin"/>
    </w:r>
    <w:r>
      <w:rPr>
        <w:noProof/>
      </w:rPr>
      <w:instrText xml:space="preserve"> DATE  \@ "yyyy"  \* MERGEFORMAT </w:instrText>
    </w:r>
    <w:r w:rsidR="005F0283">
      <w:rPr>
        <w:noProof/>
      </w:rPr>
      <w:fldChar w:fldCharType="separate"/>
    </w:r>
    <w:r w:rsidR="008A2F58">
      <w:rPr>
        <w:noProof/>
      </w:rPr>
      <w:t>2018</w:t>
    </w:r>
    <w:r w:rsidR="005F0283">
      <w:rPr>
        <w:noProof/>
      </w:rPr>
      <w:fldChar w:fldCharType="end"/>
    </w:r>
    <w:r>
      <w:rPr>
        <w:rFonts w:hint="eastAsia"/>
      </w:rPr>
      <w:t>版权所有©</w:t>
    </w:r>
    <w:r>
      <w:t>上海淡竹信息技术有限公司</w:t>
    </w:r>
    <w:r w:rsidR="005F0283">
      <w:rPr>
        <w:noProof/>
      </w:rPr>
      <w:pict>
        <v:line id="Line 1" o:spid="_x0000_s2052" style="position:absolute;left:0;text-align:left;z-index:251660288;visibility:visible;mso-position-horizontal-relative:text;mso-position-vertical-relative:text" from="0,-6.6pt" to="485.25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" o:allowincell="f"/>
      </w:pict>
    </w:r>
    <w:r>
      <w:rPr>
        <w:rFonts w:hint="eastAsia"/>
      </w:rPr>
      <w:t xml:space="preserve">      </w:t>
    </w:r>
    <w:r>
      <w:t xml:space="preserve">   </w:t>
    </w:r>
    <w:r>
      <w:rPr>
        <w:rFonts w:hint="eastAsia"/>
      </w:rPr>
      <w:t>第</w:t>
    </w:r>
    <w:r>
      <w:t xml:space="preserve"> </w:t>
    </w:r>
    <w:r w:rsidR="005F0283">
      <w:rPr>
        <w:rStyle w:val="ac"/>
      </w:rPr>
      <w:fldChar w:fldCharType="begin"/>
    </w:r>
    <w:r>
      <w:rPr>
        <w:rStyle w:val="ac"/>
      </w:rPr>
      <w:instrText xml:space="preserve"> PAGE </w:instrText>
    </w:r>
    <w:r w:rsidR="005F0283">
      <w:rPr>
        <w:rStyle w:val="ac"/>
      </w:rPr>
      <w:fldChar w:fldCharType="separate"/>
    </w:r>
    <w:r w:rsidR="008A2F58">
      <w:rPr>
        <w:rStyle w:val="ac"/>
        <w:noProof/>
      </w:rPr>
      <w:t>35</w:t>
    </w:r>
    <w:r w:rsidR="005F0283">
      <w:rPr>
        <w:rStyle w:val="ac"/>
      </w:rPr>
      <w:fldChar w:fldCharType="end"/>
    </w:r>
    <w:r>
      <w:t xml:space="preserve"> </w:t>
    </w:r>
    <w:r>
      <w:rPr>
        <w:rFonts w:hint="eastAsia"/>
      </w:rPr>
      <w:t>页  共</w:t>
    </w:r>
    <w:r>
      <w:t xml:space="preserve"> </w:t>
    </w:r>
    <w:r w:rsidR="005F0283">
      <w:rPr>
        <w:rStyle w:val="ac"/>
      </w:rPr>
      <w:fldChar w:fldCharType="begin"/>
    </w:r>
    <w:r>
      <w:rPr>
        <w:rStyle w:val="ac"/>
      </w:rPr>
      <w:instrText xml:space="preserve"> NUMPAGES  </w:instrText>
    </w:r>
    <w:r w:rsidR="005F0283">
      <w:rPr>
        <w:rStyle w:val="ac"/>
      </w:rPr>
      <w:fldChar w:fldCharType="separate"/>
    </w:r>
    <w:r w:rsidR="008A2F58">
      <w:rPr>
        <w:rStyle w:val="ac"/>
        <w:noProof/>
      </w:rPr>
      <w:t>37</w:t>
    </w:r>
    <w:r w:rsidR="005F0283">
      <w:rPr>
        <w:rStyle w:val="ac"/>
      </w:rPr>
      <w:fldChar w:fldCharType="end"/>
    </w:r>
    <w:r>
      <w:t xml:space="preserve"> </w:t>
    </w:r>
    <w:r>
      <w:rPr>
        <w:rFonts w:hint="eastAsia"/>
      </w:rPr>
      <w:t xml:space="preserve">页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434" w:rsidRDefault="00AA6434">
    <w:pPr>
      <w:pStyle w:val="a8"/>
    </w:pPr>
  </w:p>
  <w:p w:rsidR="00AA6434" w:rsidRDefault="00AA643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494" w:rsidRDefault="00411494">
      <w:r>
        <w:separator/>
      </w:r>
    </w:p>
  </w:footnote>
  <w:footnote w:type="continuationSeparator" w:id="0">
    <w:p w:rsidR="00411494" w:rsidRDefault="004114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434" w:rsidRDefault="00AA6434">
    <w:pPr>
      <w:pStyle w:val="a9"/>
      <w:pBdr>
        <w:bottom w:val="single" w:sz="6" w:space="0" w:color="auto"/>
      </w:pBdr>
      <w:jc w:val="both"/>
      <w:rPr>
        <w:sz w:val="21"/>
      </w:rPr>
    </w:pPr>
    <w:r>
      <w:rPr>
        <w:rFonts w:hint="eastAsia"/>
        <w:sz w:val="21"/>
      </w:rPr>
      <w:t xml:space="preserve">                                   </w:t>
    </w:r>
    <w:r>
      <w:rPr>
        <w:sz w:val="21"/>
      </w:rPr>
      <w:t xml:space="preserve">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434" w:rsidRDefault="00AA6434">
    <w:pPr>
      <w:pStyle w:val="a9"/>
      <w:pBdr>
        <w:bottom w:val="none" w:sz="0" w:space="0" w:color="auto"/>
      </w:pBdr>
    </w:pPr>
    <w:r>
      <w:rPr>
        <w:rFonts w:ascii="宋体" w:cs="宋体" w:hint="eastAsia"/>
        <w:sz w:val="20"/>
      </w:rPr>
      <w:t xml:space="preserve">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5703C6"/>
    <w:multiLevelType w:val="hybridMultilevel"/>
    <w:tmpl w:val="D39A5014"/>
    <w:lvl w:ilvl="0" w:tplc="4F3C420A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382A17"/>
    <w:multiLevelType w:val="multilevel"/>
    <w:tmpl w:val="E97E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E0A37"/>
    <w:multiLevelType w:val="multilevel"/>
    <w:tmpl w:val="0F7E0A3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127B1AF3"/>
    <w:multiLevelType w:val="multilevel"/>
    <w:tmpl w:val="297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25F1F"/>
    <w:multiLevelType w:val="multilevel"/>
    <w:tmpl w:val="0182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CC11C7"/>
    <w:multiLevelType w:val="multilevel"/>
    <w:tmpl w:val="76F2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CB7DF6"/>
    <w:multiLevelType w:val="multilevel"/>
    <w:tmpl w:val="467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92475"/>
    <w:multiLevelType w:val="multilevel"/>
    <w:tmpl w:val="8948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3018A"/>
    <w:multiLevelType w:val="multilevel"/>
    <w:tmpl w:val="820C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4C7EC4"/>
    <w:multiLevelType w:val="multilevel"/>
    <w:tmpl w:val="0BC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7C0393"/>
    <w:multiLevelType w:val="multilevel"/>
    <w:tmpl w:val="237C0393"/>
    <w:lvl w:ilvl="0">
      <w:start w:val="1"/>
      <w:numFmt w:val="decimal"/>
      <w:lvlText w:val="%1、"/>
      <w:lvlJc w:val="left"/>
      <w:pPr>
        <w:ind w:left="4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0" w:hanging="420"/>
      </w:pPr>
    </w:lvl>
    <w:lvl w:ilvl="2">
      <w:start w:val="1"/>
      <w:numFmt w:val="lowerRoman"/>
      <w:lvlText w:val="%3."/>
      <w:lvlJc w:val="right"/>
      <w:pPr>
        <w:ind w:left="1310" w:hanging="420"/>
      </w:pPr>
    </w:lvl>
    <w:lvl w:ilvl="3">
      <w:start w:val="1"/>
      <w:numFmt w:val="decimal"/>
      <w:lvlText w:val="%4."/>
      <w:lvlJc w:val="left"/>
      <w:pPr>
        <w:ind w:left="1730" w:hanging="420"/>
      </w:pPr>
    </w:lvl>
    <w:lvl w:ilvl="4">
      <w:start w:val="1"/>
      <w:numFmt w:val="lowerLetter"/>
      <w:lvlText w:val="%5)"/>
      <w:lvlJc w:val="left"/>
      <w:pPr>
        <w:ind w:left="2150" w:hanging="420"/>
      </w:pPr>
    </w:lvl>
    <w:lvl w:ilvl="5">
      <w:start w:val="1"/>
      <w:numFmt w:val="lowerRoman"/>
      <w:lvlText w:val="%6."/>
      <w:lvlJc w:val="right"/>
      <w:pPr>
        <w:ind w:left="2570" w:hanging="420"/>
      </w:pPr>
    </w:lvl>
    <w:lvl w:ilvl="6">
      <w:start w:val="1"/>
      <w:numFmt w:val="decimal"/>
      <w:lvlText w:val="%7."/>
      <w:lvlJc w:val="left"/>
      <w:pPr>
        <w:ind w:left="2990" w:hanging="420"/>
      </w:pPr>
    </w:lvl>
    <w:lvl w:ilvl="7">
      <w:start w:val="1"/>
      <w:numFmt w:val="lowerLetter"/>
      <w:lvlText w:val="%8)"/>
      <w:lvlJc w:val="left"/>
      <w:pPr>
        <w:ind w:left="3410" w:hanging="420"/>
      </w:pPr>
    </w:lvl>
    <w:lvl w:ilvl="8">
      <w:start w:val="1"/>
      <w:numFmt w:val="lowerRoman"/>
      <w:lvlText w:val="%9."/>
      <w:lvlJc w:val="right"/>
      <w:pPr>
        <w:ind w:left="3830" w:hanging="420"/>
      </w:pPr>
    </w:lvl>
  </w:abstractNum>
  <w:abstractNum w:abstractNumId="12">
    <w:nsid w:val="262E72B3"/>
    <w:multiLevelType w:val="multilevel"/>
    <w:tmpl w:val="04B8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3A3204"/>
    <w:multiLevelType w:val="multilevel"/>
    <w:tmpl w:val="036A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297B86"/>
    <w:multiLevelType w:val="multilevel"/>
    <w:tmpl w:val="45DE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4D57F9"/>
    <w:multiLevelType w:val="multilevel"/>
    <w:tmpl w:val="73DE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777BA3"/>
    <w:multiLevelType w:val="multilevel"/>
    <w:tmpl w:val="E50A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2002B1"/>
    <w:multiLevelType w:val="hybridMultilevel"/>
    <w:tmpl w:val="5A6C4B36"/>
    <w:lvl w:ilvl="0" w:tplc="2C22651C">
      <w:start w:val="1"/>
      <w:numFmt w:val="decimal"/>
      <w:lvlText w:val="%1、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8">
    <w:nsid w:val="457D1290"/>
    <w:multiLevelType w:val="multilevel"/>
    <w:tmpl w:val="9A8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4C7824"/>
    <w:multiLevelType w:val="multilevel"/>
    <w:tmpl w:val="C3D6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1964FB"/>
    <w:multiLevelType w:val="multilevel"/>
    <w:tmpl w:val="9C1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8672FE"/>
    <w:multiLevelType w:val="multilevel"/>
    <w:tmpl w:val="8B3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B434EF"/>
    <w:multiLevelType w:val="multilevel"/>
    <w:tmpl w:val="D43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CF0CEB"/>
    <w:multiLevelType w:val="multilevel"/>
    <w:tmpl w:val="9C48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0C7E86"/>
    <w:multiLevelType w:val="multilevel"/>
    <w:tmpl w:val="7280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363029"/>
    <w:multiLevelType w:val="hybridMultilevel"/>
    <w:tmpl w:val="E5DCC368"/>
    <w:lvl w:ilvl="0" w:tplc="FC6E8D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015C6B"/>
    <w:multiLevelType w:val="multilevel"/>
    <w:tmpl w:val="9FA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67710A"/>
    <w:multiLevelType w:val="multilevel"/>
    <w:tmpl w:val="AFD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2C7286"/>
    <w:multiLevelType w:val="multilevel"/>
    <w:tmpl w:val="7D10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6955D5"/>
    <w:multiLevelType w:val="multilevel"/>
    <w:tmpl w:val="0D58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5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0"/>
  </w:num>
  <w:num w:numId="19">
    <w:abstractNumId w:val="7"/>
  </w:num>
  <w:num w:numId="20">
    <w:abstractNumId w:val="28"/>
  </w:num>
  <w:num w:numId="21">
    <w:abstractNumId w:val="19"/>
  </w:num>
  <w:num w:numId="22">
    <w:abstractNumId w:val="8"/>
  </w:num>
  <w:num w:numId="23">
    <w:abstractNumId w:val="9"/>
  </w:num>
  <w:num w:numId="24">
    <w:abstractNumId w:val="22"/>
  </w:num>
  <w:num w:numId="25">
    <w:abstractNumId w:val="14"/>
  </w:num>
  <w:num w:numId="26">
    <w:abstractNumId w:val="2"/>
  </w:num>
  <w:num w:numId="27">
    <w:abstractNumId w:val="18"/>
  </w:num>
  <w:num w:numId="28">
    <w:abstractNumId w:val="13"/>
  </w:num>
  <w:num w:numId="29">
    <w:abstractNumId w:val="24"/>
  </w:num>
  <w:num w:numId="30">
    <w:abstractNumId w:val="5"/>
  </w:num>
  <w:num w:numId="31">
    <w:abstractNumId w:val="15"/>
  </w:num>
  <w:num w:numId="32">
    <w:abstractNumId w:val="16"/>
  </w:num>
  <w:num w:numId="33">
    <w:abstractNumId w:val="4"/>
  </w:num>
  <w:num w:numId="34">
    <w:abstractNumId w:val="21"/>
  </w:num>
  <w:num w:numId="35">
    <w:abstractNumId w:val="27"/>
  </w:num>
  <w:num w:numId="36">
    <w:abstractNumId w:val="12"/>
  </w:num>
  <w:num w:numId="37">
    <w:abstractNumId w:val="6"/>
  </w:num>
  <w:num w:numId="38">
    <w:abstractNumId w:val="26"/>
  </w:num>
  <w:num w:numId="39">
    <w:abstractNumId w:val="23"/>
  </w:num>
  <w:num w:numId="40">
    <w:abstractNumId w:val="20"/>
  </w:num>
  <w:num w:numId="41">
    <w:abstractNumId w:val="29"/>
  </w:num>
  <w:num w:numId="42">
    <w:abstractNumId w:val="3"/>
  </w:num>
  <w:num w:numId="43">
    <w:abstractNumId w:val="3"/>
  </w:num>
  <w:num w:numId="44">
    <w:abstractNumId w:val="3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</w:num>
  <w:num w:numId="47">
    <w:abstractNumId w:val="3"/>
  </w:num>
  <w:num w:numId="48">
    <w:abstractNumId w:val="3"/>
  </w:num>
  <w:num w:numId="49">
    <w:abstractNumId w:val="11"/>
  </w:num>
  <w:num w:numId="50">
    <w:abstractNumId w:val="1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trackRevision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024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8945ED"/>
    <w:rsid w:val="000001D9"/>
    <w:rsid w:val="00000E25"/>
    <w:rsid w:val="00000F2E"/>
    <w:rsid w:val="00001483"/>
    <w:rsid w:val="000016AE"/>
    <w:rsid w:val="000023B4"/>
    <w:rsid w:val="00002A51"/>
    <w:rsid w:val="00002AC6"/>
    <w:rsid w:val="00002C0B"/>
    <w:rsid w:val="00002EED"/>
    <w:rsid w:val="00004E4B"/>
    <w:rsid w:val="0000503A"/>
    <w:rsid w:val="00005072"/>
    <w:rsid w:val="000055F8"/>
    <w:rsid w:val="00005C2D"/>
    <w:rsid w:val="000065A5"/>
    <w:rsid w:val="00006C29"/>
    <w:rsid w:val="00006D98"/>
    <w:rsid w:val="00006E0B"/>
    <w:rsid w:val="0000738A"/>
    <w:rsid w:val="0000752C"/>
    <w:rsid w:val="00010C29"/>
    <w:rsid w:val="00010EA5"/>
    <w:rsid w:val="00011615"/>
    <w:rsid w:val="00011714"/>
    <w:rsid w:val="0001229F"/>
    <w:rsid w:val="0001249F"/>
    <w:rsid w:val="00012BE6"/>
    <w:rsid w:val="00014118"/>
    <w:rsid w:val="00014CF1"/>
    <w:rsid w:val="00014FE5"/>
    <w:rsid w:val="00015552"/>
    <w:rsid w:val="00016236"/>
    <w:rsid w:val="00016330"/>
    <w:rsid w:val="000164FB"/>
    <w:rsid w:val="000168AE"/>
    <w:rsid w:val="00017106"/>
    <w:rsid w:val="00017A86"/>
    <w:rsid w:val="00017F31"/>
    <w:rsid w:val="000217C1"/>
    <w:rsid w:val="00021A41"/>
    <w:rsid w:val="00021D16"/>
    <w:rsid w:val="00022256"/>
    <w:rsid w:val="000222E0"/>
    <w:rsid w:val="000228FE"/>
    <w:rsid w:val="00022DE4"/>
    <w:rsid w:val="00023AE4"/>
    <w:rsid w:val="00023C43"/>
    <w:rsid w:val="00023C60"/>
    <w:rsid w:val="0002401B"/>
    <w:rsid w:val="000245F0"/>
    <w:rsid w:val="000250BF"/>
    <w:rsid w:val="0002551E"/>
    <w:rsid w:val="00025642"/>
    <w:rsid w:val="00025DE1"/>
    <w:rsid w:val="000265AC"/>
    <w:rsid w:val="00026C4A"/>
    <w:rsid w:val="00026E3D"/>
    <w:rsid w:val="0002702F"/>
    <w:rsid w:val="0002761F"/>
    <w:rsid w:val="00027C16"/>
    <w:rsid w:val="000303B9"/>
    <w:rsid w:val="00030A79"/>
    <w:rsid w:val="00031D1C"/>
    <w:rsid w:val="00032018"/>
    <w:rsid w:val="00032711"/>
    <w:rsid w:val="00032891"/>
    <w:rsid w:val="000339EF"/>
    <w:rsid w:val="00033A36"/>
    <w:rsid w:val="000348AA"/>
    <w:rsid w:val="0003524B"/>
    <w:rsid w:val="000359AE"/>
    <w:rsid w:val="00035DD4"/>
    <w:rsid w:val="00036142"/>
    <w:rsid w:val="00036681"/>
    <w:rsid w:val="00036BF8"/>
    <w:rsid w:val="00036CBC"/>
    <w:rsid w:val="00037867"/>
    <w:rsid w:val="0003799A"/>
    <w:rsid w:val="00037BF5"/>
    <w:rsid w:val="00037E0F"/>
    <w:rsid w:val="00040D96"/>
    <w:rsid w:val="00041A28"/>
    <w:rsid w:val="000426DB"/>
    <w:rsid w:val="00042C4F"/>
    <w:rsid w:val="00042E52"/>
    <w:rsid w:val="0004316D"/>
    <w:rsid w:val="00043BA9"/>
    <w:rsid w:val="0004432C"/>
    <w:rsid w:val="00044469"/>
    <w:rsid w:val="00044928"/>
    <w:rsid w:val="00044E31"/>
    <w:rsid w:val="000451B4"/>
    <w:rsid w:val="0004556D"/>
    <w:rsid w:val="00047010"/>
    <w:rsid w:val="00050930"/>
    <w:rsid w:val="000510CE"/>
    <w:rsid w:val="0005126A"/>
    <w:rsid w:val="0005137F"/>
    <w:rsid w:val="00051CE5"/>
    <w:rsid w:val="000522A0"/>
    <w:rsid w:val="00052448"/>
    <w:rsid w:val="0005248E"/>
    <w:rsid w:val="00052851"/>
    <w:rsid w:val="00052A34"/>
    <w:rsid w:val="00052E28"/>
    <w:rsid w:val="00052EDA"/>
    <w:rsid w:val="000537F3"/>
    <w:rsid w:val="00054674"/>
    <w:rsid w:val="00054A8D"/>
    <w:rsid w:val="00054D0A"/>
    <w:rsid w:val="00054FB5"/>
    <w:rsid w:val="000550CC"/>
    <w:rsid w:val="00055E82"/>
    <w:rsid w:val="00056627"/>
    <w:rsid w:val="00056C70"/>
    <w:rsid w:val="000572F7"/>
    <w:rsid w:val="00057D6A"/>
    <w:rsid w:val="00057D9B"/>
    <w:rsid w:val="00060034"/>
    <w:rsid w:val="000606EA"/>
    <w:rsid w:val="00060989"/>
    <w:rsid w:val="00060B47"/>
    <w:rsid w:val="0006105F"/>
    <w:rsid w:val="00061130"/>
    <w:rsid w:val="0006179B"/>
    <w:rsid w:val="00062081"/>
    <w:rsid w:val="000628C5"/>
    <w:rsid w:val="00062C54"/>
    <w:rsid w:val="000644DC"/>
    <w:rsid w:val="0006500E"/>
    <w:rsid w:val="000657B8"/>
    <w:rsid w:val="0006596B"/>
    <w:rsid w:val="00065D04"/>
    <w:rsid w:val="000660D5"/>
    <w:rsid w:val="00066525"/>
    <w:rsid w:val="00066682"/>
    <w:rsid w:val="0006710E"/>
    <w:rsid w:val="000671A8"/>
    <w:rsid w:val="000674DF"/>
    <w:rsid w:val="000674F2"/>
    <w:rsid w:val="00067822"/>
    <w:rsid w:val="0006782F"/>
    <w:rsid w:val="0007028F"/>
    <w:rsid w:val="00070364"/>
    <w:rsid w:val="0007051A"/>
    <w:rsid w:val="0007078F"/>
    <w:rsid w:val="00070B76"/>
    <w:rsid w:val="00070F01"/>
    <w:rsid w:val="00071395"/>
    <w:rsid w:val="0007162C"/>
    <w:rsid w:val="000717E9"/>
    <w:rsid w:val="00071C2D"/>
    <w:rsid w:val="000720FA"/>
    <w:rsid w:val="0007311A"/>
    <w:rsid w:val="00074971"/>
    <w:rsid w:val="00074B2C"/>
    <w:rsid w:val="00074B43"/>
    <w:rsid w:val="000759B4"/>
    <w:rsid w:val="00075B5A"/>
    <w:rsid w:val="00075BBA"/>
    <w:rsid w:val="00075F20"/>
    <w:rsid w:val="0007665D"/>
    <w:rsid w:val="00076E77"/>
    <w:rsid w:val="00077613"/>
    <w:rsid w:val="00077DEF"/>
    <w:rsid w:val="00077EAE"/>
    <w:rsid w:val="00077F22"/>
    <w:rsid w:val="0008036A"/>
    <w:rsid w:val="00080E2C"/>
    <w:rsid w:val="00080ED6"/>
    <w:rsid w:val="00081029"/>
    <w:rsid w:val="00081546"/>
    <w:rsid w:val="0008165E"/>
    <w:rsid w:val="00081C5E"/>
    <w:rsid w:val="00081CF6"/>
    <w:rsid w:val="00082E24"/>
    <w:rsid w:val="0008326F"/>
    <w:rsid w:val="00083408"/>
    <w:rsid w:val="000839DE"/>
    <w:rsid w:val="00083B37"/>
    <w:rsid w:val="00085479"/>
    <w:rsid w:val="00086460"/>
    <w:rsid w:val="00086B0D"/>
    <w:rsid w:val="000870CE"/>
    <w:rsid w:val="0008711A"/>
    <w:rsid w:val="000871FA"/>
    <w:rsid w:val="000874B3"/>
    <w:rsid w:val="00087700"/>
    <w:rsid w:val="00087B5B"/>
    <w:rsid w:val="00087C2F"/>
    <w:rsid w:val="000903AC"/>
    <w:rsid w:val="00091185"/>
    <w:rsid w:val="000915D4"/>
    <w:rsid w:val="00091991"/>
    <w:rsid w:val="00091E31"/>
    <w:rsid w:val="000920DD"/>
    <w:rsid w:val="00092596"/>
    <w:rsid w:val="00092E17"/>
    <w:rsid w:val="000936F7"/>
    <w:rsid w:val="000944D1"/>
    <w:rsid w:val="000944E8"/>
    <w:rsid w:val="00094986"/>
    <w:rsid w:val="000949E5"/>
    <w:rsid w:val="0009547E"/>
    <w:rsid w:val="000955FA"/>
    <w:rsid w:val="00096096"/>
    <w:rsid w:val="00096587"/>
    <w:rsid w:val="00096E26"/>
    <w:rsid w:val="000970FD"/>
    <w:rsid w:val="00097354"/>
    <w:rsid w:val="00097988"/>
    <w:rsid w:val="00097A5B"/>
    <w:rsid w:val="00097C1F"/>
    <w:rsid w:val="000A00C1"/>
    <w:rsid w:val="000A0C8D"/>
    <w:rsid w:val="000A115E"/>
    <w:rsid w:val="000A22D7"/>
    <w:rsid w:val="000A2666"/>
    <w:rsid w:val="000A3627"/>
    <w:rsid w:val="000A3856"/>
    <w:rsid w:val="000A45E0"/>
    <w:rsid w:val="000A47E0"/>
    <w:rsid w:val="000A4832"/>
    <w:rsid w:val="000A4B04"/>
    <w:rsid w:val="000A52B8"/>
    <w:rsid w:val="000A5583"/>
    <w:rsid w:val="000A5CA3"/>
    <w:rsid w:val="000A6903"/>
    <w:rsid w:val="000A6985"/>
    <w:rsid w:val="000A6F2E"/>
    <w:rsid w:val="000A79C2"/>
    <w:rsid w:val="000B0061"/>
    <w:rsid w:val="000B040D"/>
    <w:rsid w:val="000B05F6"/>
    <w:rsid w:val="000B066B"/>
    <w:rsid w:val="000B0D55"/>
    <w:rsid w:val="000B0D9A"/>
    <w:rsid w:val="000B1C6D"/>
    <w:rsid w:val="000B1DA6"/>
    <w:rsid w:val="000B2037"/>
    <w:rsid w:val="000B3012"/>
    <w:rsid w:val="000B3144"/>
    <w:rsid w:val="000B4210"/>
    <w:rsid w:val="000B422B"/>
    <w:rsid w:val="000B519E"/>
    <w:rsid w:val="000B5478"/>
    <w:rsid w:val="000B5D93"/>
    <w:rsid w:val="000B60C8"/>
    <w:rsid w:val="000B62D2"/>
    <w:rsid w:val="000B692F"/>
    <w:rsid w:val="000B69C5"/>
    <w:rsid w:val="000B6A8F"/>
    <w:rsid w:val="000B74FD"/>
    <w:rsid w:val="000B7525"/>
    <w:rsid w:val="000B75FB"/>
    <w:rsid w:val="000B792F"/>
    <w:rsid w:val="000B7BCC"/>
    <w:rsid w:val="000C0073"/>
    <w:rsid w:val="000C0547"/>
    <w:rsid w:val="000C0896"/>
    <w:rsid w:val="000C1412"/>
    <w:rsid w:val="000C1AF5"/>
    <w:rsid w:val="000C25E5"/>
    <w:rsid w:val="000C3CA2"/>
    <w:rsid w:val="000C452A"/>
    <w:rsid w:val="000C4D6F"/>
    <w:rsid w:val="000C51C0"/>
    <w:rsid w:val="000C72F2"/>
    <w:rsid w:val="000C75FE"/>
    <w:rsid w:val="000C769A"/>
    <w:rsid w:val="000C7BF1"/>
    <w:rsid w:val="000C7E1B"/>
    <w:rsid w:val="000D02E2"/>
    <w:rsid w:val="000D0328"/>
    <w:rsid w:val="000D068C"/>
    <w:rsid w:val="000D0DCE"/>
    <w:rsid w:val="000D0DD6"/>
    <w:rsid w:val="000D1377"/>
    <w:rsid w:val="000D192A"/>
    <w:rsid w:val="000D20D3"/>
    <w:rsid w:val="000D2867"/>
    <w:rsid w:val="000D29CA"/>
    <w:rsid w:val="000D2A47"/>
    <w:rsid w:val="000D2C20"/>
    <w:rsid w:val="000D2E3F"/>
    <w:rsid w:val="000D2E7B"/>
    <w:rsid w:val="000D3A14"/>
    <w:rsid w:val="000D3E25"/>
    <w:rsid w:val="000D3FDE"/>
    <w:rsid w:val="000D4080"/>
    <w:rsid w:val="000D40E0"/>
    <w:rsid w:val="000D4735"/>
    <w:rsid w:val="000D4E10"/>
    <w:rsid w:val="000D4EC6"/>
    <w:rsid w:val="000D51E3"/>
    <w:rsid w:val="000D5C1F"/>
    <w:rsid w:val="000D5F3C"/>
    <w:rsid w:val="000D64A3"/>
    <w:rsid w:val="000D69B2"/>
    <w:rsid w:val="000D71C7"/>
    <w:rsid w:val="000D72B9"/>
    <w:rsid w:val="000D75BB"/>
    <w:rsid w:val="000D7B7A"/>
    <w:rsid w:val="000D7FBE"/>
    <w:rsid w:val="000E021F"/>
    <w:rsid w:val="000E088E"/>
    <w:rsid w:val="000E0E76"/>
    <w:rsid w:val="000E10F6"/>
    <w:rsid w:val="000E13BD"/>
    <w:rsid w:val="000E14B4"/>
    <w:rsid w:val="000E17D4"/>
    <w:rsid w:val="000E2015"/>
    <w:rsid w:val="000E20D4"/>
    <w:rsid w:val="000E2B49"/>
    <w:rsid w:val="000E384A"/>
    <w:rsid w:val="000E4085"/>
    <w:rsid w:val="000E432D"/>
    <w:rsid w:val="000E5780"/>
    <w:rsid w:val="000E658D"/>
    <w:rsid w:val="000E6ADE"/>
    <w:rsid w:val="000F0198"/>
    <w:rsid w:val="000F0283"/>
    <w:rsid w:val="000F0B29"/>
    <w:rsid w:val="000F0D6A"/>
    <w:rsid w:val="000F1B38"/>
    <w:rsid w:val="000F1DBF"/>
    <w:rsid w:val="000F2CDA"/>
    <w:rsid w:val="000F3963"/>
    <w:rsid w:val="000F3D7C"/>
    <w:rsid w:val="000F3DA0"/>
    <w:rsid w:val="000F3F07"/>
    <w:rsid w:val="000F4F23"/>
    <w:rsid w:val="000F50C2"/>
    <w:rsid w:val="000F5176"/>
    <w:rsid w:val="000F527E"/>
    <w:rsid w:val="000F54F4"/>
    <w:rsid w:val="000F55D6"/>
    <w:rsid w:val="000F5A62"/>
    <w:rsid w:val="000F6271"/>
    <w:rsid w:val="000F633F"/>
    <w:rsid w:val="000F6BAD"/>
    <w:rsid w:val="000F7371"/>
    <w:rsid w:val="000F7BA2"/>
    <w:rsid w:val="000F7D82"/>
    <w:rsid w:val="000F7E8B"/>
    <w:rsid w:val="00101342"/>
    <w:rsid w:val="001013EC"/>
    <w:rsid w:val="0010194C"/>
    <w:rsid w:val="00101BC7"/>
    <w:rsid w:val="00102368"/>
    <w:rsid w:val="00102460"/>
    <w:rsid w:val="001030D8"/>
    <w:rsid w:val="001032CE"/>
    <w:rsid w:val="001035B8"/>
    <w:rsid w:val="00103741"/>
    <w:rsid w:val="00103ED0"/>
    <w:rsid w:val="0010488F"/>
    <w:rsid w:val="00104965"/>
    <w:rsid w:val="00104B9E"/>
    <w:rsid w:val="00104EF4"/>
    <w:rsid w:val="0010511E"/>
    <w:rsid w:val="0010531F"/>
    <w:rsid w:val="00105632"/>
    <w:rsid w:val="0010578E"/>
    <w:rsid w:val="0010581D"/>
    <w:rsid w:val="00105CA7"/>
    <w:rsid w:val="00106421"/>
    <w:rsid w:val="00107398"/>
    <w:rsid w:val="001077F4"/>
    <w:rsid w:val="00107815"/>
    <w:rsid w:val="00107B22"/>
    <w:rsid w:val="0011033C"/>
    <w:rsid w:val="00110A85"/>
    <w:rsid w:val="00110C99"/>
    <w:rsid w:val="00110E27"/>
    <w:rsid w:val="00111036"/>
    <w:rsid w:val="00111A20"/>
    <w:rsid w:val="00111F15"/>
    <w:rsid w:val="00112216"/>
    <w:rsid w:val="001124B2"/>
    <w:rsid w:val="0011401D"/>
    <w:rsid w:val="0011429F"/>
    <w:rsid w:val="00114672"/>
    <w:rsid w:val="00115243"/>
    <w:rsid w:val="001155ED"/>
    <w:rsid w:val="001168BA"/>
    <w:rsid w:val="00116CBC"/>
    <w:rsid w:val="0011704E"/>
    <w:rsid w:val="00117513"/>
    <w:rsid w:val="001207A3"/>
    <w:rsid w:val="00120839"/>
    <w:rsid w:val="00120AC4"/>
    <w:rsid w:val="00120C59"/>
    <w:rsid w:val="00120D83"/>
    <w:rsid w:val="00121240"/>
    <w:rsid w:val="00121A0D"/>
    <w:rsid w:val="00121A10"/>
    <w:rsid w:val="00121C0C"/>
    <w:rsid w:val="00121DA9"/>
    <w:rsid w:val="00123B0F"/>
    <w:rsid w:val="00124E1A"/>
    <w:rsid w:val="001254C2"/>
    <w:rsid w:val="00125FAF"/>
    <w:rsid w:val="00126410"/>
    <w:rsid w:val="00126427"/>
    <w:rsid w:val="001269D8"/>
    <w:rsid w:val="00126FA1"/>
    <w:rsid w:val="00127DEA"/>
    <w:rsid w:val="00130166"/>
    <w:rsid w:val="0013044D"/>
    <w:rsid w:val="001304FF"/>
    <w:rsid w:val="00130FA8"/>
    <w:rsid w:val="001313E0"/>
    <w:rsid w:val="0013179C"/>
    <w:rsid w:val="00131CDC"/>
    <w:rsid w:val="00132178"/>
    <w:rsid w:val="00132666"/>
    <w:rsid w:val="0013332F"/>
    <w:rsid w:val="001336F0"/>
    <w:rsid w:val="00134378"/>
    <w:rsid w:val="00134722"/>
    <w:rsid w:val="00134A52"/>
    <w:rsid w:val="0013576B"/>
    <w:rsid w:val="00140CEF"/>
    <w:rsid w:val="00140DDB"/>
    <w:rsid w:val="0014147F"/>
    <w:rsid w:val="00141509"/>
    <w:rsid w:val="00141515"/>
    <w:rsid w:val="00141E5B"/>
    <w:rsid w:val="001427AB"/>
    <w:rsid w:val="001427D7"/>
    <w:rsid w:val="00142E06"/>
    <w:rsid w:val="00143481"/>
    <w:rsid w:val="00143770"/>
    <w:rsid w:val="00143A5C"/>
    <w:rsid w:val="0014430B"/>
    <w:rsid w:val="001446E3"/>
    <w:rsid w:val="00145792"/>
    <w:rsid w:val="001459BB"/>
    <w:rsid w:val="00145C18"/>
    <w:rsid w:val="00145CDC"/>
    <w:rsid w:val="001463B9"/>
    <w:rsid w:val="001465BF"/>
    <w:rsid w:val="001466F5"/>
    <w:rsid w:val="00146F57"/>
    <w:rsid w:val="00147968"/>
    <w:rsid w:val="00147A8E"/>
    <w:rsid w:val="00150015"/>
    <w:rsid w:val="00150A9A"/>
    <w:rsid w:val="00150DAC"/>
    <w:rsid w:val="0015161E"/>
    <w:rsid w:val="0015183F"/>
    <w:rsid w:val="00151859"/>
    <w:rsid w:val="00151D6F"/>
    <w:rsid w:val="00151E80"/>
    <w:rsid w:val="00152A06"/>
    <w:rsid w:val="00153029"/>
    <w:rsid w:val="001530C6"/>
    <w:rsid w:val="00153857"/>
    <w:rsid w:val="00153E1F"/>
    <w:rsid w:val="0015431F"/>
    <w:rsid w:val="001546A5"/>
    <w:rsid w:val="00154E3E"/>
    <w:rsid w:val="00154ECF"/>
    <w:rsid w:val="00155341"/>
    <w:rsid w:val="00155722"/>
    <w:rsid w:val="00155862"/>
    <w:rsid w:val="00155EE3"/>
    <w:rsid w:val="00156439"/>
    <w:rsid w:val="0015648F"/>
    <w:rsid w:val="0015672D"/>
    <w:rsid w:val="00157418"/>
    <w:rsid w:val="00157A85"/>
    <w:rsid w:val="001603B6"/>
    <w:rsid w:val="001605A5"/>
    <w:rsid w:val="0016082D"/>
    <w:rsid w:val="00160C07"/>
    <w:rsid w:val="00161072"/>
    <w:rsid w:val="00161306"/>
    <w:rsid w:val="0016175D"/>
    <w:rsid w:val="00161E3A"/>
    <w:rsid w:val="0016271C"/>
    <w:rsid w:val="00162947"/>
    <w:rsid w:val="00162C6B"/>
    <w:rsid w:val="00162F58"/>
    <w:rsid w:val="001630E9"/>
    <w:rsid w:val="001637EF"/>
    <w:rsid w:val="00163F50"/>
    <w:rsid w:val="0016632A"/>
    <w:rsid w:val="001667B2"/>
    <w:rsid w:val="001668AB"/>
    <w:rsid w:val="00166ED3"/>
    <w:rsid w:val="00166F69"/>
    <w:rsid w:val="0016757D"/>
    <w:rsid w:val="00167899"/>
    <w:rsid w:val="00170043"/>
    <w:rsid w:val="001702AB"/>
    <w:rsid w:val="001702D6"/>
    <w:rsid w:val="00170794"/>
    <w:rsid w:val="0017082C"/>
    <w:rsid w:val="001708D3"/>
    <w:rsid w:val="00170A2F"/>
    <w:rsid w:val="001713D6"/>
    <w:rsid w:val="00171428"/>
    <w:rsid w:val="00171EA9"/>
    <w:rsid w:val="001723EB"/>
    <w:rsid w:val="001726C7"/>
    <w:rsid w:val="001726FE"/>
    <w:rsid w:val="00172DB2"/>
    <w:rsid w:val="001731A4"/>
    <w:rsid w:val="001731AF"/>
    <w:rsid w:val="00173442"/>
    <w:rsid w:val="00173ECF"/>
    <w:rsid w:val="00174548"/>
    <w:rsid w:val="001746E6"/>
    <w:rsid w:val="00174B49"/>
    <w:rsid w:val="00174E11"/>
    <w:rsid w:val="001752D9"/>
    <w:rsid w:val="00175BFD"/>
    <w:rsid w:val="00176063"/>
    <w:rsid w:val="001762B0"/>
    <w:rsid w:val="001770EF"/>
    <w:rsid w:val="00177A73"/>
    <w:rsid w:val="00177FCF"/>
    <w:rsid w:val="001807B7"/>
    <w:rsid w:val="00181AB1"/>
    <w:rsid w:val="00181E23"/>
    <w:rsid w:val="001826C3"/>
    <w:rsid w:val="00182C76"/>
    <w:rsid w:val="00183304"/>
    <w:rsid w:val="00183676"/>
    <w:rsid w:val="00183AD8"/>
    <w:rsid w:val="0018422B"/>
    <w:rsid w:val="0018441D"/>
    <w:rsid w:val="00184900"/>
    <w:rsid w:val="00185171"/>
    <w:rsid w:val="001851F5"/>
    <w:rsid w:val="001853C3"/>
    <w:rsid w:val="00185F62"/>
    <w:rsid w:val="00185FD3"/>
    <w:rsid w:val="00186227"/>
    <w:rsid w:val="00186238"/>
    <w:rsid w:val="001862FC"/>
    <w:rsid w:val="00186703"/>
    <w:rsid w:val="0018704C"/>
    <w:rsid w:val="001876CD"/>
    <w:rsid w:val="00187BF0"/>
    <w:rsid w:val="00187C72"/>
    <w:rsid w:val="0019018A"/>
    <w:rsid w:val="001904E2"/>
    <w:rsid w:val="00190999"/>
    <w:rsid w:val="001909A1"/>
    <w:rsid w:val="00190AD6"/>
    <w:rsid w:val="00190C3A"/>
    <w:rsid w:val="00190FBA"/>
    <w:rsid w:val="001912D7"/>
    <w:rsid w:val="001919B5"/>
    <w:rsid w:val="00191BED"/>
    <w:rsid w:val="00192131"/>
    <w:rsid w:val="0019216B"/>
    <w:rsid w:val="0019219F"/>
    <w:rsid w:val="00192207"/>
    <w:rsid w:val="001923AE"/>
    <w:rsid w:val="00192451"/>
    <w:rsid w:val="00192677"/>
    <w:rsid w:val="00192C3A"/>
    <w:rsid w:val="001930EB"/>
    <w:rsid w:val="0019342D"/>
    <w:rsid w:val="0019348B"/>
    <w:rsid w:val="0019382B"/>
    <w:rsid w:val="00193A51"/>
    <w:rsid w:val="00193F2B"/>
    <w:rsid w:val="00194175"/>
    <w:rsid w:val="001943CA"/>
    <w:rsid w:val="0019446F"/>
    <w:rsid w:val="00194534"/>
    <w:rsid w:val="00194EB3"/>
    <w:rsid w:val="00195743"/>
    <w:rsid w:val="00195A41"/>
    <w:rsid w:val="00195F40"/>
    <w:rsid w:val="00195F47"/>
    <w:rsid w:val="001962ED"/>
    <w:rsid w:val="00196554"/>
    <w:rsid w:val="001975CF"/>
    <w:rsid w:val="00197C52"/>
    <w:rsid w:val="001A04B7"/>
    <w:rsid w:val="001A08AB"/>
    <w:rsid w:val="001A08CA"/>
    <w:rsid w:val="001A0C8F"/>
    <w:rsid w:val="001A0CAB"/>
    <w:rsid w:val="001A17F6"/>
    <w:rsid w:val="001A1B43"/>
    <w:rsid w:val="001A24D5"/>
    <w:rsid w:val="001A270C"/>
    <w:rsid w:val="001A3D20"/>
    <w:rsid w:val="001A403D"/>
    <w:rsid w:val="001A4A48"/>
    <w:rsid w:val="001A4B15"/>
    <w:rsid w:val="001A4E9E"/>
    <w:rsid w:val="001A5095"/>
    <w:rsid w:val="001A513F"/>
    <w:rsid w:val="001A547A"/>
    <w:rsid w:val="001A57D0"/>
    <w:rsid w:val="001A688B"/>
    <w:rsid w:val="001A6BE1"/>
    <w:rsid w:val="001A6EDD"/>
    <w:rsid w:val="001A7050"/>
    <w:rsid w:val="001A793F"/>
    <w:rsid w:val="001A7AE7"/>
    <w:rsid w:val="001B01BB"/>
    <w:rsid w:val="001B0E8B"/>
    <w:rsid w:val="001B1BF8"/>
    <w:rsid w:val="001B2799"/>
    <w:rsid w:val="001B2D8B"/>
    <w:rsid w:val="001B352A"/>
    <w:rsid w:val="001B357C"/>
    <w:rsid w:val="001B3C5A"/>
    <w:rsid w:val="001B3E06"/>
    <w:rsid w:val="001B3F06"/>
    <w:rsid w:val="001B453B"/>
    <w:rsid w:val="001B4624"/>
    <w:rsid w:val="001B46E1"/>
    <w:rsid w:val="001B4721"/>
    <w:rsid w:val="001B4A21"/>
    <w:rsid w:val="001B4C04"/>
    <w:rsid w:val="001B5885"/>
    <w:rsid w:val="001B5F1A"/>
    <w:rsid w:val="001B69B4"/>
    <w:rsid w:val="001B6B84"/>
    <w:rsid w:val="001B7817"/>
    <w:rsid w:val="001B7EA5"/>
    <w:rsid w:val="001B7F24"/>
    <w:rsid w:val="001C0236"/>
    <w:rsid w:val="001C137A"/>
    <w:rsid w:val="001C1474"/>
    <w:rsid w:val="001C1DA8"/>
    <w:rsid w:val="001C2704"/>
    <w:rsid w:val="001C3471"/>
    <w:rsid w:val="001C4654"/>
    <w:rsid w:val="001C492E"/>
    <w:rsid w:val="001C5CF5"/>
    <w:rsid w:val="001C67BD"/>
    <w:rsid w:val="001C69F3"/>
    <w:rsid w:val="001D02B3"/>
    <w:rsid w:val="001D08CB"/>
    <w:rsid w:val="001D15F8"/>
    <w:rsid w:val="001D1866"/>
    <w:rsid w:val="001D1DA8"/>
    <w:rsid w:val="001D29DF"/>
    <w:rsid w:val="001D3DB9"/>
    <w:rsid w:val="001D3EFA"/>
    <w:rsid w:val="001D40DA"/>
    <w:rsid w:val="001D5A4A"/>
    <w:rsid w:val="001D5B47"/>
    <w:rsid w:val="001D5B95"/>
    <w:rsid w:val="001D5BAF"/>
    <w:rsid w:val="001D6C52"/>
    <w:rsid w:val="001E0055"/>
    <w:rsid w:val="001E092A"/>
    <w:rsid w:val="001E0A63"/>
    <w:rsid w:val="001E0BC2"/>
    <w:rsid w:val="001E194D"/>
    <w:rsid w:val="001E1BFC"/>
    <w:rsid w:val="001E1DD2"/>
    <w:rsid w:val="001E1DF5"/>
    <w:rsid w:val="001E2400"/>
    <w:rsid w:val="001E2DBE"/>
    <w:rsid w:val="001E3D87"/>
    <w:rsid w:val="001E3F63"/>
    <w:rsid w:val="001E421E"/>
    <w:rsid w:val="001E43C0"/>
    <w:rsid w:val="001E4BE1"/>
    <w:rsid w:val="001E796E"/>
    <w:rsid w:val="001E79D6"/>
    <w:rsid w:val="001E7B86"/>
    <w:rsid w:val="001F06B5"/>
    <w:rsid w:val="001F0B2D"/>
    <w:rsid w:val="001F0BF4"/>
    <w:rsid w:val="001F0E5E"/>
    <w:rsid w:val="001F1869"/>
    <w:rsid w:val="001F1F71"/>
    <w:rsid w:val="001F3392"/>
    <w:rsid w:val="001F39FC"/>
    <w:rsid w:val="001F40CA"/>
    <w:rsid w:val="001F4613"/>
    <w:rsid w:val="001F4C6C"/>
    <w:rsid w:val="001F4F89"/>
    <w:rsid w:val="001F5512"/>
    <w:rsid w:val="001F6450"/>
    <w:rsid w:val="001F66D6"/>
    <w:rsid w:val="001F7011"/>
    <w:rsid w:val="002000DF"/>
    <w:rsid w:val="00200129"/>
    <w:rsid w:val="002002D4"/>
    <w:rsid w:val="00200B07"/>
    <w:rsid w:val="00201B40"/>
    <w:rsid w:val="00201B47"/>
    <w:rsid w:val="00201F8C"/>
    <w:rsid w:val="00202C3B"/>
    <w:rsid w:val="00202EE5"/>
    <w:rsid w:val="00203C05"/>
    <w:rsid w:val="002044AC"/>
    <w:rsid w:val="002051C7"/>
    <w:rsid w:val="0020615F"/>
    <w:rsid w:val="002075C3"/>
    <w:rsid w:val="00207F70"/>
    <w:rsid w:val="002102C0"/>
    <w:rsid w:val="0021057D"/>
    <w:rsid w:val="00210A6D"/>
    <w:rsid w:val="00210D40"/>
    <w:rsid w:val="00210FD4"/>
    <w:rsid w:val="002121E7"/>
    <w:rsid w:val="0021254B"/>
    <w:rsid w:val="00212EF0"/>
    <w:rsid w:val="00212FEB"/>
    <w:rsid w:val="002131AA"/>
    <w:rsid w:val="00214400"/>
    <w:rsid w:val="0021574A"/>
    <w:rsid w:val="00215750"/>
    <w:rsid w:val="00215DED"/>
    <w:rsid w:val="00215F0C"/>
    <w:rsid w:val="00215F1C"/>
    <w:rsid w:val="00215FFF"/>
    <w:rsid w:val="0021602E"/>
    <w:rsid w:val="002169AA"/>
    <w:rsid w:val="00216BAE"/>
    <w:rsid w:val="0021755D"/>
    <w:rsid w:val="002179B1"/>
    <w:rsid w:val="002208DF"/>
    <w:rsid w:val="00221259"/>
    <w:rsid w:val="00221830"/>
    <w:rsid w:val="0022183F"/>
    <w:rsid w:val="00221E02"/>
    <w:rsid w:val="00222818"/>
    <w:rsid w:val="002228D0"/>
    <w:rsid w:val="00222926"/>
    <w:rsid w:val="00222BEA"/>
    <w:rsid w:val="002231BD"/>
    <w:rsid w:val="002232DC"/>
    <w:rsid w:val="00224155"/>
    <w:rsid w:val="00224382"/>
    <w:rsid w:val="00224744"/>
    <w:rsid w:val="0022487E"/>
    <w:rsid w:val="00226046"/>
    <w:rsid w:val="002269B2"/>
    <w:rsid w:val="00226F75"/>
    <w:rsid w:val="0022774A"/>
    <w:rsid w:val="00227D25"/>
    <w:rsid w:val="00230263"/>
    <w:rsid w:val="00230266"/>
    <w:rsid w:val="002307CC"/>
    <w:rsid w:val="00230834"/>
    <w:rsid w:val="002308EC"/>
    <w:rsid w:val="00230C97"/>
    <w:rsid w:val="00230FCF"/>
    <w:rsid w:val="0023127F"/>
    <w:rsid w:val="0023173B"/>
    <w:rsid w:val="00231774"/>
    <w:rsid w:val="00231A31"/>
    <w:rsid w:val="00232782"/>
    <w:rsid w:val="0023279C"/>
    <w:rsid w:val="00232EB6"/>
    <w:rsid w:val="00232FEC"/>
    <w:rsid w:val="0023383C"/>
    <w:rsid w:val="002339B6"/>
    <w:rsid w:val="00233EE5"/>
    <w:rsid w:val="00233F56"/>
    <w:rsid w:val="00234485"/>
    <w:rsid w:val="002346CF"/>
    <w:rsid w:val="00234978"/>
    <w:rsid w:val="00234C30"/>
    <w:rsid w:val="002354B4"/>
    <w:rsid w:val="00235DB9"/>
    <w:rsid w:val="0023683F"/>
    <w:rsid w:val="00236B94"/>
    <w:rsid w:val="00236C37"/>
    <w:rsid w:val="0023736E"/>
    <w:rsid w:val="00237642"/>
    <w:rsid w:val="0024016C"/>
    <w:rsid w:val="00241785"/>
    <w:rsid w:val="00242581"/>
    <w:rsid w:val="0024282D"/>
    <w:rsid w:val="00243157"/>
    <w:rsid w:val="002435B6"/>
    <w:rsid w:val="002439BF"/>
    <w:rsid w:val="00244AFC"/>
    <w:rsid w:val="002456BE"/>
    <w:rsid w:val="00245775"/>
    <w:rsid w:val="00245882"/>
    <w:rsid w:val="0024605F"/>
    <w:rsid w:val="0024619A"/>
    <w:rsid w:val="0024619D"/>
    <w:rsid w:val="00246601"/>
    <w:rsid w:val="00246A75"/>
    <w:rsid w:val="00247091"/>
    <w:rsid w:val="002504CF"/>
    <w:rsid w:val="0025108A"/>
    <w:rsid w:val="00251229"/>
    <w:rsid w:val="0025146B"/>
    <w:rsid w:val="00251E4F"/>
    <w:rsid w:val="002523F4"/>
    <w:rsid w:val="002529DD"/>
    <w:rsid w:val="0025308E"/>
    <w:rsid w:val="0025359B"/>
    <w:rsid w:val="00253A5C"/>
    <w:rsid w:val="00253E98"/>
    <w:rsid w:val="00254297"/>
    <w:rsid w:val="00254FCC"/>
    <w:rsid w:val="00255659"/>
    <w:rsid w:val="00255932"/>
    <w:rsid w:val="00255B79"/>
    <w:rsid w:val="00255C99"/>
    <w:rsid w:val="002560A4"/>
    <w:rsid w:val="002560EE"/>
    <w:rsid w:val="00256DE4"/>
    <w:rsid w:val="00257071"/>
    <w:rsid w:val="00257187"/>
    <w:rsid w:val="00257251"/>
    <w:rsid w:val="00257A5C"/>
    <w:rsid w:val="00257BAC"/>
    <w:rsid w:val="0026108B"/>
    <w:rsid w:val="002610A5"/>
    <w:rsid w:val="002611A5"/>
    <w:rsid w:val="002618A1"/>
    <w:rsid w:val="002618D6"/>
    <w:rsid w:val="00261B58"/>
    <w:rsid w:val="00261C5E"/>
    <w:rsid w:val="00262318"/>
    <w:rsid w:val="00262758"/>
    <w:rsid w:val="002628E8"/>
    <w:rsid w:val="00263359"/>
    <w:rsid w:val="00263F95"/>
    <w:rsid w:val="00264446"/>
    <w:rsid w:val="0026448A"/>
    <w:rsid w:val="002644B9"/>
    <w:rsid w:val="0026525A"/>
    <w:rsid w:val="00265A9B"/>
    <w:rsid w:val="00266423"/>
    <w:rsid w:val="00266F1B"/>
    <w:rsid w:val="00266FB7"/>
    <w:rsid w:val="00267B06"/>
    <w:rsid w:val="00267E12"/>
    <w:rsid w:val="00270091"/>
    <w:rsid w:val="002702E6"/>
    <w:rsid w:val="00270723"/>
    <w:rsid w:val="00272026"/>
    <w:rsid w:val="00272C38"/>
    <w:rsid w:val="00272C88"/>
    <w:rsid w:val="00273182"/>
    <w:rsid w:val="00274309"/>
    <w:rsid w:val="00274543"/>
    <w:rsid w:val="00274A02"/>
    <w:rsid w:val="00274B55"/>
    <w:rsid w:val="00275132"/>
    <w:rsid w:val="00275C39"/>
    <w:rsid w:val="00275E2B"/>
    <w:rsid w:val="00276062"/>
    <w:rsid w:val="00276079"/>
    <w:rsid w:val="00276327"/>
    <w:rsid w:val="00276668"/>
    <w:rsid w:val="002768BC"/>
    <w:rsid w:val="0027696A"/>
    <w:rsid w:val="0027699D"/>
    <w:rsid w:val="00276A6A"/>
    <w:rsid w:val="00276BD7"/>
    <w:rsid w:val="00276C4D"/>
    <w:rsid w:val="00277719"/>
    <w:rsid w:val="00277D96"/>
    <w:rsid w:val="00280028"/>
    <w:rsid w:val="00280828"/>
    <w:rsid w:val="00280872"/>
    <w:rsid w:val="00280C54"/>
    <w:rsid w:val="00280FB4"/>
    <w:rsid w:val="002811EF"/>
    <w:rsid w:val="002812F6"/>
    <w:rsid w:val="00281395"/>
    <w:rsid w:val="00282383"/>
    <w:rsid w:val="00283BAD"/>
    <w:rsid w:val="002846DA"/>
    <w:rsid w:val="002847A5"/>
    <w:rsid w:val="00285339"/>
    <w:rsid w:val="0028558D"/>
    <w:rsid w:val="00286178"/>
    <w:rsid w:val="00286230"/>
    <w:rsid w:val="002865ED"/>
    <w:rsid w:val="002869D5"/>
    <w:rsid w:val="002874BD"/>
    <w:rsid w:val="002879EB"/>
    <w:rsid w:val="00287A9E"/>
    <w:rsid w:val="00287F09"/>
    <w:rsid w:val="00290BDB"/>
    <w:rsid w:val="0029173F"/>
    <w:rsid w:val="00291915"/>
    <w:rsid w:val="00291FB6"/>
    <w:rsid w:val="0029213F"/>
    <w:rsid w:val="0029223F"/>
    <w:rsid w:val="002931BA"/>
    <w:rsid w:val="0029343E"/>
    <w:rsid w:val="002936A4"/>
    <w:rsid w:val="0029373A"/>
    <w:rsid w:val="00293C0A"/>
    <w:rsid w:val="00294C24"/>
    <w:rsid w:val="0029535E"/>
    <w:rsid w:val="00295826"/>
    <w:rsid w:val="00295BB2"/>
    <w:rsid w:val="00296160"/>
    <w:rsid w:val="002961E2"/>
    <w:rsid w:val="002973DB"/>
    <w:rsid w:val="002974ED"/>
    <w:rsid w:val="0029795A"/>
    <w:rsid w:val="00297A28"/>
    <w:rsid w:val="002A067E"/>
    <w:rsid w:val="002A07D4"/>
    <w:rsid w:val="002A19F4"/>
    <w:rsid w:val="002A1B60"/>
    <w:rsid w:val="002A2892"/>
    <w:rsid w:val="002A2EF2"/>
    <w:rsid w:val="002A32B9"/>
    <w:rsid w:val="002A330B"/>
    <w:rsid w:val="002A359A"/>
    <w:rsid w:val="002A35CF"/>
    <w:rsid w:val="002A3674"/>
    <w:rsid w:val="002A43CA"/>
    <w:rsid w:val="002A4BDC"/>
    <w:rsid w:val="002A5353"/>
    <w:rsid w:val="002A54DA"/>
    <w:rsid w:val="002A57B8"/>
    <w:rsid w:val="002A5EB4"/>
    <w:rsid w:val="002A6ED9"/>
    <w:rsid w:val="002A7194"/>
    <w:rsid w:val="002A72A4"/>
    <w:rsid w:val="002B0B0E"/>
    <w:rsid w:val="002B1C5A"/>
    <w:rsid w:val="002B206B"/>
    <w:rsid w:val="002B22DD"/>
    <w:rsid w:val="002B2BD4"/>
    <w:rsid w:val="002B36E0"/>
    <w:rsid w:val="002B3C06"/>
    <w:rsid w:val="002B3D9C"/>
    <w:rsid w:val="002B428E"/>
    <w:rsid w:val="002B43E6"/>
    <w:rsid w:val="002B4444"/>
    <w:rsid w:val="002B4662"/>
    <w:rsid w:val="002B5175"/>
    <w:rsid w:val="002B5F46"/>
    <w:rsid w:val="002B6347"/>
    <w:rsid w:val="002B64AC"/>
    <w:rsid w:val="002B6703"/>
    <w:rsid w:val="002B6781"/>
    <w:rsid w:val="002B6E09"/>
    <w:rsid w:val="002B6F11"/>
    <w:rsid w:val="002B75C4"/>
    <w:rsid w:val="002B789D"/>
    <w:rsid w:val="002B7ABA"/>
    <w:rsid w:val="002B7C23"/>
    <w:rsid w:val="002C0BAD"/>
    <w:rsid w:val="002C0D84"/>
    <w:rsid w:val="002C1C8F"/>
    <w:rsid w:val="002C23D3"/>
    <w:rsid w:val="002C2A84"/>
    <w:rsid w:val="002C3187"/>
    <w:rsid w:val="002C31FA"/>
    <w:rsid w:val="002C3215"/>
    <w:rsid w:val="002C3230"/>
    <w:rsid w:val="002C485A"/>
    <w:rsid w:val="002C4955"/>
    <w:rsid w:val="002C5319"/>
    <w:rsid w:val="002C57BA"/>
    <w:rsid w:val="002C5FD3"/>
    <w:rsid w:val="002C6299"/>
    <w:rsid w:val="002C698E"/>
    <w:rsid w:val="002D06C3"/>
    <w:rsid w:val="002D16B7"/>
    <w:rsid w:val="002D1C05"/>
    <w:rsid w:val="002D1E74"/>
    <w:rsid w:val="002D2018"/>
    <w:rsid w:val="002D272F"/>
    <w:rsid w:val="002D3669"/>
    <w:rsid w:val="002D3762"/>
    <w:rsid w:val="002D4512"/>
    <w:rsid w:val="002D46AA"/>
    <w:rsid w:val="002D4836"/>
    <w:rsid w:val="002D4867"/>
    <w:rsid w:val="002D5675"/>
    <w:rsid w:val="002D5C97"/>
    <w:rsid w:val="002D6179"/>
    <w:rsid w:val="002D62D9"/>
    <w:rsid w:val="002D75C1"/>
    <w:rsid w:val="002E02C5"/>
    <w:rsid w:val="002E0527"/>
    <w:rsid w:val="002E080F"/>
    <w:rsid w:val="002E0902"/>
    <w:rsid w:val="002E0DD0"/>
    <w:rsid w:val="002E1F76"/>
    <w:rsid w:val="002E2115"/>
    <w:rsid w:val="002E2619"/>
    <w:rsid w:val="002E27C1"/>
    <w:rsid w:val="002E3334"/>
    <w:rsid w:val="002E5031"/>
    <w:rsid w:val="002E52FD"/>
    <w:rsid w:val="002E5442"/>
    <w:rsid w:val="002E585F"/>
    <w:rsid w:val="002E60DB"/>
    <w:rsid w:val="002E61CC"/>
    <w:rsid w:val="002E67A3"/>
    <w:rsid w:val="002E6B80"/>
    <w:rsid w:val="002E6D8D"/>
    <w:rsid w:val="002E6E00"/>
    <w:rsid w:val="002F0341"/>
    <w:rsid w:val="002F05D8"/>
    <w:rsid w:val="002F0D02"/>
    <w:rsid w:val="002F1806"/>
    <w:rsid w:val="002F2295"/>
    <w:rsid w:val="002F29A8"/>
    <w:rsid w:val="002F2B83"/>
    <w:rsid w:val="002F2BE8"/>
    <w:rsid w:val="002F35E4"/>
    <w:rsid w:val="002F3C87"/>
    <w:rsid w:val="002F4909"/>
    <w:rsid w:val="002F4A5D"/>
    <w:rsid w:val="002F4B3D"/>
    <w:rsid w:val="002F4F4D"/>
    <w:rsid w:val="002F559A"/>
    <w:rsid w:val="002F592D"/>
    <w:rsid w:val="002F65B5"/>
    <w:rsid w:val="002F797A"/>
    <w:rsid w:val="002F7A96"/>
    <w:rsid w:val="00300BCC"/>
    <w:rsid w:val="00301E8B"/>
    <w:rsid w:val="003033DB"/>
    <w:rsid w:val="00303436"/>
    <w:rsid w:val="003040E3"/>
    <w:rsid w:val="0030459B"/>
    <w:rsid w:val="00304645"/>
    <w:rsid w:val="00305834"/>
    <w:rsid w:val="00305863"/>
    <w:rsid w:val="003059D7"/>
    <w:rsid w:val="00305C6B"/>
    <w:rsid w:val="00306156"/>
    <w:rsid w:val="003061D5"/>
    <w:rsid w:val="003065D4"/>
    <w:rsid w:val="0031074C"/>
    <w:rsid w:val="00310A8B"/>
    <w:rsid w:val="00311129"/>
    <w:rsid w:val="00311AD4"/>
    <w:rsid w:val="00313487"/>
    <w:rsid w:val="00313554"/>
    <w:rsid w:val="00313FA6"/>
    <w:rsid w:val="00314348"/>
    <w:rsid w:val="003157B9"/>
    <w:rsid w:val="0031592B"/>
    <w:rsid w:val="003159B1"/>
    <w:rsid w:val="00315E1C"/>
    <w:rsid w:val="00315FC9"/>
    <w:rsid w:val="0031605C"/>
    <w:rsid w:val="003160EC"/>
    <w:rsid w:val="00317086"/>
    <w:rsid w:val="00317CD3"/>
    <w:rsid w:val="00317D40"/>
    <w:rsid w:val="00320A76"/>
    <w:rsid w:val="0032210D"/>
    <w:rsid w:val="0032236D"/>
    <w:rsid w:val="00322AEC"/>
    <w:rsid w:val="00323040"/>
    <w:rsid w:val="003232A2"/>
    <w:rsid w:val="003235FC"/>
    <w:rsid w:val="00323AB2"/>
    <w:rsid w:val="00323BE2"/>
    <w:rsid w:val="00324A15"/>
    <w:rsid w:val="00325820"/>
    <w:rsid w:val="00325BE9"/>
    <w:rsid w:val="003261FA"/>
    <w:rsid w:val="0032642E"/>
    <w:rsid w:val="0032671A"/>
    <w:rsid w:val="00326C6F"/>
    <w:rsid w:val="0032706E"/>
    <w:rsid w:val="0032731F"/>
    <w:rsid w:val="003276E2"/>
    <w:rsid w:val="00327856"/>
    <w:rsid w:val="00330169"/>
    <w:rsid w:val="00330180"/>
    <w:rsid w:val="003302D9"/>
    <w:rsid w:val="003304B2"/>
    <w:rsid w:val="00330C80"/>
    <w:rsid w:val="00330EA3"/>
    <w:rsid w:val="003318A8"/>
    <w:rsid w:val="00331ABC"/>
    <w:rsid w:val="00332531"/>
    <w:rsid w:val="00332F33"/>
    <w:rsid w:val="003337F1"/>
    <w:rsid w:val="00334442"/>
    <w:rsid w:val="003346F9"/>
    <w:rsid w:val="003347AD"/>
    <w:rsid w:val="00334903"/>
    <w:rsid w:val="00334A52"/>
    <w:rsid w:val="00334C3E"/>
    <w:rsid w:val="00334ED4"/>
    <w:rsid w:val="003357E0"/>
    <w:rsid w:val="00335ED9"/>
    <w:rsid w:val="0033644E"/>
    <w:rsid w:val="00336576"/>
    <w:rsid w:val="0033703C"/>
    <w:rsid w:val="003373E3"/>
    <w:rsid w:val="003375C9"/>
    <w:rsid w:val="003377CD"/>
    <w:rsid w:val="00337B3A"/>
    <w:rsid w:val="00337FD9"/>
    <w:rsid w:val="00340039"/>
    <w:rsid w:val="00340347"/>
    <w:rsid w:val="00340526"/>
    <w:rsid w:val="00340596"/>
    <w:rsid w:val="00340730"/>
    <w:rsid w:val="00340BBE"/>
    <w:rsid w:val="003413B1"/>
    <w:rsid w:val="003418A7"/>
    <w:rsid w:val="0034191E"/>
    <w:rsid w:val="00341F4A"/>
    <w:rsid w:val="003427F6"/>
    <w:rsid w:val="00343A28"/>
    <w:rsid w:val="003445D1"/>
    <w:rsid w:val="00344641"/>
    <w:rsid w:val="00344B26"/>
    <w:rsid w:val="003452A3"/>
    <w:rsid w:val="00345822"/>
    <w:rsid w:val="00345B02"/>
    <w:rsid w:val="00345D50"/>
    <w:rsid w:val="003460D6"/>
    <w:rsid w:val="0034613E"/>
    <w:rsid w:val="003472C2"/>
    <w:rsid w:val="00347829"/>
    <w:rsid w:val="00347DAE"/>
    <w:rsid w:val="00347DE8"/>
    <w:rsid w:val="00347F4E"/>
    <w:rsid w:val="00350465"/>
    <w:rsid w:val="00350B76"/>
    <w:rsid w:val="00350F72"/>
    <w:rsid w:val="00351063"/>
    <w:rsid w:val="00351245"/>
    <w:rsid w:val="00351E3F"/>
    <w:rsid w:val="003523BC"/>
    <w:rsid w:val="00352BD4"/>
    <w:rsid w:val="00353134"/>
    <w:rsid w:val="00353898"/>
    <w:rsid w:val="003543A2"/>
    <w:rsid w:val="003548B7"/>
    <w:rsid w:val="003549E0"/>
    <w:rsid w:val="00354AB9"/>
    <w:rsid w:val="0035509C"/>
    <w:rsid w:val="0035514C"/>
    <w:rsid w:val="00355C2D"/>
    <w:rsid w:val="00357192"/>
    <w:rsid w:val="00357522"/>
    <w:rsid w:val="00357735"/>
    <w:rsid w:val="00357B15"/>
    <w:rsid w:val="00361843"/>
    <w:rsid w:val="00362165"/>
    <w:rsid w:val="00363A4C"/>
    <w:rsid w:val="00364771"/>
    <w:rsid w:val="00364B7D"/>
    <w:rsid w:val="00365BE3"/>
    <w:rsid w:val="00365E18"/>
    <w:rsid w:val="003667DE"/>
    <w:rsid w:val="00367D72"/>
    <w:rsid w:val="00370325"/>
    <w:rsid w:val="00370695"/>
    <w:rsid w:val="0037097A"/>
    <w:rsid w:val="00371500"/>
    <w:rsid w:val="0037154C"/>
    <w:rsid w:val="0037197A"/>
    <w:rsid w:val="00371A57"/>
    <w:rsid w:val="00371DB0"/>
    <w:rsid w:val="00372110"/>
    <w:rsid w:val="003722F0"/>
    <w:rsid w:val="003725E3"/>
    <w:rsid w:val="0037294E"/>
    <w:rsid w:val="00372C40"/>
    <w:rsid w:val="00373286"/>
    <w:rsid w:val="0037337A"/>
    <w:rsid w:val="00374A77"/>
    <w:rsid w:val="00374DED"/>
    <w:rsid w:val="00374FC3"/>
    <w:rsid w:val="0037532D"/>
    <w:rsid w:val="00375E5C"/>
    <w:rsid w:val="003767A4"/>
    <w:rsid w:val="00376A9C"/>
    <w:rsid w:val="00377083"/>
    <w:rsid w:val="003770DC"/>
    <w:rsid w:val="00377215"/>
    <w:rsid w:val="00377550"/>
    <w:rsid w:val="0037772A"/>
    <w:rsid w:val="00377A71"/>
    <w:rsid w:val="00377F61"/>
    <w:rsid w:val="00380664"/>
    <w:rsid w:val="003807B9"/>
    <w:rsid w:val="00380E92"/>
    <w:rsid w:val="00381001"/>
    <w:rsid w:val="0038136F"/>
    <w:rsid w:val="00381A52"/>
    <w:rsid w:val="00381A65"/>
    <w:rsid w:val="003828D6"/>
    <w:rsid w:val="00382931"/>
    <w:rsid w:val="00382C57"/>
    <w:rsid w:val="00382C65"/>
    <w:rsid w:val="003831C3"/>
    <w:rsid w:val="0038334F"/>
    <w:rsid w:val="00383621"/>
    <w:rsid w:val="003837E3"/>
    <w:rsid w:val="00383C4C"/>
    <w:rsid w:val="00383DFA"/>
    <w:rsid w:val="00384726"/>
    <w:rsid w:val="0038496C"/>
    <w:rsid w:val="00384BE9"/>
    <w:rsid w:val="003850CC"/>
    <w:rsid w:val="00385B16"/>
    <w:rsid w:val="00386C4B"/>
    <w:rsid w:val="00387260"/>
    <w:rsid w:val="003872BD"/>
    <w:rsid w:val="00387706"/>
    <w:rsid w:val="00387A16"/>
    <w:rsid w:val="003913DA"/>
    <w:rsid w:val="003927B0"/>
    <w:rsid w:val="00392BA1"/>
    <w:rsid w:val="00393675"/>
    <w:rsid w:val="00393C7E"/>
    <w:rsid w:val="003946B6"/>
    <w:rsid w:val="00394A54"/>
    <w:rsid w:val="00395224"/>
    <w:rsid w:val="00395A39"/>
    <w:rsid w:val="00396769"/>
    <w:rsid w:val="003970C0"/>
    <w:rsid w:val="003970D0"/>
    <w:rsid w:val="0039734F"/>
    <w:rsid w:val="003973B9"/>
    <w:rsid w:val="003A00F4"/>
    <w:rsid w:val="003A057E"/>
    <w:rsid w:val="003A0F06"/>
    <w:rsid w:val="003A0FEF"/>
    <w:rsid w:val="003A121B"/>
    <w:rsid w:val="003A15FE"/>
    <w:rsid w:val="003A17EC"/>
    <w:rsid w:val="003A1A79"/>
    <w:rsid w:val="003A1C1B"/>
    <w:rsid w:val="003A1C63"/>
    <w:rsid w:val="003A247D"/>
    <w:rsid w:val="003A2DD4"/>
    <w:rsid w:val="003A330E"/>
    <w:rsid w:val="003A3A4D"/>
    <w:rsid w:val="003A3ED7"/>
    <w:rsid w:val="003A4EFF"/>
    <w:rsid w:val="003A52CA"/>
    <w:rsid w:val="003A57DB"/>
    <w:rsid w:val="003A5E3C"/>
    <w:rsid w:val="003A62D5"/>
    <w:rsid w:val="003A6BC4"/>
    <w:rsid w:val="003A6FDA"/>
    <w:rsid w:val="003A73C8"/>
    <w:rsid w:val="003A7CEE"/>
    <w:rsid w:val="003A7E4A"/>
    <w:rsid w:val="003B006D"/>
    <w:rsid w:val="003B15A4"/>
    <w:rsid w:val="003B1ACF"/>
    <w:rsid w:val="003B1D4F"/>
    <w:rsid w:val="003B1E98"/>
    <w:rsid w:val="003B2416"/>
    <w:rsid w:val="003B291C"/>
    <w:rsid w:val="003B2D61"/>
    <w:rsid w:val="003B3A38"/>
    <w:rsid w:val="003B3EA8"/>
    <w:rsid w:val="003B433F"/>
    <w:rsid w:val="003B4D41"/>
    <w:rsid w:val="003B5567"/>
    <w:rsid w:val="003B5D2E"/>
    <w:rsid w:val="003B6025"/>
    <w:rsid w:val="003B6150"/>
    <w:rsid w:val="003B7870"/>
    <w:rsid w:val="003B7ADC"/>
    <w:rsid w:val="003C0378"/>
    <w:rsid w:val="003C048D"/>
    <w:rsid w:val="003C0682"/>
    <w:rsid w:val="003C086A"/>
    <w:rsid w:val="003C0C26"/>
    <w:rsid w:val="003C142E"/>
    <w:rsid w:val="003C1745"/>
    <w:rsid w:val="003C1B78"/>
    <w:rsid w:val="003C30B7"/>
    <w:rsid w:val="003C3593"/>
    <w:rsid w:val="003C3641"/>
    <w:rsid w:val="003C3F01"/>
    <w:rsid w:val="003C6121"/>
    <w:rsid w:val="003C6A72"/>
    <w:rsid w:val="003C795C"/>
    <w:rsid w:val="003C7CFF"/>
    <w:rsid w:val="003D095C"/>
    <w:rsid w:val="003D09CC"/>
    <w:rsid w:val="003D19CA"/>
    <w:rsid w:val="003D1CCD"/>
    <w:rsid w:val="003D258D"/>
    <w:rsid w:val="003D2E9C"/>
    <w:rsid w:val="003D3161"/>
    <w:rsid w:val="003D3740"/>
    <w:rsid w:val="003D3AC5"/>
    <w:rsid w:val="003D4102"/>
    <w:rsid w:val="003D4333"/>
    <w:rsid w:val="003D4560"/>
    <w:rsid w:val="003D5EE2"/>
    <w:rsid w:val="003D62DA"/>
    <w:rsid w:val="003D637A"/>
    <w:rsid w:val="003D63D0"/>
    <w:rsid w:val="003D64A9"/>
    <w:rsid w:val="003D688A"/>
    <w:rsid w:val="003D7E16"/>
    <w:rsid w:val="003E024C"/>
    <w:rsid w:val="003E0A9C"/>
    <w:rsid w:val="003E0F7A"/>
    <w:rsid w:val="003E0F7D"/>
    <w:rsid w:val="003E1228"/>
    <w:rsid w:val="003E1E56"/>
    <w:rsid w:val="003E2034"/>
    <w:rsid w:val="003E2038"/>
    <w:rsid w:val="003E28C8"/>
    <w:rsid w:val="003E30BC"/>
    <w:rsid w:val="003E3406"/>
    <w:rsid w:val="003E55CE"/>
    <w:rsid w:val="003E5AEB"/>
    <w:rsid w:val="003E5B15"/>
    <w:rsid w:val="003E67D3"/>
    <w:rsid w:val="003E6C75"/>
    <w:rsid w:val="003E7E6E"/>
    <w:rsid w:val="003E7F64"/>
    <w:rsid w:val="003F177C"/>
    <w:rsid w:val="003F1DF8"/>
    <w:rsid w:val="003F257A"/>
    <w:rsid w:val="003F2B04"/>
    <w:rsid w:val="003F3119"/>
    <w:rsid w:val="003F3C44"/>
    <w:rsid w:val="003F3DE2"/>
    <w:rsid w:val="003F42CE"/>
    <w:rsid w:val="003F4301"/>
    <w:rsid w:val="003F48D2"/>
    <w:rsid w:val="003F4A26"/>
    <w:rsid w:val="003F4A91"/>
    <w:rsid w:val="003F4BC8"/>
    <w:rsid w:val="003F4DE0"/>
    <w:rsid w:val="003F5B8B"/>
    <w:rsid w:val="003F6121"/>
    <w:rsid w:val="003F681B"/>
    <w:rsid w:val="003F72AA"/>
    <w:rsid w:val="003F7668"/>
    <w:rsid w:val="003F76E9"/>
    <w:rsid w:val="003F7A10"/>
    <w:rsid w:val="003F7A41"/>
    <w:rsid w:val="003F7F85"/>
    <w:rsid w:val="0040080C"/>
    <w:rsid w:val="00400BAB"/>
    <w:rsid w:val="0040150F"/>
    <w:rsid w:val="00401C15"/>
    <w:rsid w:val="00402668"/>
    <w:rsid w:val="00403161"/>
    <w:rsid w:val="00403CB5"/>
    <w:rsid w:val="00404301"/>
    <w:rsid w:val="0040479D"/>
    <w:rsid w:val="00404992"/>
    <w:rsid w:val="0040505C"/>
    <w:rsid w:val="00405888"/>
    <w:rsid w:val="00405E56"/>
    <w:rsid w:val="0040674E"/>
    <w:rsid w:val="0040693E"/>
    <w:rsid w:val="00407489"/>
    <w:rsid w:val="004102CA"/>
    <w:rsid w:val="0041078A"/>
    <w:rsid w:val="00410824"/>
    <w:rsid w:val="00410CE3"/>
    <w:rsid w:val="00411494"/>
    <w:rsid w:val="00412179"/>
    <w:rsid w:val="00412F27"/>
    <w:rsid w:val="00413184"/>
    <w:rsid w:val="00413C73"/>
    <w:rsid w:val="00414B47"/>
    <w:rsid w:val="004156C2"/>
    <w:rsid w:val="00415A1C"/>
    <w:rsid w:val="00416812"/>
    <w:rsid w:val="004168D8"/>
    <w:rsid w:val="00416B8A"/>
    <w:rsid w:val="00416D0C"/>
    <w:rsid w:val="00416F4C"/>
    <w:rsid w:val="00417049"/>
    <w:rsid w:val="00417171"/>
    <w:rsid w:val="00420361"/>
    <w:rsid w:val="004203AB"/>
    <w:rsid w:val="004207E7"/>
    <w:rsid w:val="004208BB"/>
    <w:rsid w:val="00421721"/>
    <w:rsid w:val="00421EEF"/>
    <w:rsid w:val="004224AF"/>
    <w:rsid w:val="0042262A"/>
    <w:rsid w:val="00423316"/>
    <w:rsid w:val="0042382B"/>
    <w:rsid w:val="00423EFF"/>
    <w:rsid w:val="00424ACA"/>
    <w:rsid w:val="00424F8E"/>
    <w:rsid w:val="00426429"/>
    <w:rsid w:val="00427BEB"/>
    <w:rsid w:val="00427EBE"/>
    <w:rsid w:val="00430383"/>
    <w:rsid w:val="0043072C"/>
    <w:rsid w:val="004318B1"/>
    <w:rsid w:val="00431C01"/>
    <w:rsid w:val="00432D6A"/>
    <w:rsid w:val="00432F2A"/>
    <w:rsid w:val="00433012"/>
    <w:rsid w:val="004339D9"/>
    <w:rsid w:val="0043432F"/>
    <w:rsid w:val="00434826"/>
    <w:rsid w:val="0043543C"/>
    <w:rsid w:val="00436DD3"/>
    <w:rsid w:val="00436F14"/>
    <w:rsid w:val="004376A9"/>
    <w:rsid w:val="00437F82"/>
    <w:rsid w:val="0044083A"/>
    <w:rsid w:val="004425F7"/>
    <w:rsid w:val="004428AB"/>
    <w:rsid w:val="00442D2B"/>
    <w:rsid w:val="004430B0"/>
    <w:rsid w:val="004432F1"/>
    <w:rsid w:val="00443B97"/>
    <w:rsid w:val="00443D0B"/>
    <w:rsid w:val="004444D2"/>
    <w:rsid w:val="00444853"/>
    <w:rsid w:val="00444931"/>
    <w:rsid w:val="00444A7A"/>
    <w:rsid w:val="00444D99"/>
    <w:rsid w:val="004450EB"/>
    <w:rsid w:val="00445249"/>
    <w:rsid w:val="00445316"/>
    <w:rsid w:val="0044573C"/>
    <w:rsid w:val="00445D97"/>
    <w:rsid w:val="00446941"/>
    <w:rsid w:val="00446AF7"/>
    <w:rsid w:val="00446FAB"/>
    <w:rsid w:val="0045124D"/>
    <w:rsid w:val="004514AB"/>
    <w:rsid w:val="00451E41"/>
    <w:rsid w:val="0045258F"/>
    <w:rsid w:val="00452B0E"/>
    <w:rsid w:val="00453B55"/>
    <w:rsid w:val="00454AEA"/>
    <w:rsid w:val="00455D74"/>
    <w:rsid w:val="00455FBC"/>
    <w:rsid w:val="004561E8"/>
    <w:rsid w:val="00456287"/>
    <w:rsid w:val="00456B01"/>
    <w:rsid w:val="00456B65"/>
    <w:rsid w:val="004571A1"/>
    <w:rsid w:val="004573FF"/>
    <w:rsid w:val="00457C45"/>
    <w:rsid w:val="00457D02"/>
    <w:rsid w:val="0046009F"/>
    <w:rsid w:val="004614B6"/>
    <w:rsid w:val="0046160F"/>
    <w:rsid w:val="00461616"/>
    <w:rsid w:val="004618AF"/>
    <w:rsid w:val="00461909"/>
    <w:rsid w:val="004621FF"/>
    <w:rsid w:val="0046233D"/>
    <w:rsid w:val="004626EE"/>
    <w:rsid w:val="004629A5"/>
    <w:rsid w:val="00462A01"/>
    <w:rsid w:val="00463B52"/>
    <w:rsid w:val="00463BB5"/>
    <w:rsid w:val="00463C94"/>
    <w:rsid w:val="004647C5"/>
    <w:rsid w:val="004648DC"/>
    <w:rsid w:val="00465027"/>
    <w:rsid w:val="004650E3"/>
    <w:rsid w:val="004652D9"/>
    <w:rsid w:val="0046570E"/>
    <w:rsid w:val="004658B7"/>
    <w:rsid w:val="00465903"/>
    <w:rsid w:val="00465BCE"/>
    <w:rsid w:val="00465EC3"/>
    <w:rsid w:val="00465FDA"/>
    <w:rsid w:val="0046630C"/>
    <w:rsid w:val="00466317"/>
    <w:rsid w:val="00467B8F"/>
    <w:rsid w:val="00467D2D"/>
    <w:rsid w:val="00467F00"/>
    <w:rsid w:val="00470A2A"/>
    <w:rsid w:val="004716DC"/>
    <w:rsid w:val="00472A46"/>
    <w:rsid w:val="00472B09"/>
    <w:rsid w:val="0047312B"/>
    <w:rsid w:val="004737F1"/>
    <w:rsid w:val="004743D0"/>
    <w:rsid w:val="004744DE"/>
    <w:rsid w:val="00475206"/>
    <w:rsid w:val="0047637C"/>
    <w:rsid w:val="0047724B"/>
    <w:rsid w:val="004773C2"/>
    <w:rsid w:val="0047776E"/>
    <w:rsid w:val="004803BD"/>
    <w:rsid w:val="0048061F"/>
    <w:rsid w:val="0048118C"/>
    <w:rsid w:val="004813DB"/>
    <w:rsid w:val="004814C6"/>
    <w:rsid w:val="00481D41"/>
    <w:rsid w:val="004823BD"/>
    <w:rsid w:val="004825EC"/>
    <w:rsid w:val="00482E6D"/>
    <w:rsid w:val="00482F16"/>
    <w:rsid w:val="004832F0"/>
    <w:rsid w:val="004837C5"/>
    <w:rsid w:val="004842C6"/>
    <w:rsid w:val="00485059"/>
    <w:rsid w:val="004869B9"/>
    <w:rsid w:val="00486CA7"/>
    <w:rsid w:val="00487781"/>
    <w:rsid w:val="00490C16"/>
    <w:rsid w:val="00491866"/>
    <w:rsid w:val="00491922"/>
    <w:rsid w:val="00491A31"/>
    <w:rsid w:val="00491D31"/>
    <w:rsid w:val="004920D0"/>
    <w:rsid w:val="00492777"/>
    <w:rsid w:val="00492A0A"/>
    <w:rsid w:val="00492CAB"/>
    <w:rsid w:val="0049320D"/>
    <w:rsid w:val="00493FB5"/>
    <w:rsid w:val="004946D1"/>
    <w:rsid w:val="004947D8"/>
    <w:rsid w:val="00494FC5"/>
    <w:rsid w:val="0049554A"/>
    <w:rsid w:val="00495B2A"/>
    <w:rsid w:val="004974EB"/>
    <w:rsid w:val="00497B6D"/>
    <w:rsid w:val="004A03C0"/>
    <w:rsid w:val="004A0476"/>
    <w:rsid w:val="004A06AD"/>
    <w:rsid w:val="004A26C0"/>
    <w:rsid w:val="004A33BA"/>
    <w:rsid w:val="004A3ED4"/>
    <w:rsid w:val="004A4BE1"/>
    <w:rsid w:val="004A4D1D"/>
    <w:rsid w:val="004A4FE9"/>
    <w:rsid w:val="004A4FF3"/>
    <w:rsid w:val="004A5076"/>
    <w:rsid w:val="004A5263"/>
    <w:rsid w:val="004A52BA"/>
    <w:rsid w:val="004A6251"/>
    <w:rsid w:val="004A69FD"/>
    <w:rsid w:val="004A6AB1"/>
    <w:rsid w:val="004A7206"/>
    <w:rsid w:val="004A7ADF"/>
    <w:rsid w:val="004B094E"/>
    <w:rsid w:val="004B0E41"/>
    <w:rsid w:val="004B10F1"/>
    <w:rsid w:val="004B117E"/>
    <w:rsid w:val="004B189D"/>
    <w:rsid w:val="004B1EEC"/>
    <w:rsid w:val="004B2B75"/>
    <w:rsid w:val="004B2E3E"/>
    <w:rsid w:val="004B319E"/>
    <w:rsid w:val="004B3777"/>
    <w:rsid w:val="004B3B68"/>
    <w:rsid w:val="004B3C51"/>
    <w:rsid w:val="004B3F03"/>
    <w:rsid w:val="004B3FC1"/>
    <w:rsid w:val="004B49F0"/>
    <w:rsid w:val="004B4B6F"/>
    <w:rsid w:val="004B4EEC"/>
    <w:rsid w:val="004B50F9"/>
    <w:rsid w:val="004B5AAD"/>
    <w:rsid w:val="004B6400"/>
    <w:rsid w:val="004B70F4"/>
    <w:rsid w:val="004B7339"/>
    <w:rsid w:val="004C06DE"/>
    <w:rsid w:val="004C0E99"/>
    <w:rsid w:val="004C226A"/>
    <w:rsid w:val="004C3D25"/>
    <w:rsid w:val="004C44A7"/>
    <w:rsid w:val="004C4B81"/>
    <w:rsid w:val="004C4C23"/>
    <w:rsid w:val="004C6573"/>
    <w:rsid w:val="004C7315"/>
    <w:rsid w:val="004D078A"/>
    <w:rsid w:val="004D0816"/>
    <w:rsid w:val="004D0ED8"/>
    <w:rsid w:val="004D0F3B"/>
    <w:rsid w:val="004D128B"/>
    <w:rsid w:val="004D1506"/>
    <w:rsid w:val="004D17D4"/>
    <w:rsid w:val="004D18FD"/>
    <w:rsid w:val="004D1E7B"/>
    <w:rsid w:val="004D1EFB"/>
    <w:rsid w:val="004D2606"/>
    <w:rsid w:val="004D2A11"/>
    <w:rsid w:val="004D2F74"/>
    <w:rsid w:val="004D3069"/>
    <w:rsid w:val="004D3494"/>
    <w:rsid w:val="004D3908"/>
    <w:rsid w:val="004D3AD0"/>
    <w:rsid w:val="004D3D82"/>
    <w:rsid w:val="004D3FEF"/>
    <w:rsid w:val="004D4484"/>
    <w:rsid w:val="004D4990"/>
    <w:rsid w:val="004D4AF6"/>
    <w:rsid w:val="004D4F41"/>
    <w:rsid w:val="004D4FDB"/>
    <w:rsid w:val="004D503E"/>
    <w:rsid w:val="004D5C59"/>
    <w:rsid w:val="004D5F5F"/>
    <w:rsid w:val="004D618F"/>
    <w:rsid w:val="004D6F19"/>
    <w:rsid w:val="004D7061"/>
    <w:rsid w:val="004D7615"/>
    <w:rsid w:val="004D7BAD"/>
    <w:rsid w:val="004E0308"/>
    <w:rsid w:val="004E0364"/>
    <w:rsid w:val="004E03DE"/>
    <w:rsid w:val="004E0930"/>
    <w:rsid w:val="004E0AE8"/>
    <w:rsid w:val="004E0E6C"/>
    <w:rsid w:val="004E205B"/>
    <w:rsid w:val="004E277B"/>
    <w:rsid w:val="004E2E29"/>
    <w:rsid w:val="004E2F30"/>
    <w:rsid w:val="004E3D88"/>
    <w:rsid w:val="004E4F9F"/>
    <w:rsid w:val="004E5182"/>
    <w:rsid w:val="004E5C79"/>
    <w:rsid w:val="004E5D58"/>
    <w:rsid w:val="004E5DA5"/>
    <w:rsid w:val="004E6CC2"/>
    <w:rsid w:val="004E7518"/>
    <w:rsid w:val="004E76BD"/>
    <w:rsid w:val="004F0200"/>
    <w:rsid w:val="004F05E5"/>
    <w:rsid w:val="004F10AC"/>
    <w:rsid w:val="004F175A"/>
    <w:rsid w:val="004F2581"/>
    <w:rsid w:val="004F2EEF"/>
    <w:rsid w:val="004F3C05"/>
    <w:rsid w:val="004F3D95"/>
    <w:rsid w:val="004F4893"/>
    <w:rsid w:val="004F4C6B"/>
    <w:rsid w:val="004F6033"/>
    <w:rsid w:val="004F60F7"/>
    <w:rsid w:val="004F66DE"/>
    <w:rsid w:val="004F692E"/>
    <w:rsid w:val="004F76FE"/>
    <w:rsid w:val="005000FC"/>
    <w:rsid w:val="0050037C"/>
    <w:rsid w:val="005008E8"/>
    <w:rsid w:val="00501013"/>
    <w:rsid w:val="00501045"/>
    <w:rsid w:val="0050148F"/>
    <w:rsid w:val="00501783"/>
    <w:rsid w:val="005020A7"/>
    <w:rsid w:val="00502BC4"/>
    <w:rsid w:val="00502BE7"/>
    <w:rsid w:val="0050338D"/>
    <w:rsid w:val="0050511F"/>
    <w:rsid w:val="0050564B"/>
    <w:rsid w:val="0050598B"/>
    <w:rsid w:val="00505F15"/>
    <w:rsid w:val="005063EC"/>
    <w:rsid w:val="00507285"/>
    <w:rsid w:val="00510381"/>
    <w:rsid w:val="00510C93"/>
    <w:rsid w:val="005116DA"/>
    <w:rsid w:val="00511959"/>
    <w:rsid w:val="00511A2C"/>
    <w:rsid w:val="00511D4B"/>
    <w:rsid w:val="00511E45"/>
    <w:rsid w:val="00512200"/>
    <w:rsid w:val="00513CA1"/>
    <w:rsid w:val="0051467D"/>
    <w:rsid w:val="00514BD3"/>
    <w:rsid w:val="005154D8"/>
    <w:rsid w:val="005163CB"/>
    <w:rsid w:val="00516BCA"/>
    <w:rsid w:val="00516D8E"/>
    <w:rsid w:val="005173BE"/>
    <w:rsid w:val="005174F8"/>
    <w:rsid w:val="00517524"/>
    <w:rsid w:val="005177A1"/>
    <w:rsid w:val="005179CC"/>
    <w:rsid w:val="00517CF9"/>
    <w:rsid w:val="00517DBF"/>
    <w:rsid w:val="005201BB"/>
    <w:rsid w:val="00520390"/>
    <w:rsid w:val="00520713"/>
    <w:rsid w:val="00520C49"/>
    <w:rsid w:val="0052145D"/>
    <w:rsid w:val="0052192C"/>
    <w:rsid w:val="00521EE5"/>
    <w:rsid w:val="0052305F"/>
    <w:rsid w:val="00523135"/>
    <w:rsid w:val="00523F2B"/>
    <w:rsid w:val="005247B4"/>
    <w:rsid w:val="00524905"/>
    <w:rsid w:val="0052499E"/>
    <w:rsid w:val="00524F22"/>
    <w:rsid w:val="005250E3"/>
    <w:rsid w:val="00525134"/>
    <w:rsid w:val="00525152"/>
    <w:rsid w:val="005251B6"/>
    <w:rsid w:val="00525B80"/>
    <w:rsid w:val="0052604E"/>
    <w:rsid w:val="005260B5"/>
    <w:rsid w:val="00526E95"/>
    <w:rsid w:val="005271D4"/>
    <w:rsid w:val="0052723D"/>
    <w:rsid w:val="00527A6D"/>
    <w:rsid w:val="0053005D"/>
    <w:rsid w:val="00530415"/>
    <w:rsid w:val="00530A8E"/>
    <w:rsid w:val="00530AC1"/>
    <w:rsid w:val="005315FE"/>
    <w:rsid w:val="005319D9"/>
    <w:rsid w:val="005321EB"/>
    <w:rsid w:val="005338C7"/>
    <w:rsid w:val="00533B27"/>
    <w:rsid w:val="00534477"/>
    <w:rsid w:val="0053456B"/>
    <w:rsid w:val="005345DC"/>
    <w:rsid w:val="005345E8"/>
    <w:rsid w:val="00534840"/>
    <w:rsid w:val="0053531D"/>
    <w:rsid w:val="0053566B"/>
    <w:rsid w:val="00535D8D"/>
    <w:rsid w:val="005361B6"/>
    <w:rsid w:val="005362F8"/>
    <w:rsid w:val="0053696D"/>
    <w:rsid w:val="00537078"/>
    <w:rsid w:val="0053716F"/>
    <w:rsid w:val="0053746A"/>
    <w:rsid w:val="00537E2E"/>
    <w:rsid w:val="005402FA"/>
    <w:rsid w:val="00540602"/>
    <w:rsid w:val="00540899"/>
    <w:rsid w:val="00541204"/>
    <w:rsid w:val="00541996"/>
    <w:rsid w:val="00541C90"/>
    <w:rsid w:val="00541D85"/>
    <w:rsid w:val="005420D1"/>
    <w:rsid w:val="00542392"/>
    <w:rsid w:val="00542867"/>
    <w:rsid w:val="00542959"/>
    <w:rsid w:val="0054464C"/>
    <w:rsid w:val="00544B69"/>
    <w:rsid w:val="00544CDD"/>
    <w:rsid w:val="00545286"/>
    <w:rsid w:val="00545A31"/>
    <w:rsid w:val="0054612D"/>
    <w:rsid w:val="005468C4"/>
    <w:rsid w:val="00546F4D"/>
    <w:rsid w:val="00550447"/>
    <w:rsid w:val="00551499"/>
    <w:rsid w:val="00551D20"/>
    <w:rsid w:val="005521E7"/>
    <w:rsid w:val="00552B52"/>
    <w:rsid w:val="00553B95"/>
    <w:rsid w:val="00553BC3"/>
    <w:rsid w:val="00554F99"/>
    <w:rsid w:val="00555161"/>
    <w:rsid w:val="00555A2D"/>
    <w:rsid w:val="00555CF0"/>
    <w:rsid w:val="0055697A"/>
    <w:rsid w:val="00556B7F"/>
    <w:rsid w:val="005613DE"/>
    <w:rsid w:val="0056182A"/>
    <w:rsid w:val="005621D1"/>
    <w:rsid w:val="005622E3"/>
    <w:rsid w:val="005631B8"/>
    <w:rsid w:val="00563376"/>
    <w:rsid w:val="00563576"/>
    <w:rsid w:val="0056494A"/>
    <w:rsid w:val="0056587D"/>
    <w:rsid w:val="00565DDF"/>
    <w:rsid w:val="00566283"/>
    <w:rsid w:val="00566EDE"/>
    <w:rsid w:val="0057025B"/>
    <w:rsid w:val="00570C1C"/>
    <w:rsid w:val="00570EA2"/>
    <w:rsid w:val="0057165E"/>
    <w:rsid w:val="0057216E"/>
    <w:rsid w:val="00572379"/>
    <w:rsid w:val="00572A7D"/>
    <w:rsid w:val="00572AB0"/>
    <w:rsid w:val="00572ED9"/>
    <w:rsid w:val="005738A0"/>
    <w:rsid w:val="00573E79"/>
    <w:rsid w:val="00574FD6"/>
    <w:rsid w:val="005761CC"/>
    <w:rsid w:val="00576FB0"/>
    <w:rsid w:val="00577798"/>
    <w:rsid w:val="005803B5"/>
    <w:rsid w:val="00580A51"/>
    <w:rsid w:val="005829A0"/>
    <w:rsid w:val="00583317"/>
    <w:rsid w:val="00583664"/>
    <w:rsid w:val="00583A7A"/>
    <w:rsid w:val="0058430D"/>
    <w:rsid w:val="005843E5"/>
    <w:rsid w:val="00584407"/>
    <w:rsid w:val="00584908"/>
    <w:rsid w:val="0058583F"/>
    <w:rsid w:val="005863C6"/>
    <w:rsid w:val="00586C44"/>
    <w:rsid w:val="00586F35"/>
    <w:rsid w:val="00587B50"/>
    <w:rsid w:val="00587D24"/>
    <w:rsid w:val="00590867"/>
    <w:rsid w:val="00590D90"/>
    <w:rsid w:val="00591830"/>
    <w:rsid w:val="00591D3B"/>
    <w:rsid w:val="005921B6"/>
    <w:rsid w:val="005924EE"/>
    <w:rsid w:val="005924FD"/>
    <w:rsid w:val="00593341"/>
    <w:rsid w:val="0059378B"/>
    <w:rsid w:val="00593F76"/>
    <w:rsid w:val="00594361"/>
    <w:rsid w:val="00594D21"/>
    <w:rsid w:val="00595A22"/>
    <w:rsid w:val="00595D80"/>
    <w:rsid w:val="00595F67"/>
    <w:rsid w:val="00595FD8"/>
    <w:rsid w:val="00596318"/>
    <w:rsid w:val="0059669C"/>
    <w:rsid w:val="00596762"/>
    <w:rsid w:val="00596841"/>
    <w:rsid w:val="00596955"/>
    <w:rsid w:val="00596BC5"/>
    <w:rsid w:val="005975A7"/>
    <w:rsid w:val="005A0013"/>
    <w:rsid w:val="005A019C"/>
    <w:rsid w:val="005A021C"/>
    <w:rsid w:val="005A05A2"/>
    <w:rsid w:val="005A099A"/>
    <w:rsid w:val="005A0B12"/>
    <w:rsid w:val="005A0FEE"/>
    <w:rsid w:val="005A13C7"/>
    <w:rsid w:val="005A18FA"/>
    <w:rsid w:val="005A1E8F"/>
    <w:rsid w:val="005A1FC0"/>
    <w:rsid w:val="005A2D17"/>
    <w:rsid w:val="005A2D85"/>
    <w:rsid w:val="005A3133"/>
    <w:rsid w:val="005A3CDC"/>
    <w:rsid w:val="005A3EAE"/>
    <w:rsid w:val="005A413B"/>
    <w:rsid w:val="005A49A3"/>
    <w:rsid w:val="005A5C9F"/>
    <w:rsid w:val="005A5CDF"/>
    <w:rsid w:val="005A5F1F"/>
    <w:rsid w:val="005A60A3"/>
    <w:rsid w:val="005A6497"/>
    <w:rsid w:val="005A6DBA"/>
    <w:rsid w:val="005A6E09"/>
    <w:rsid w:val="005A7CC9"/>
    <w:rsid w:val="005A7FE2"/>
    <w:rsid w:val="005B07C4"/>
    <w:rsid w:val="005B0BFB"/>
    <w:rsid w:val="005B1749"/>
    <w:rsid w:val="005B2125"/>
    <w:rsid w:val="005B28E6"/>
    <w:rsid w:val="005B4019"/>
    <w:rsid w:val="005B4031"/>
    <w:rsid w:val="005B4767"/>
    <w:rsid w:val="005B48CF"/>
    <w:rsid w:val="005B4A62"/>
    <w:rsid w:val="005B51DF"/>
    <w:rsid w:val="005B6171"/>
    <w:rsid w:val="005B62AD"/>
    <w:rsid w:val="005B65D1"/>
    <w:rsid w:val="005B6824"/>
    <w:rsid w:val="005B6FAA"/>
    <w:rsid w:val="005B7F4E"/>
    <w:rsid w:val="005C07CA"/>
    <w:rsid w:val="005C0BE5"/>
    <w:rsid w:val="005C0C86"/>
    <w:rsid w:val="005C0FE3"/>
    <w:rsid w:val="005C1130"/>
    <w:rsid w:val="005C1700"/>
    <w:rsid w:val="005C1E79"/>
    <w:rsid w:val="005C1F5A"/>
    <w:rsid w:val="005C208A"/>
    <w:rsid w:val="005C222B"/>
    <w:rsid w:val="005C2345"/>
    <w:rsid w:val="005C29FF"/>
    <w:rsid w:val="005C3047"/>
    <w:rsid w:val="005C34A6"/>
    <w:rsid w:val="005C3F7F"/>
    <w:rsid w:val="005C3FB7"/>
    <w:rsid w:val="005C43DD"/>
    <w:rsid w:val="005C5D1D"/>
    <w:rsid w:val="005C5D90"/>
    <w:rsid w:val="005C5F90"/>
    <w:rsid w:val="005C65E4"/>
    <w:rsid w:val="005C6BCF"/>
    <w:rsid w:val="005C6DA7"/>
    <w:rsid w:val="005C7557"/>
    <w:rsid w:val="005C7BA5"/>
    <w:rsid w:val="005C7D55"/>
    <w:rsid w:val="005D00A9"/>
    <w:rsid w:val="005D06DC"/>
    <w:rsid w:val="005D2328"/>
    <w:rsid w:val="005D23A9"/>
    <w:rsid w:val="005D256D"/>
    <w:rsid w:val="005D2574"/>
    <w:rsid w:val="005D3CE7"/>
    <w:rsid w:val="005D468C"/>
    <w:rsid w:val="005D50D4"/>
    <w:rsid w:val="005D60C2"/>
    <w:rsid w:val="005D649A"/>
    <w:rsid w:val="005D67DB"/>
    <w:rsid w:val="005D6CFB"/>
    <w:rsid w:val="005D6FF4"/>
    <w:rsid w:val="005D710C"/>
    <w:rsid w:val="005D727D"/>
    <w:rsid w:val="005E05CE"/>
    <w:rsid w:val="005E0E26"/>
    <w:rsid w:val="005E17F3"/>
    <w:rsid w:val="005E1E27"/>
    <w:rsid w:val="005E2045"/>
    <w:rsid w:val="005E2838"/>
    <w:rsid w:val="005E2BBD"/>
    <w:rsid w:val="005E3035"/>
    <w:rsid w:val="005E37D5"/>
    <w:rsid w:val="005E38B2"/>
    <w:rsid w:val="005E3EC3"/>
    <w:rsid w:val="005E40B7"/>
    <w:rsid w:val="005E4A86"/>
    <w:rsid w:val="005E5152"/>
    <w:rsid w:val="005E5320"/>
    <w:rsid w:val="005E5BD5"/>
    <w:rsid w:val="005E5FE8"/>
    <w:rsid w:val="005E6077"/>
    <w:rsid w:val="005E619A"/>
    <w:rsid w:val="005E79CE"/>
    <w:rsid w:val="005F0283"/>
    <w:rsid w:val="005F07A5"/>
    <w:rsid w:val="005F095F"/>
    <w:rsid w:val="005F0FB1"/>
    <w:rsid w:val="005F1368"/>
    <w:rsid w:val="005F1395"/>
    <w:rsid w:val="005F2383"/>
    <w:rsid w:val="005F38E1"/>
    <w:rsid w:val="005F3D26"/>
    <w:rsid w:val="005F4685"/>
    <w:rsid w:val="005F4881"/>
    <w:rsid w:val="005F4FDE"/>
    <w:rsid w:val="005F511A"/>
    <w:rsid w:val="005F5698"/>
    <w:rsid w:val="005F5A0B"/>
    <w:rsid w:val="005F6C22"/>
    <w:rsid w:val="005F6CC7"/>
    <w:rsid w:val="005F7575"/>
    <w:rsid w:val="005F7679"/>
    <w:rsid w:val="005F795A"/>
    <w:rsid w:val="0060013A"/>
    <w:rsid w:val="00600961"/>
    <w:rsid w:val="00600E0B"/>
    <w:rsid w:val="00600E23"/>
    <w:rsid w:val="006011A9"/>
    <w:rsid w:val="00601510"/>
    <w:rsid w:val="00601835"/>
    <w:rsid w:val="00602038"/>
    <w:rsid w:val="00604410"/>
    <w:rsid w:val="0060482E"/>
    <w:rsid w:val="006048B4"/>
    <w:rsid w:val="006049F2"/>
    <w:rsid w:val="00604E26"/>
    <w:rsid w:val="00604F81"/>
    <w:rsid w:val="00605142"/>
    <w:rsid w:val="006055EF"/>
    <w:rsid w:val="00606FB9"/>
    <w:rsid w:val="00607025"/>
    <w:rsid w:val="0060712C"/>
    <w:rsid w:val="00607173"/>
    <w:rsid w:val="006073E4"/>
    <w:rsid w:val="0061071A"/>
    <w:rsid w:val="00610A76"/>
    <w:rsid w:val="00610C19"/>
    <w:rsid w:val="00610F39"/>
    <w:rsid w:val="0061167B"/>
    <w:rsid w:val="006120A1"/>
    <w:rsid w:val="0061304C"/>
    <w:rsid w:val="00613F33"/>
    <w:rsid w:val="00614592"/>
    <w:rsid w:val="00614608"/>
    <w:rsid w:val="00614943"/>
    <w:rsid w:val="00614A0F"/>
    <w:rsid w:val="00614EC6"/>
    <w:rsid w:val="006150B7"/>
    <w:rsid w:val="0061545D"/>
    <w:rsid w:val="006155D5"/>
    <w:rsid w:val="006157CC"/>
    <w:rsid w:val="006158CC"/>
    <w:rsid w:val="00615CAD"/>
    <w:rsid w:val="0061612A"/>
    <w:rsid w:val="006167C2"/>
    <w:rsid w:val="0061682C"/>
    <w:rsid w:val="00617171"/>
    <w:rsid w:val="00617306"/>
    <w:rsid w:val="00617661"/>
    <w:rsid w:val="006177CE"/>
    <w:rsid w:val="0061799C"/>
    <w:rsid w:val="00620027"/>
    <w:rsid w:val="006209D0"/>
    <w:rsid w:val="00621207"/>
    <w:rsid w:val="0062148B"/>
    <w:rsid w:val="00621D05"/>
    <w:rsid w:val="00622246"/>
    <w:rsid w:val="006228A9"/>
    <w:rsid w:val="00622976"/>
    <w:rsid w:val="00622A31"/>
    <w:rsid w:val="00622BA2"/>
    <w:rsid w:val="00623BC9"/>
    <w:rsid w:val="00624114"/>
    <w:rsid w:val="006241A4"/>
    <w:rsid w:val="00624210"/>
    <w:rsid w:val="00624A39"/>
    <w:rsid w:val="00624A7A"/>
    <w:rsid w:val="00625199"/>
    <w:rsid w:val="006253EE"/>
    <w:rsid w:val="00625BC6"/>
    <w:rsid w:val="00625C62"/>
    <w:rsid w:val="00626896"/>
    <w:rsid w:val="00626CBC"/>
    <w:rsid w:val="00626F39"/>
    <w:rsid w:val="00627946"/>
    <w:rsid w:val="006300C1"/>
    <w:rsid w:val="00630396"/>
    <w:rsid w:val="0063062E"/>
    <w:rsid w:val="006306F4"/>
    <w:rsid w:val="00631640"/>
    <w:rsid w:val="00631C39"/>
    <w:rsid w:val="00632526"/>
    <w:rsid w:val="00632BE2"/>
    <w:rsid w:val="00633108"/>
    <w:rsid w:val="006335F6"/>
    <w:rsid w:val="0063369C"/>
    <w:rsid w:val="00633A83"/>
    <w:rsid w:val="006345C6"/>
    <w:rsid w:val="00634AE3"/>
    <w:rsid w:val="006352F5"/>
    <w:rsid w:val="00635879"/>
    <w:rsid w:val="006359CE"/>
    <w:rsid w:val="006359DE"/>
    <w:rsid w:val="00635AEA"/>
    <w:rsid w:val="00635FA0"/>
    <w:rsid w:val="00636097"/>
    <w:rsid w:val="0063617C"/>
    <w:rsid w:val="00636744"/>
    <w:rsid w:val="006378B5"/>
    <w:rsid w:val="006402B4"/>
    <w:rsid w:val="00640626"/>
    <w:rsid w:val="00640740"/>
    <w:rsid w:val="00640D54"/>
    <w:rsid w:val="00641224"/>
    <w:rsid w:val="006413BD"/>
    <w:rsid w:val="006419ED"/>
    <w:rsid w:val="00641DCB"/>
    <w:rsid w:val="00642F6E"/>
    <w:rsid w:val="00643856"/>
    <w:rsid w:val="00643A24"/>
    <w:rsid w:val="00643F14"/>
    <w:rsid w:val="00644537"/>
    <w:rsid w:val="00644571"/>
    <w:rsid w:val="00644A70"/>
    <w:rsid w:val="00644D35"/>
    <w:rsid w:val="0064596E"/>
    <w:rsid w:val="006459C8"/>
    <w:rsid w:val="00645A81"/>
    <w:rsid w:val="0064612D"/>
    <w:rsid w:val="0064647F"/>
    <w:rsid w:val="00646964"/>
    <w:rsid w:val="006504E8"/>
    <w:rsid w:val="006506BA"/>
    <w:rsid w:val="00650B69"/>
    <w:rsid w:val="006511AF"/>
    <w:rsid w:val="006511C2"/>
    <w:rsid w:val="00651501"/>
    <w:rsid w:val="00651561"/>
    <w:rsid w:val="00651EB1"/>
    <w:rsid w:val="00652301"/>
    <w:rsid w:val="006524CE"/>
    <w:rsid w:val="00652733"/>
    <w:rsid w:val="006527B7"/>
    <w:rsid w:val="00652980"/>
    <w:rsid w:val="00652CEE"/>
    <w:rsid w:val="00652D5B"/>
    <w:rsid w:val="0065325A"/>
    <w:rsid w:val="006536CB"/>
    <w:rsid w:val="00653882"/>
    <w:rsid w:val="0065442D"/>
    <w:rsid w:val="00654A0F"/>
    <w:rsid w:val="0065589C"/>
    <w:rsid w:val="00655B62"/>
    <w:rsid w:val="00657F1A"/>
    <w:rsid w:val="00660D24"/>
    <w:rsid w:val="0066106D"/>
    <w:rsid w:val="006610D2"/>
    <w:rsid w:val="006611DE"/>
    <w:rsid w:val="00661C5C"/>
    <w:rsid w:val="0066355F"/>
    <w:rsid w:val="00663E11"/>
    <w:rsid w:val="00664679"/>
    <w:rsid w:val="006647C5"/>
    <w:rsid w:val="00664E22"/>
    <w:rsid w:val="0066588F"/>
    <w:rsid w:val="00665BBD"/>
    <w:rsid w:val="00665F14"/>
    <w:rsid w:val="00666215"/>
    <w:rsid w:val="0066634C"/>
    <w:rsid w:val="00667555"/>
    <w:rsid w:val="00667935"/>
    <w:rsid w:val="00667947"/>
    <w:rsid w:val="00667DB3"/>
    <w:rsid w:val="0067110A"/>
    <w:rsid w:val="00671407"/>
    <w:rsid w:val="00671D3B"/>
    <w:rsid w:val="00672321"/>
    <w:rsid w:val="006739A7"/>
    <w:rsid w:val="00673EE6"/>
    <w:rsid w:val="006740FE"/>
    <w:rsid w:val="0067417C"/>
    <w:rsid w:val="00674271"/>
    <w:rsid w:val="00674A1A"/>
    <w:rsid w:val="00674A76"/>
    <w:rsid w:val="00675720"/>
    <w:rsid w:val="00675D84"/>
    <w:rsid w:val="006764F7"/>
    <w:rsid w:val="00677085"/>
    <w:rsid w:val="00677144"/>
    <w:rsid w:val="00677199"/>
    <w:rsid w:val="00677EF8"/>
    <w:rsid w:val="0068082F"/>
    <w:rsid w:val="00680A40"/>
    <w:rsid w:val="006811AA"/>
    <w:rsid w:val="006812D2"/>
    <w:rsid w:val="006816EB"/>
    <w:rsid w:val="0068245F"/>
    <w:rsid w:val="00684148"/>
    <w:rsid w:val="00684A87"/>
    <w:rsid w:val="00685132"/>
    <w:rsid w:val="006854E0"/>
    <w:rsid w:val="0068581B"/>
    <w:rsid w:val="0068596F"/>
    <w:rsid w:val="00686D31"/>
    <w:rsid w:val="0068704D"/>
    <w:rsid w:val="00687549"/>
    <w:rsid w:val="0068756E"/>
    <w:rsid w:val="0069021F"/>
    <w:rsid w:val="00690A4D"/>
    <w:rsid w:val="00690DD2"/>
    <w:rsid w:val="00690EEF"/>
    <w:rsid w:val="0069161E"/>
    <w:rsid w:val="006919F2"/>
    <w:rsid w:val="00692170"/>
    <w:rsid w:val="00692992"/>
    <w:rsid w:val="00693443"/>
    <w:rsid w:val="006937C5"/>
    <w:rsid w:val="00694223"/>
    <w:rsid w:val="006942A0"/>
    <w:rsid w:val="00694424"/>
    <w:rsid w:val="0069489E"/>
    <w:rsid w:val="00696803"/>
    <w:rsid w:val="00696F00"/>
    <w:rsid w:val="00697128"/>
    <w:rsid w:val="006A0A75"/>
    <w:rsid w:val="006A0A95"/>
    <w:rsid w:val="006A0E90"/>
    <w:rsid w:val="006A21B1"/>
    <w:rsid w:val="006A2578"/>
    <w:rsid w:val="006A2DC3"/>
    <w:rsid w:val="006A308D"/>
    <w:rsid w:val="006A321C"/>
    <w:rsid w:val="006A3F7B"/>
    <w:rsid w:val="006A4330"/>
    <w:rsid w:val="006A44CC"/>
    <w:rsid w:val="006A472A"/>
    <w:rsid w:val="006A57D3"/>
    <w:rsid w:val="006A5858"/>
    <w:rsid w:val="006A5B35"/>
    <w:rsid w:val="006A5C80"/>
    <w:rsid w:val="006A6073"/>
    <w:rsid w:val="006A6C14"/>
    <w:rsid w:val="006A7528"/>
    <w:rsid w:val="006A7F20"/>
    <w:rsid w:val="006B0447"/>
    <w:rsid w:val="006B0959"/>
    <w:rsid w:val="006B0FAB"/>
    <w:rsid w:val="006B11C7"/>
    <w:rsid w:val="006B213B"/>
    <w:rsid w:val="006B387C"/>
    <w:rsid w:val="006B418F"/>
    <w:rsid w:val="006B4E22"/>
    <w:rsid w:val="006B51F9"/>
    <w:rsid w:val="006B56B6"/>
    <w:rsid w:val="006B5874"/>
    <w:rsid w:val="006B5D24"/>
    <w:rsid w:val="006B6653"/>
    <w:rsid w:val="006B6FBF"/>
    <w:rsid w:val="006B70E1"/>
    <w:rsid w:val="006B7284"/>
    <w:rsid w:val="006B7378"/>
    <w:rsid w:val="006B7EBB"/>
    <w:rsid w:val="006C04D2"/>
    <w:rsid w:val="006C09EE"/>
    <w:rsid w:val="006C1465"/>
    <w:rsid w:val="006C1499"/>
    <w:rsid w:val="006C1657"/>
    <w:rsid w:val="006C21B1"/>
    <w:rsid w:val="006C25B7"/>
    <w:rsid w:val="006C2609"/>
    <w:rsid w:val="006C289C"/>
    <w:rsid w:val="006C2C3E"/>
    <w:rsid w:val="006C2C5C"/>
    <w:rsid w:val="006C3042"/>
    <w:rsid w:val="006C309B"/>
    <w:rsid w:val="006C30C7"/>
    <w:rsid w:val="006C3739"/>
    <w:rsid w:val="006C39D3"/>
    <w:rsid w:val="006C4670"/>
    <w:rsid w:val="006C4BCA"/>
    <w:rsid w:val="006C5328"/>
    <w:rsid w:val="006C5576"/>
    <w:rsid w:val="006C5BA5"/>
    <w:rsid w:val="006C643D"/>
    <w:rsid w:val="006C6655"/>
    <w:rsid w:val="006C720A"/>
    <w:rsid w:val="006C73DC"/>
    <w:rsid w:val="006C7704"/>
    <w:rsid w:val="006C7989"/>
    <w:rsid w:val="006C7A52"/>
    <w:rsid w:val="006C7E12"/>
    <w:rsid w:val="006D0285"/>
    <w:rsid w:val="006D0B8B"/>
    <w:rsid w:val="006D0C13"/>
    <w:rsid w:val="006D1586"/>
    <w:rsid w:val="006D16D0"/>
    <w:rsid w:val="006D207C"/>
    <w:rsid w:val="006D2565"/>
    <w:rsid w:val="006D3863"/>
    <w:rsid w:val="006D3F55"/>
    <w:rsid w:val="006D4877"/>
    <w:rsid w:val="006D4E82"/>
    <w:rsid w:val="006D5A30"/>
    <w:rsid w:val="006D5BF2"/>
    <w:rsid w:val="006D6797"/>
    <w:rsid w:val="006E145B"/>
    <w:rsid w:val="006E22B7"/>
    <w:rsid w:val="006E29B4"/>
    <w:rsid w:val="006E2A45"/>
    <w:rsid w:val="006E3022"/>
    <w:rsid w:val="006E3442"/>
    <w:rsid w:val="006E3545"/>
    <w:rsid w:val="006E3BF2"/>
    <w:rsid w:val="006E41D7"/>
    <w:rsid w:val="006E429F"/>
    <w:rsid w:val="006E43DB"/>
    <w:rsid w:val="006E48AD"/>
    <w:rsid w:val="006E54DA"/>
    <w:rsid w:val="006E687F"/>
    <w:rsid w:val="006E6C3B"/>
    <w:rsid w:val="006E6E17"/>
    <w:rsid w:val="006E78A3"/>
    <w:rsid w:val="006E7F43"/>
    <w:rsid w:val="006F009B"/>
    <w:rsid w:val="006F092B"/>
    <w:rsid w:val="006F1053"/>
    <w:rsid w:val="006F1B91"/>
    <w:rsid w:val="006F1CE8"/>
    <w:rsid w:val="006F21C1"/>
    <w:rsid w:val="006F22B4"/>
    <w:rsid w:val="006F3770"/>
    <w:rsid w:val="006F399F"/>
    <w:rsid w:val="006F41A4"/>
    <w:rsid w:val="006F41C2"/>
    <w:rsid w:val="006F4648"/>
    <w:rsid w:val="006F47F6"/>
    <w:rsid w:val="006F4C2C"/>
    <w:rsid w:val="006F6520"/>
    <w:rsid w:val="006F6A82"/>
    <w:rsid w:val="006F6AA8"/>
    <w:rsid w:val="006F6AB0"/>
    <w:rsid w:val="006F70D9"/>
    <w:rsid w:val="006F7619"/>
    <w:rsid w:val="006F7BEA"/>
    <w:rsid w:val="006F7EF0"/>
    <w:rsid w:val="0070113C"/>
    <w:rsid w:val="007021DF"/>
    <w:rsid w:val="00702E24"/>
    <w:rsid w:val="00703DB8"/>
    <w:rsid w:val="00704560"/>
    <w:rsid w:val="007047D9"/>
    <w:rsid w:val="00704EC1"/>
    <w:rsid w:val="00704F35"/>
    <w:rsid w:val="00705587"/>
    <w:rsid w:val="00705ADB"/>
    <w:rsid w:val="00705CBF"/>
    <w:rsid w:val="00705CDD"/>
    <w:rsid w:val="00705DEC"/>
    <w:rsid w:val="00705EA6"/>
    <w:rsid w:val="00707DDF"/>
    <w:rsid w:val="00707DEA"/>
    <w:rsid w:val="00710072"/>
    <w:rsid w:val="00710204"/>
    <w:rsid w:val="00711CB7"/>
    <w:rsid w:val="00711F7B"/>
    <w:rsid w:val="007120B1"/>
    <w:rsid w:val="0071281E"/>
    <w:rsid w:val="00713356"/>
    <w:rsid w:val="0071340F"/>
    <w:rsid w:val="007137F4"/>
    <w:rsid w:val="00713D28"/>
    <w:rsid w:val="00715586"/>
    <w:rsid w:val="0071640E"/>
    <w:rsid w:val="0071651B"/>
    <w:rsid w:val="00716629"/>
    <w:rsid w:val="00716A2F"/>
    <w:rsid w:val="00716C88"/>
    <w:rsid w:val="00717A6D"/>
    <w:rsid w:val="007205F5"/>
    <w:rsid w:val="0072098B"/>
    <w:rsid w:val="00720ED3"/>
    <w:rsid w:val="00721329"/>
    <w:rsid w:val="00721683"/>
    <w:rsid w:val="00721C25"/>
    <w:rsid w:val="00721E60"/>
    <w:rsid w:val="00723BEB"/>
    <w:rsid w:val="0072452F"/>
    <w:rsid w:val="00725540"/>
    <w:rsid w:val="007265BE"/>
    <w:rsid w:val="007266F8"/>
    <w:rsid w:val="00726FD3"/>
    <w:rsid w:val="00727513"/>
    <w:rsid w:val="007275BE"/>
    <w:rsid w:val="00727C3D"/>
    <w:rsid w:val="00727CE5"/>
    <w:rsid w:val="00730C77"/>
    <w:rsid w:val="00731B39"/>
    <w:rsid w:val="007337F0"/>
    <w:rsid w:val="007338A6"/>
    <w:rsid w:val="00733995"/>
    <w:rsid w:val="00733B41"/>
    <w:rsid w:val="00734A74"/>
    <w:rsid w:val="00734AD3"/>
    <w:rsid w:val="00734DF7"/>
    <w:rsid w:val="00735B8B"/>
    <w:rsid w:val="00735E67"/>
    <w:rsid w:val="00735EAF"/>
    <w:rsid w:val="00735ECE"/>
    <w:rsid w:val="007362DF"/>
    <w:rsid w:val="00736455"/>
    <w:rsid w:val="00736818"/>
    <w:rsid w:val="007368D6"/>
    <w:rsid w:val="00736C35"/>
    <w:rsid w:val="00737116"/>
    <w:rsid w:val="0073752C"/>
    <w:rsid w:val="00737C25"/>
    <w:rsid w:val="00737E95"/>
    <w:rsid w:val="0074078E"/>
    <w:rsid w:val="00740A83"/>
    <w:rsid w:val="00740FC6"/>
    <w:rsid w:val="00741371"/>
    <w:rsid w:val="007423C1"/>
    <w:rsid w:val="00742EA4"/>
    <w:rsid w:val="00742F5B"/>
    <w:rsid w:val="0074337D"/>
    <w:rsid w:val="00743733"/>
    <w:rsid w:val="007443CA"/>
    <w:rsid w:val="0074507A"/>
    <w:rsid w:val="00745A16"/>
    <w:rsid w:val="00745AB5"/>
    <w:rsid w:val="00745CE2"/>
    <w:rsid w:val="00746185"/>
    <w:rsid w:val="0074649D"/>
    <w:rsid w:val="007476E3"/>
    <w:rsid w:val="00747A8F"/>
    <w:rsid w:val="00747B77"/>
    <w:rsid w:val="007503E4"/>
    <w:rsid w:val="007505BE"/>
    <w:rsid w:val="0075147A"/>
    <w:rsid w:val="00752793"/>
    <w:rsid w:val="00752E46"/>
    <w:rsid w:val="007532F0"/>
    <w:rsid w:val="007537BE"/>
    <w:rsid w:val="007539B9"/>
    <w:rsid w:val="00753D02"/>
    <w:rsid w:val="00755269"/>
    <w:rsid w:val="00755D66"/>
    <w:rsid w:val="007577E9"/>
    <w:rsid w:val="00757DD7"/>
    <w:rsid w:val="007605A5"/>
    <w:rsid w:val="0076070F"/>
    <w:rsid w:val="00760F29"/>
    <w:rsid w:val="00761205"/>
    <w:rsid w:val="00761A7E"/>
    <w:rsid w:val="00761D79"/>
    <w:rsid w:val="00762D3C"/>
    <w:rsid w:val="00763600"/>
    <w:rsid w:val="007638B4"/>
    <w:rsid w:val="00763A5B"/>
    <w:rsid w:val="00764980"/>
    <w:rsid w:val="00765189"/>
    <w:rsid w:val="0076575B"/>
    <w:rsid w:val="00765A48"/>
    <w:rsid w:val="00765D88"/>
    <w:rsid w:val="00766406"/>
    <w:rsid w:val="007665E7"/>
    <w:rsid w:val="00766759"/>
    <w:rsid w:val="00766B80"/>
    <w:rsid w:val="0076745F"/>
    <w:rsid w:val="00767C96"/>
    <w:rsid w:val="00770391"/>
    <w:rsid w:val="00770A09"/>
    <w:rsid w:val="00771D33"/>
    <w:rsid w:val="00771ECD"/>
    <w:rsid w:val="00772ADC"/>
    <w:rsid w:val="007734DF"/>
    <w:rsid w:val="00773D4C"/>
    <w:rsid w:val="00774006"/>
    <w:rsid w:val="00774F58"/>
    <w:rsid w:val="00775246"/>
    <w:rsid w:val="00775C5A"/>
    <w:rsid w:val="00775D5A"/>
    <w:rsid w:val="00775DD2"/>
    <w:rsid w:val="00776121"/>
    <w:rsid w:val="00776439"/>
    <w:rsid w:val="00776936"/>
    <w:rsid w:val="0077731C"/>
    <w:rsid w:val="0077736E"/>
    <w:rsid w:val="0077742C"/>
    <w:rsid w:val="0077775A"/>
    <w:rsid w:val="007803F3"/>
    <w:rsid w:val="00780440"/>
    <w:rsid w:val="00781878"/>
    <w:rsid w:val="007818DC"/>
    <w:rsid w:val="00781BB5"/>
    <w:rsid w:val="00781CD8"/>
    <w:rsid w:val="00782425"/>
    <w:rsid w:val="00782573"/>
    <w:rsid w:val="00782A5B"/>
    <w:rsid w:val="00782CB0"/>
    <w:rsid w:val="00783CC5"/>
    <w:rsid w:val="0078446B"/>
    <w:rsid w:val="007849ED"/>
    <w:rsid w:val="00784C8B"/>
    <w:rsid w:val="00784EB2"/>
    <w:rsid w:val="00784F8B"/>
    <w:rsid w:val="00785B64"/>
    <w:rsid w:val="00785EAD"/>
    <w:rsid w:val="00787427"/>
    <w:rsid w:val="0078752E"/>
    <w:rsid w:val="00787A8B"/>
    <w:rsid w:val="00790D78"/>
    <w:rsid w:val="00790F50"/>
    <w:rsid w:val="007910CA"/>
    <w:rsid w:val="0079130E"/>
    <w:rsid w:val="007913DA"/>
    <w:rsid w:val="00791DB5"/>
    <w:rsid w:val="00791EC4"/>
    <w:rsid w:val="00792A15"/>
    <w:rsid w:val="00792DA8"/>
    <w:rsid w:val="00793216"/>
    <w:rsid w:val="00793CFC"/>
    <w:rsid w:val="00793D47"/>
    <w:rsid w:val="0079443F"/>
    <w:rsid w:val="00794BA1"/>
    <w:rsid w:val="00794D48"/>
    <w:rsid w:val="0079534F"/>
    <w:rsid w:val="007953BE"/>
    <w:rsid w:val="00795760"/>
    <w:rsid w:val="00795FD4"/>
    <w:rsid w:val="00796410"/>
    <w:rsid w:val="007964DD"/>
    <w:rsid w:val="007966BB"/>
    <w:rsid w:val="00796D51"/>
    <w:rsid w:val="0079785F"/>
    <w:rsid w:val="00797AE5"/>
    <w:rsid w:val="00797BA6"/>
    <w:rsid w:val="00797BEE"/>
    <w:rsid w:val="007A087E"/>
    <w:rsid w:val="007A0B88"/>
    <w:rsid w:val="007A0E01"/>
    <w:rsid w:val="007A13B9"/>
    <w:rsid w:val="007A1FB9"/>
    <w:rsid w:val="007A3036"/>
    <w:rsid w:val="007A3385"/>
    <w:rsid w:val="007A3AE5"/>
    <w:rsid w:val="007A3C72"/>
    <w:rsid w:val="007A4588"/>
    <w:rsid w:val="007A4CE6"/>
    <w:rsid w:val="007A4EC6"/>
    <w:rsid w:val="007A512B"/>
    <w:rsid w:val="007A53AE"/>
    <w:rsid w:val="007A6255"/>
    <w:rsid w:val="007A6680"/>
    <w:rsid w:val="007A6D61"/>
    <w:rsid w:val="007A7254"/>
    <w:rsid w:val="007A79E4"/>
    <w:rsid w:val="007B0F1B"/>
    <w:rsid w:val="007B0FCC"/>
    <w:rsid w:val="007B1D10"/>
    <w:rsid w:val="007B1F8B"/>
    <w:rsid w:val="007B2221"/>
    <w:rsid w:val="007B2321"/>
    <w:rsid w:val="007B2C77"/>
    <w:rsid w:val="007B2D05"/>
    <w:rsid w:val="007B472B"/>
    <w:rsid w:val="007B4821"/>
    <w:rsid w:val="007B5338"/>
    <w:rsid w:val="007B53AA"/>
    <w:rsid w:val="007B5442"/>
    <w:rsid w:val="007B563C"/>
    <w:rsid w:val="007B5B52"/>
    <w:rsid w:val="007B5E6C"/>
    <w:rsid w:val="007B5F85"/>
    <w:rsid w:val="007B617E"/>
    <w:rsid w:val="007B6981"/>
    <w:rsid w:val="007B71FC"/>
    <w:rsid w:val="007B77B6"/>
    <w:rsid w:val="007B7A22"/>
    <w:rsid w:val="007C0024"/>
    <w:rsid w:val="007C03F6"/>
    <w:rsid w:val="007C117E"/>
    <w:rsid w:val="007C1230"/>
    <w:rsid w:val="007C1308"/>
    <w:rsid w:val="007C188C"/>
    <w:rsid w:val="007C1D28"/>
    <w:rsid w:val="007C2807"/>
    <w:rsid w:val="007C306D"/>
    <w:rsid w:val="007C3C79"/>
    <w:rsid w:val="007C445A"/>
    <w:rsid w:val="007C46B3"/>
    <w:rsid w:val="007C48CE"/>
    <w:rsid w:val="007C58CC"/>
    <w:rsid w:val="007C59A4"/>
    <w:rsid w:val="007C5C16"/>
    <w:rsid w:val="007C643A"/>
    <w:rsid w:val="007C713D"/>
    <w:rsid w:val="007C71EC"/>
    <w:rsid w:val="007C7A8B"/>
    <w:rsid w:val="007C7FCE"/>
    <w:rsid w:val="007D0227"/>
    <w:rsid w:val="007D02F8"/>
    <w:rsid w:val="007D0434"/>
    <w:rsid w:val="007D047C"/>
    <w:rsid w:val="007D0BF6"/>
    <w:rsid w:val="007D1374"/>
    <w:rsid w:val="007D1947"/>
    <w:rsid w:val="007D1998"/>
    <w:rsid w:val="007D21EF"/>
    <w:rsid w:val="007D31AA"/>
    <w:rsid w:val="007D34C4"/>
    <w:rsid w:val="007D39EC"/>
    <w:rsid w:val="007D3BDB"/>
    <w:rsid w:val="007D3C44"/>
    <w:rsid w:val="007D3DD0"/>
    <w:rsid w:val="007D4750"/>
    <w:rsid w:val="007D490B"/>
    <w:rsid w:val="007D4F90"/>
    <w:rsid w:val="007D566A"/>
    <w:rsid w:val="007D5DC5"/>
    <w:rsid w:val="007D62CA"/>
    <w:rsid w:val="007D6C07"/>
    <w:rsid w:val="007D72D4"/>
    <w:rsid w:val="007D7463"/>
    <w:rsid w:val="007D7498"/>
    <w:rsid w:val="007D74A3"/>
    <w:rsid w:val="007D74D4"/>
    <w:rsid w:val="007D78D6"/>
    <w:rsid w:val="007D7EA6"/>
    <w:rsid w:val="007E028B"/>
    <w:rsid w:val="007E0911"/>
    <w:rsid w:val="007E0FEF"/>
    <w:rsid w:val="007E156E"/>
    <w:rsid w:val="007E16C7"/>
    <w:rsid w:val="007E1AF6"/>
    <w:rsid w:val="007E1BEB"/>
    <w:rsid w:val="007E1EB5"/>
    <w:rsid w:val="007E3522"/>
    <w:rsid w:val="007E3A74"/>
    <w:rsid w:val="007E4495"/>
    <w:rsid w:val="007E499D"/>
    <w:rsid w:val="007E4B26"/>
    <w:rsid w:val="007E7755"/>
    <w:rsid w:val="007E7B70"/>
    <w:rsid w:val="007F0882"/>
    <w:rsid w:val="007F121B"/>
    <w:rsid w:val="007F18BF"/>
    <w:rsid w:val="007F2456"/>
    <w:rsid w:val="007F3C7E"/>
    <w:rsid w:val="007F4033"/>
    <w:rsid w:val="007F4A04"/>
    <w:rsid w:val="007F4C4D"/>
    <w:rsid w:val="007F55A6"/>
    <w:rsid w:val="007F5B0B"/>
    <w:rsid w:val="007F5F1A"/>
    <w:rsid w:val="007F65B8"/>
    <w:rsid w:val="007F65E0"/>
    <w:rsid w:val="007F67A9"/>
    <w:rsid w:val="007F7045"/>
    <w:rsid w:val="00800243"/>
    <w:rsid w:val="008014E8"/>
    <w:rsid w:val="00801965"/>
    <w:rsid w:val="0080196F"/>
    <w:rsid w:val="00802149"/>
    <w:rsid w:val="008023C9"/>
    <w:rsid w:val="00802EDD"/>
    <w:rsid w:val="00803BC4"/>
    <w:rsid w:val="00803D9D"/>
    <w:rsid w:val="0080477A"/>
    <w:rsid w:val="00804898"/>
    <w:rsid w:val="00805103"/>
    <w:rsid w:val="00805292"/>
    <w:rsid w:val="0080539F"/>
    <w:rsid w:val="00806410"/>
    <w:rsid w:val="00806BD2"/>
    <w:rsid w:val="00807A7B"/>
    <w:rsid w:val="00807EA6"/>
    <w:rsid w:val="008111E5"/>
    <w:rsid w:val="00811815"/>
    <w:rsid w:val="00811B87"/>
    <w:rsid w:val="008124D5"/>
    <w:rsid w:val="00812D68"/>
    <w:rsid w:val="00813E1D"/>
    <w:rsid w:val="00814227"/>
    <w:rsid w:val="008144BB"/>
    <w:rsid w:val="00814D77"/>
    <w:rsid w:val="00814D90"/>
    <w:rsid w:val="00814F2C"/>
    <w:rsid w:val="00815396"/>
    <w:rsid w:val="008159A2"/>
    <w:rsid w:val="00815E1C"/>
    <w:rsid w:val="00816E81"/>
    <w:rsid w:val="00820019"/>
    <w:rsid w:val="00820D19"/>
    <w:rsid w:val="00821414"/>
    <w:rsid w:val="00821B59"/>
    <w:rsid w:val="00821D69"/>
    <w:rsid w:val="008222FD"/>
    <w:rsid w:val="008223C5"/>
    <w:rsid w:val="00822880"/>
    <w:rsid w:val="008234ED"/>
    <w:rsid w:val="00823599"/>
    <w:rsid w:val="00823CE5"/>
    <w:rsid w:val="008243E2"/>
    <w:rsid w:val="00824DF3"/>
    <w:rsid w:val="00824F1D"/>
    <w:rsid w:val="0082558A"/>
    <w:rsid w:val="008260E9"/>
    <w:rsid w:val="00826DF6"/>
    <w:rsid w:val="00827445"/>
    <w:rsid w:val="00827592"/>
    <w:rsid w:val="0083070B"/>
    <w:rsid w:val="00830B73"/>
    <w:rsid w:val="008315EE"/>
    <w:rsid w:val="00831608"/>
    <w:rsid w:val="008318E1"/>
    <w:rsid w:val="00831E59"/>
    <w:rsid w:val="00832118"/>
    <w:rsid w:val="00833175"/>
    <w:rsid w:val="008338F3"/>
    <w:rsid w:val="00833DAF"/>
    <w:rsid w:val="00833F12"/>
    <w:rsid w:val="0083621E"/>
    <w:rsid w:val="008368CD"/>
    <w:rsid w:val="00836B1D"/>
    <w:rsid w:val="008370A6"/>
    <w:rsid w:val="00837293"/>
    <w:rsid w:val="00837E3D"/>
    <w:rsid w:val="00837F43"/>
    <w:rsid w:val="00840626"/>
    <w:rsid w:val="00840A10"/>
    <w:rsid w:val="00840CC8"/>
    <w:rsid w:val="00841FDA"/>
    <w:rsid w:val="00842613"/>
    <w:rsid w:val="008428AC"/>
    <w:rsid w:val="0084293E"/>
    <w:rsid w:val="0084343D"/>
    <w:rsid w:val="00843915"/>
    <w:rsid w:val="00843DA9"/>
    <w:rsid w:val="0084467B"/>
    <w:rsid w:val="00844EC6"/>
    <w:rsid w:val="0084506D"/>
    <w:rsid w:val="00845123"/>
    <w:rsid w:val="00845679"/>
    <w:rsid w:val="00845E0A"/>
    <w:rsid w:val="00846445"/>
    <w:rsid w:val="00847565"/>
    <w:rsid w:val="0084786B"/>
    <w:rsid w:val="00847FB6"/>
    <w:rsid w:val="0085078F"/>
    <w:rsid w:val="00850863"/>
    <w:rsid w:val="00851FE0"/>
    <w:rsid w:val="00852A33"/>
    <w:rsid w:val="00852BE7"/>
    <w:rsid w:val="00852F9D"/>
    <w:rsid w:val="008537B6"/>
    <w:rsid w:val="00853C13"/>
    <w:rsid w:val="0085419B"/>
    <w:rsid w:val="00854551"/>
    <w:rsid w:val="00855839"/>
    <w:rsid w:val="00855DAC"/>
    <w:rsid w:val="00855E10"/>
    <w:rsid w:val="008560B7"/>
    <w:rsid w:val="008565C2"/>
    <w:rsid w:val="00856B23"/>
    <w:rsid w:val="00856C14"/>
    <w:rsid w:val="00856D0D"/>
    <w:rsid w:val="00856E00"/>
    <w:rsid w:val="008578B2"/>
    <w:rsid w:val="008603C0"/>
    <w:rsid w:val="00861638"/>
    <w:rsid w:val="00861ABC"/>
    <w:rsid w:val="00862357"/>
    <w:rsid w:val="00862579"/>
    <w:rsid w:val="00862D35"/>
    <w:rsid w:val="00864506"/>
    <w:rsid w:val="008657B5"/>
    <w:rsid w:val="00865A45"/>
    <w:rsid w:val="00866AAD"/>
    <w:rsid w:val="00867F16"/>
    <w:rsid w:val="00870BFF"/>
    <w:rsid w:val="00871627"/>
    <w:rsid w:val="0087177B"/>
    <w:rsid w:val="008718BF"/>
    <w:rsid w:val="00873600"/>
    <w:rsid w:val="00873999"/>
    <w:rsid w:val="00873C3E"/>
    <w:rsid w:val="00873C88"/>
    <w:rsid w:val="008740C6"/>
    <w:rsid w:val="00874444"/>
    <w:rsid w:val="00874E64"/>
    <w:rsid w:val="00874FD8"/>
    <w:rsid w:val="0087581A"/>
    <w:rsid w:val="00875942"/>
    <w:rsid w:val="00876A98"/>
    <w:rsid w:val="00876CAC"/>
    <w:rsid w:val="00876F67"/>
    <w:rsid w:val="0087752D"/>
    <w:rsid w:val="00877671"/>
    <w:rsid w:val="00877A3B"/>
    <w:rsid w:val="0088066D"/>
    <w:rsid w:val="0088196F"/>
    <w:rsid w:val="0088197F"/>
    <w:rsid w:val="00881AE4"/>
    <w:rsid w:val="00882B9A"/>
    <w:rsid w:val="00882F5C"/>
    <w:rsid w:val="00883358"/>
    <w:rsid w:val="008857FC"/>
    <w:rsid w:val="00885BB0"/>
    <w:rsid w:val="00885EDF"/>
    <w:rsid w:val="0088626D"/>
    <w:rsid w:val="00886599"/>
    <w:rsid w:val="008868E3"/>
    <w:rsid w:val="0088691F"/>
    <w:rsid w:val="00887840"/>
    <w:rsid w:val="00887A0B"/>
    <w:rsid w:val="00887E0C"/>
    <w:rsid w:val="00887F02"/>
    <w:rsid w:val="00887F82"/>
    <w:rsid w:val="00890366"/>
    <w:rsid w:val="00891111"/>
    <w:rsid w:val="008911D9"/>
    <w:rsid w:val="00891775"/>
    <w:rsid w:val="008918F0"/>
    <w:rsid w:val="00891CC9"/>
    <w:rsid w:val="008936FB"/>
    <w:rsid w:val="00894209"/>
    <w:rsid w:val="008945ED"/>
    <w:rsid w:val="00894C90"/>
    <w:rsid w:val="0089539E"/>
    <w:rsid w:val="00895C1D"/>
    <w:rsid w:val="00895CEF"/>
    <w:rsid w:val="00895ED6"/>
    <w:rsid w:val="00895FFB"/>
    <w:rsid w:val="0089659E"/>
    <w:rsid w:val="00897662"/>
    <w:rsid w:val="00897A50"/>
    <w:rsid w:val="008A079E"/>
    <w:rsid w:val="008A10B0"/>
    <w:rsid w:val="008A1246"/>
    <w:rsid w:val="008A15AF"/>
    <w:rsid w:val="008A16A9"/>
    <w:rsid w:val="008A1719"/>
    <w:rsid w:val="008A2312"/>
    <w:rsid w:val="008A2F10"/>
    <w:rsid w:val="008A2F58"/>
    <w:rsid w:val="008A38EA"/>
    <w:rsid w:val="008A395A"/>
    <w:rsid w:val="008A3DE3"/>
    <w:rsid w:val="008A4708"/>
    <w:rsid w:val="008A4709"/>
    <w:rsid w:val="008A4938"/>
    <w:rsid w:val="008A4DB1"/>
    <w:rsid w:val="008A5077"/>
    <w:rsid w:val="008A5D60"/>
    <w:rsid w:val="008A5EB5"/>
    <w:rsid w:val="008A609C"/>
    <w:rsid w:val="008A642B"/>
    <w:rsid w:val="008A6500"/>
    <w:rsid w:val="008A6BA5"/>
    <w:rsid w:val="008A6FFC"/>
    <w:rsid w:val="008A7376"/>
    <w:rsid w:val="008B01BA"/>
    <w:rsid w:val="008B03F1"/>
    <w:rsid w:val="008B08D9"/>
    <w:rsid w:val="008B0922"/>
    <w:rsid w:val="008B0DE7"/>
    <w:rsid w:val="008B0E20"/>
    <w:rsid w:val="008B1361"/>
    <w:rsid w:val="008B1633"/>
    <w:rsid w:val="008B17EF"/>
    <w:rsid w:val="008B1A84"/>
    <w:rsid w:val="008B1D23"/>
    <w:rsid w:val="008B23E0"/>
    <w:rsid w:val="008B2716"/>
    <w:rsid w:val="008B32BE"/>
    <w:rsid w:val="008B3626"/>
    <w:rsid w:val="008B3689"/>
    <w:rsid w:val="008B38A9"/>
    <w:rsid w:val="008B3DD6"/>
    <w:rsid w:val="008B427C"/>
    <w:rsid w:val="008B4639"/>
    <w:rsid w:val="008B4737"/>
    <w:rsid w:val="008B4B81"/>
    <w:rsid w:val="008B4F6F"/>
    <w:rsid w:val="008B5B32"/>
    <w:rsid w:val="008B5D31"/>
    <w:rsid w:val="008B6023"/>
    <w:rsid w:val="008B67D4"/>
    <w:rsid w:val="008B6894"/>
    <w:rsid w:val="008B6C43"/>
    <w:rsid w:val="008B6F90"/>
    <w:rsid w:val="008B7C01"/>
    <w:rsid w:val="008C0EF4"/>
    <w:rsid w:val="008C26DA"/>
    <w:rsid w:val="008C2AE7"/>
    <w:rsid w:val="008C2E68"/>
    <w:rsid w:val="008C3ED8"/>
    <w:rsid w:val="008C4058"/>
    <w:rsid w:val="008C449E"/>
    <w:rsid w:val="008C4948"/>
    <w:rsid w:val="008C4BCD"/>
    <w:rsid w:val="008C520C"/>
    <w:rsid w:val="008C553E"/>
    <w:rsid w:val="008C55E8"/>
    <w:rsid w:val="008C5BD0"/>
    <w:rsid w:val="008C5CF2"/>
    <w:rsid w:val="008C642D"/>
    <w:rsid w:val="008C65D5"/>
    <w:rsid w:val="008C70BB"/>
    <w:rsid w:val="008C7733"/>
    <w:rsid w:val="008C78AC"/>
    <w:rsid w:val="008C7A35"/>
    <w:rsid w:val="008D0980"/>
    <w:rsid w:val="008D1631"/>
    <w:rsid w:val="008D26B6"/>
    <w:rsid w:val="008D2E5A"/>
    <w:rsid w:val="008D3A5D"/>
    <w:rsid w:val="008D4903"/>
    <w:rsid w:val="008D5D9A"/>
    <w:rsid w:val="008D611E"/>
    <w:rsid w:val="008D6197"/>
    <w:rsid w:val="008D7386"/>
    <w:rsid w:val="008D759C"/>
    <w:rsid w:val="008D765C"/>
    <w:rsid w:val="008D7889"/>
    <w:rsid w:val="008E02BA"/>
    <w:rsid w:val="008E03C2"/>
    <w:rsid w:val="008E07E2"/>
    <w:rsid w:val="008E0F4C"/>
    <w:rsid w:val="008E1041"/>
    <w:rsid w:val="008E1A1A"/>
    <w:rsid w:val="008E1C26"/>
    <w:rsid w:val="008E3153"/>
    <w:rsid w:val="008E33D7"/>
    <w:rsid w:val="008E3BFC"/>
    <w:rsid w:val="008E4531"/>
    <w:rsid w:val="008E4CA8"/>
    <w:rsid w:val="008E4D7C"/>
    <w:rsid w:val="008E60BE"/>
    <w:rsid w:val="008E66A8"/>
    <w:rsid w:val="008E6810"/>
    <w:rsid w:val="008E7222"/>
    <w:rsid w:val="008F01AE"/>
    <w:rsid w:val="008F0244"/>
    <w:rsid w:val="008F0450"/>
    <w:rsid w:val="008F0551"/>
    <w:rsid w:val="008F071E"/>
    <w:rsid w:val="008F07D3"/>
    <w:rsid w:val="008F090A"/>
    <w:rsid w:val="008F0B55"/>
    <w:rsid w:val="008F0F43"/>
    <w:rsid w:val="008F1F3D"/>
    <w:rsid w:val="008F26EE"/>
    <w:rsid w:val="008F2C79"/>
    <w:rsid w:val="008F330F"/>
    <w:rsid w:val="008F3F0D"/>
    <w:rsid w:val="008F40DA"/>
    <w:rsid w:val="008F444E"/>
    <w:rsid w:val="008F4617"/>
    <w:rsid w:val="008F4CB8"/>
    <w:rsid w:val="008F55F7"/>
    <w:rsid w:val="008F5AFE"/>
    <w:rsid w:val="008F5DD2"/>
    <w:rsid w:val="008F615E"/>
    <w:rsid w:val="008F6398"/>
    <w:rsid w:val="008F7C13"/>
    <w:rsid w:val="009002AA"/>
    <w:rsid w:val="009007C8"/>
    <w:rsid w:val="00900854"/>
    <w:rsid w:val="00900CDF"/>
    <w:rsid w:val="009012B4"/>
    <w:rsid w:val="009013D2"/>
    <w:rsid w:val="0090165B"/>
    <w:rsid w:val="0090186E"/>
    <w:rsid w:val="00901DC2"/>
    <w:rsid w:val="00902106"/>
    <w:rsid w:val="00902745"/>
    <w:rsid w:val="0090292B"/>
    <w:rsid w:val="00902C6E"/>
    <w:rsid w:val="00902E39"/>
    <w:rsid w:val="00903973"/>
    <w:rsid w:val="009040B5"/>
    <w:rsid w:val="00904232"/>
    <w:rsid w:val="00904B6E"/>
    <w:rsid w:val="00905C4E"/>
    <w:rsid w:val="00906657"/>
    <w:rsid w:val="009066F4"/>
    <w:rsid w:val="00906BAC"/>
    <w:rsid w:val="0090767F"/>
    <w:rsid w:val="0090792B"/>
    <w:rsid w:val="00907D08"/>
    <w:rsid w:val="00910058"/>
    <w:rsid w:val="009101CB"/>
    <w:rsid w:val="009102FC"/>
    <w:rsid w:val="009112F1"/>
    <w:rsid w:val="009119C0"/>
    <w:rsid w:val="00911D13"/>
    <w:rsid w:val="00912725"/>
    <w:rsid w:val="00912858"/>
    <w:rsid w:val="00912B29"/>
    <w:rsid w:val="00913664"/>
    <w:rsid w:val="009136F9"/>
    <w:rsid w:val="00913783"/>
    <w:rsid w:val="0091493D"/>
    <w:rsid w:val="00914C2C"/>
    <w:rsid w:val="00914D9E"/>
    <w:rsid w:val="00915006"/>
    <w:rsid w:val="009151F8"/>
    <w:rsid w:val="009155B6"/>
    <w:rsid w:val="00915C07"/>
    <w:rsid w:val="00916219"/>
    <w:rsid w:val="00916671"/>
    <w:rsid w:val="00916880"/>
    <w:rsid w:val="00916DC4"/>
    <w:rsid w:val="009170D2"/>
    <w:rsid w:val="00920ACB"/>
    <w:rsid w:val="009212A0"/>
    <w:rsid w:val="0092182A"/>
    <w:rsid w:val="009225D3"/>
    <w:rsid w:val="00922E08"/>
    <w:rsid w:val="0092339C"/>
    <w:rsid w:val="00924188"/>
    <w:rsid w:val="009248B3"/>
    <w:rsid w:val="00924934"/>
    <w:rsid w:val="009252C1"/>
    <w:rsid w:val="00925AC7"/>
    <w:rsid w:val="00925F69"/>
    <w:rsid w:val="009264E5"/>
    <w:rsid w:val="00926AD9"/>
    <w:rsid w:val="00926BC2"/>
    <w:rsid w:val="009277AA"/>
    <w:rsid w:val="0092794F"/>
    <w:rsid w:val="00927E79"/>
    <w:rsid w:val="00927FE4"/>
    <w:rsid w:val="00930363"/>
    <w:rsid w:val="00930889"/>
    <w:rsid w:val="009310D2"/>
    <w:rsid w:val="00932223"/>
    <w:rsid w:val="0093256C"/>
    <w:rsid w:val="00932DD3"/>
    <w:rsid w:val="00933344"/>
    <w:rsid w:val="0093340E"/>
    <w:rsid w:val="00933529"/>
    <w:rsid w:val="009343DA"/>
    <w:rsid w:val="00934E1A"/>
    <w:rsid w:val="009360B6"/>
    <w:rsid w:val="009361BB"/>
    <w:rsid w:val="0093622C"/>
    <w:rsid w:val="00936B2E"/>
    <w:rsid w:val="00936B54"/>
    <w:rsid w:val="00937798"/>
    <w:rsid w:val="009378EA"/>
    <w:rsid w:val="009401D1"/>
    <w:rsid w:val="0094037A"/>
    <w:rsid w:val="00940883"/>
    <w:rsid w:val="009414B5"/>
    <w:rsid w:val="00941D11"/>
    <w:rsid w:val="00942C5E"/>
    <w:rsid w:val="00943B3A"/>
    <w:rsid w:val="00943E59"/>
    <w:rsid w:val="00944160"/>
    <w:rsid w:val="00944402"/>
    <w:rsid w:val="009446B0"/>
    <w:rsid w:val="00944DCC"/>
    <w:rsid w:val="00944F4A"/>
    <w:rsid w:val="0094544A"/>
    <w:rsid w:val="0094586E"/>
    <w:rsid w:val="00946133"/>
    <w:rsid w:val="00946B21"/>
    <w:rsid w:val="00946DEF"/>
    <w:rsid w:val="00947618"/>
    <w:rsid w:val="00947ECD"/>
    <w:rsid w:val="00950D7D"/>
    <w:rsid w:val="00950EB8"/>
    <w:rsid w:val="00950F4D"/>
    <w:rsid w:val="009513B0"/>
    <w:rsid w:val="00951505"/>
    <w:rsid w:val="00951723"/>
    <w:rsid w:val="00951A82"/>
    <w:rsid w:val="00952041"/>
    <w:rsid w:val="0095205A"/>
    <w:rsid w:val="0095218C"/>
    <w:rsid w:val="00952A58"/>
    <w:rsid w:val="009532CE"/>
    <w:rsid w:val="00953477"/>
    <w:rsid w:val="00953C8C"/>
    <w:rsid w:val="009546FE"/>
    <w:rsid w:val="009550AC"/>
    <w:rsid w:val="00956103"/>
    <w:rsid w:val="00956AE4"/>
    <w:rsid w:val="00956D9B"/>
    <w:rsid w:val="0095715A"/>
    <w:rsid w:val="00957457"/>
    <w:rsid w:val="00960088"/>
    <w:rsid w:val="009600F6"/>
    <w:rsid w:val="0096065B"/>
    <w:rsid w:val="00960F7C"/>
    <w:rsid w:val="00962AB9"/>
    <w:rsid w:val="0096351F"/>
    <w:rsid w:val="00963DBA"/>
    <w:rsid w:val="00964266"/>
    <w:rsid w:val="009646FA"/>
    <w:rsid w:val="009657C6"/>
    <w:rsid w:val="009657E1"/>
    <w:rsid w:val="00965CBF"/>
    <w:rsid w:val="00965F4B"/>
    <w:rsid w:val="009660C6"/>
    <w:rsid w:val="009663FA"/>
    <w:rsid w:val="00966E4A"/>
    <w:rsid w:val="00966FD0"/>
    <w:rsid w:val="0096719E"/>
    <w:rsid w:val="00967377"/>
    <w:rsid w:val="009674D5"/>
    <w:rsid w:val="00967A0E"/>
    <w:rsid w:val="009703C0"/>
    <w:rsid w:val="009703F4"/>
    <w:rsid w:val="0097089A"/>
    <w:rsid w:val="0097139A"/>
    <w:rsid w:val="00971ADD"/>
    <w:rsid w:val="00971B4A"/>
    <w:rsid w:val="00971BE1"/>
    <w:rsid w:val="00971DAF"/>
    <w:rsid w:val="00971E47"/>
    <w:rsid w:val="00971E81"/>
    <w:rsid w:val="00971F5E"/>
    <w:rsid w:val="00972314"/>
    <w:rsid w:val="009729FA"/>
    <w:rsid w:val="00972C30"/>
    <w:rsid w:val="00972E1B"/>
    <w:rsid w:val="0097301F"/>
    <w:rsid w:val="00973A4A"/>
    <w:rsid w:val="009746B9"/>
    <w:rsid w:val="00975103"/>
    <w:rsid w:val="00975359"/>
    <w:rsid w:val="00976322"/>
    <w:rsid w:val="009763C4"/>
    <w:rsid w:val="0097739F"/>
    <w:rsid w:val="00977796"/>
    <w:rsid w:val="00980522"/>
    <w:rsid w:val="009805C3"/>
    <w:rsid w:val="00980603"/>
    <w:rsid w:val="00982494"/>
    <w:rsid w:val="0098267E"/>
    <w:rsid w:val="00982D8E"/>
    <w:rsid w:val="00982F69"/>
    <w:rsid w:val="009834E6"/>
    <w:rsid w:val="009852FB"/>
    <w:rsid w:val="00985EDF"/>
    <w:rsid w:val="0098637E"/>
    <w:rsid w:val="00986E3B"/>
    <w:rsid w:val="009900E9"/>
    <w:rsid w:val="009903A5"/>
    <w:rsid w:val="0099112B"/>
    <w:rsid w:val="00991DBD"/>
    <w:rsid w:val="00992684"/>
    <w:rsid w:val="00992794"/>
    <w:rsid w:val="0099298D"/>
    <w:rsid w:val="009938A1"/>
    <w:rsid w:val="0099453A"/>
    <w:rsid w:val="009951C3"/>
    <w:rsid w:val="009953BD"/>
    <w:rsid w:val="00995757"/>
    <w:rsid w:val="00995758"/>
    <w:rsid w:val="00995B3F"/>
    <w:rsid w:val="00995CFC"/>
    <w:rsid w:val="00995EBD"/>
    <w:rsid w:val="00996421"/>
    <w:rsid w:val="009965E4"/>
    <w:rsid w:val="00996C98"/>
    <w:rsid w:val="00997093"/>
    <w:rsid w:val="00997B8A"/>
    <w:rsid w:val="00997CAC"/>
    <w:rsid w:val="00997F39"/>
    <w:rsid w:val="009A0A16"/>
    <w:rsid w:val="009A15A6"/>
    <w:rsid w:val="009A1779"/>
    <w:rsid w:val="009A1810"/>
    <w:rsid w:val="009A1B40"/>
    <w:rsid w:val="009A252E"/>
    <w:rsid w:val="009A2663"/>
    <w:rsid w:val="009A268A"/>
    <w:rsid w:val="009A2AF3"/>
    <w:rsid w:val="009A34C8"/>
    <w:rsid w:val="009A3890"/>
    <w:rsid w:val="009A4219"/>
    <w:rsid w:val="009A4519"/>
    <w:rsid w:val="009A4953"/>
    <w:rsid w:val="009A4A14"/>
    <w:rsid w:val="009A4BB3"/>
    <w:rsid w:val="009A4C07"/>
    <w:rsid w:val="009A4C49"/>
    <w:rsid w:val="009A52B1"/>
    <w:rsid w:val="009A5BF9"/>
    <w:rsid w:val="009A624B"/>
    <w:rsid w:val="009A6281"/>
    <w:rsid w:val="009A655F"/>
    <w:rsid w:val="009A6574"/>
    <w:rsid w:val="009A6A00"/>
    <w:rsid w:val="009A7882"/>
    <w:rsid w:val="009A7CC8"/>
    <w:rsid w:val="009B0132"/>
    <w:rsid w:val="009B07AC"/>
    <w:rsid w:val="009B0EEA"/>
    <w:rsid w:val="009B1299"/>
    <w:rsid w:val="009B1BBC"/>
    <w:rsid w:val="009B1DFF"/>
    <w:rsid w:val="009B1FBB"/>
    <w:rsid w:val="009B2526"/>
    <w:rsid w:val="009B2A64"/>
    <w:rsid w:val="009B2AD2"/>
    <w:rsid w:val="009B2BEF"/>
    <w:rsid w:val="009B3347"/>
    <w:rsid w:val="009B4295"/>
    <w:rsid w:val="009B4EEC"/>
    <w:rsid w:val="009B54C3"/>
    <w:rsid w:val="009B5688"/>
    <w:rsid w:val="009B57EB"/>
    <w:rsid w:val="009B5A6E"/>
    <w:rsid w:val="009B5CB0"/>
    <w:rsid w:val="009B5D5B"/>
    <w:rsid w:val="009B639E"/>
    <w:rsid w:val="009B64DF"/>
    <w:rsid w:val="009B662C"/>
    <w:rsid w:val="009B66F2"/>
    <w:rsid w:val="009B6CA5"/>
    <w:rsid w:val="009B6D18"/>
    <w:rsid w:val="009B7031"/>
    <w:rsid w:val="009B7698"/>
    <w:rsid w:val="009B77DC"/>
    <w:rsid w:val="009B7866"/>
    <w:rsid w:val="009B7C35"/>
    <w:rsid w:val="009C046E"/>
    <w:rsid w:val="009C05EB"/>
    <w:rsid w:val="009C07A0"/>
    <w:rsid w:val="009C0BF8"/>
    <w:rsid w:val="009C1050"/>
    <w:rsid w:val="009C10CA"/>
    <w:rsid w:val="009C1A27"/>
    <w:rsid w:val="009C26E0"/>
    <w:rsid w:val="009C35A0"/>
    <w:rsid w:val="009C3758"/>
    <w:rsid w:val="009C3D10"/>
    <w:rsid w:val="009C3DF7"/>
    <w:rsid w:val="009C58DF"/>
    <w:rsid w:val="009C6C33"/>
    <w:rsid w:val="009C6EB4"/>
    <w:rsid w:val="009C6F59"/>
    <w:rsid w:val="009C7328"/>
    <w:rsid w:val="009C757D"/>
    <w:rsid w:val="009C7FD0"/>
    <w:rsid w:val="009D0F32"/>
    <w:rsid w:val="009D1559"/>
    <w:rsid w:val="009D1604"/>
    <w:rsid w:val="009D1E06"/>
    <w:rsid w:val="009D2E15"/>
    <w:rsid w:val="009D2F43"/>
    <w:rsid w:val="009D3A38"/>
    <w:rsid w:val="009D487E"/>
    <w:rsid w:val="009D49CE"/>
    <w:rsid w:val="009D4B75"/>
    <w:rsid w:val="009D4D90"/>
    <w:rsid w:val="009D5118"/>
    <w:rsid w:val="009D51EE"/>
    <w:rsid w:val="009D533C"/>
    <w:rsid w:val="009D7C2D"/>
    <w:rsid w:val="009D7F38"/>
    <w:rsid w:val="009E096A"/>
    <w:rsid w:val="009E0A3C"/>
    <w:rsid w:val="009E0CB8"/>
    <w:rsid w:val="009E13AA"/>
    <w:rsid w:val="009E22E8"/>
    <w:rsid w:val="009E2766"/>
    <w:rsid w:val="009E27A4"/>
    <w:rsid w:val="009E2CD6"/>
    <w:rsid w:val="009E2F1F"/>
    <w:rsid w:val="009E344E"/>
    <w:rsid w:val="009E40CC"/>
    <w:rsid w:val="009E4113"/>
    <w:rsid w:val="009E4B31"/>
    <w:rsid w:val="009E5CB2"/>
    <w:rsid w:val="009E5EA0"/>
    <w:rsid w:val="009E640E"/>
    <w:rsid w:val="009E676C"/>
    <w:rsid w:val="009E68E0"/>
    <w:rsid w:val="009E762C"/>
    <w:rsid w:val="009E78D7"/>
    <w:rsid w:val="009E7989"/>
    <w:rsid w:val="009E7E38"/>
    <w:rsid w:val="009F0438"/>
    <w:rsid w:val="009F06A9"/>
    <w:rsid w:val="009F092B"/>
    <w:rsid w:val="009F0B34"/>
    <w:rsid w:val="009F0BFC"/>
    <w:rsid w:val="009F1383"/>
    <w:rsid w:val="009F1B0F"/>
    <w:rsid w:val="009F1F2A"/>
    <w:rsid w:val="009F1FC5"/>
    <w:rsid w:val="009F2BC1"/>
    <w:rsid w:val="009F33E0"/>
    <w:rsid w:val="009F4232"/>
    <w:rsid w:val="009F439F"/>
    <w:rsid w:val="009F49DF"/>
    <w:rsid w:val="009F5108"/>
    <w:rsid w:val="009F56B3"/>
    <w:rsid w:val="009F5F79"/>
    <w:rsid w:val="009F64C5"/>
    <w:rsid w:val="009F6C12"/>
    <w:rsid w:val="009F6D30"/>
    <w:rsid w:val="009F7E9B"/>
    <w:rsid w:val="00A00168"/>
    <w:rsid w:val="00A007CB"/>
    <w:rsid w:val="00A008AC"/>
    <w:rsid w:val="00A00D7F"/>
    <w:rsid w:val="00A00FC5"/>
    <w:rsid w:val="00A02C7D"/>
    <w:rsid w:val="00A034EA"/>
    <w:rsid w:val="00A036B9"/>
    <w:rsid w:val="00A043E4"/>
    <w:rsid w:val="00A04435"/>
    <w:rsid w:val="00A04867"/>
    <w:rsid w:val="00A04F10"/>
    <w:rsid w:val="00A05498"/>
    <w:rsid w:val="00A05DB0"/>
    <w:rsid w:val="00A06788"/>
    <w:rsid w:val="00A06AB3"/>
    <w:rsid w:val="00A06AC7"/>
    <w:rsid w:val="00A06D43"/>
    <w:rsid w:val="00A0714C"/>
    <w:rsid w:val="00A073B0"/>
    <w:rsid w:val="00A07E0A"/>
    <w:rsid w:val="00A1081E"/>
    <w:rsid w:val="00A10E26"/>
    <w:rsid w:val="00A1107E"/>
    <w:rsid w:val="00A11216"/>
    <w:rsid w:val="00A112A5"/>
    <w:rsid w:val="00A1146C"/>
    <w:rsid w:val="00A114A4"/>
    <w:rsid w:val="00A11622"/>
    <w:rsid w:val="00A11E5F"/>
    <w:rsid w:val="00A12011"/>
    <w:rsid w:val="00A12E4F"/>
    <w:rsid w:val="00A12F6A"/>
    <w:rsid w:val="00A13420"/>
    <w:rsid w:val="00A13AF2"/>
    <w:rsid w:val="00A13EA5"/>
    <w:rsid w:val="00A1424D"/>
    <w:rsid w:val="00A14F7C"/>
    <w:rsid w:val="00A15434"/>
    <w:rsid w:val="00A1555F"/>
    <w:rsid w:val="00A15688"/>
    <w:rsid w:val="00A15F0D"/>
    <w:rsid w:val="00A16189"/>
    <w:rsid w:val="00A162A0"/>
    <w:rsid w:val="00A16363"/>
    <w:rsid w:val="00A163F0"/>
    <w:rsid w:val="00A1660C"/>
    <w:rsid w:val="00A17064"/>
    <w:rsid w:val="00A171B4"/>
    <w:rsid w:val="00A17585"/>
    <w:rsid w:val="00A17D6B"/>
    <w:rsid w:val="00A2048A"/>
    <w:rsid w:val="00A2053E"/>
    <w:rsid w:val="00A20B5C"/>
    <w:rsid w:val="00A217E6"/>
    <w:rsid w:val="00A21D48"/>
    <w:rsid w:val="00A22013"/>
    <w:rsid w:val="00A22875"/>
    <w:rsid w:val="00A23C6D"/>
    <w:rsid w:val="00A23FF6"/>
    <w:rsid w:val="00A24538"/>
    <w:rsid w:val="00A25707"/>
    <w:rsid w:val="00A25745"/>
    <w:rsid w:val="00A25788"/>
    <w:rsid w:val="00A2646C"/>
    <w:rsid w:val="00A26E75"/>
    <w:rsid w:val="00A26F09"/>
    <w:rsid w:val="00A27517"/>
    <w:rsid w:val="00A27755"/>
    <w:rsid w:val="00A27D89"/>
    <w:rsid w:val="00A30283"/>
    <w:rsid w:val="00A30BE5"/>
    <w:rsid w:val="00A31381"/>
    <w:rsid w:val="00A3182D"/>
    <w:rsid w:val="00A31D78"/>
    <w:rsid w:val="00A31F07"/>
    <w:rsid w:val="00A322A6"/>
    <w:rsid w:val="00A33238"/>
    <w:rsid w:val="00A3329F"/>
    <w:rsid w:val="00A335AE"/>
    <w:rsid w:val="00A3373B"/>
    <w:rsid w:val="00A338AB"/>
    <w:rsid w:val="00A33DC1"/>
    <w:rsid w:val="00A34088"/>
    <w:rsid w:val="00A3438B"/>
    <w:rsid w:val="00A34BD1"/>
    <w:rsid w:val="00A34FED"/>
    <w:rsid w:val="00A36353"/>
    <w:rsid w:val="00A363DC"/>
    <w:rsid w:val="00A369A2"/>
    <w:rsid w:val="00A36A94"/>
    <w:rsid w:val="00A370C4"/>
    <w:rsid w:val="00A376C4"/>
    <w:rsid w:val="00A376E7"/>
    <w:rsid w:val="00A40053"/>
    <w:rsid w:val="00A405F8"/>
    <w:rsid w:val="00A40DE4"/>
    <w:rsid w:val="00A414FA"/>
    <w:rsid w:val="00A4175D"/>
    <w:rsid w:val="00A41DBA"/>
    <w:rsid w:val="00A41EEE"/>
    <w:rsid w:val="00A4209F"/>
    <w:rsid w:val="00A42655"/>
    <w:rsid w:val="00A426AE"/>
    <w:rsid w:val="00A42E4D"/>
    <w:rsid w:val="00A4320F"/>
    <w:rsid w:val="00A434FB"/>
    <w:rsid w:val="00A44128"/>
    <w:rsid w:val="00A4437B"/>
    <w:rsid w:val="00A44493"/>
    <w:rsid w:val="00A448D8"/>
    <w:rsid w:val="00A4620C"/>
    <w:rsid w:val="00A46A23"/>
    <w:rsid w:val="00A46C48"/>
    <w:rsid w:val="00A4736A"/>
    <w:rsid w:val="00A475E9"/>
    <w:rsid w:val="00A50202"/>
    <w:rsid w:val="00A50A3C"/>
    <w:rsid w:val="00A50D70"/>
    <w:rsid w:val="00A51F0F"/>
    <w:rsid w:val="00A529AC"/>
    <w:rsid w:val="00A52C15"/>
    <w:rsid w:val="00A52D82"/>
    <w:rsid w:val="00A53237"/>
    <w:rsid w:val="00A535CF"/>
    <w:rsid w:val="00A53FD1"/>
    <w:rsid w:val="00A54066"/>
    <w:rsid w:val="00A54243"/>
    <w:rsid w:val="00A54277"/>
    <w:rsid w:val="00A553CE"/>
    <w:rsid w:val="00A55BF2"/>
    <w:rsid w:val="00A55D87"/>
    <w:rsid w:val="00A56549"/>
    <w:rsid w:val="00A56571"/>
    <w:rsid w:val="00A566C3"/>
    <w:rsid w:val="00A56A02"/>
    <w:rsid w:val="00A57033"/>
    <w:rsid w:val="00A571CF"/>
    <w:rsid w:val="00A57ED2"/>
    <w:rsid w:val="00A61720"/>
    <w:rsid w:val="00A62391"/>
    <w:rsid w:val="00A6254D"/>
    <w:rsid w:val="00A62C87"/>
    <w:rsid w:val="00A62F88"/>
    <w:rsid w:val="00A63311"/>
    <w:rsid w:val="00A634E4"/>
    <w:rsid w:val="00A64990"/>
    <w:rsid w:val="00A64BA5"/>
    <w:rsid w:val="00A6520B"/>
    <w:rsid w:val="00A65A82"/>
    <w:rsid w:val="00A65D95"/>
    <w:rsid w:val="00A65EC2"/>
    <w:rsid w:val="00A661C9"/>
    <w:rsid w:val="00A663FC"/>
    <w:rsid w:val="00A66892"/>
    <w:rsid w:val="00A66BBA"/>
    <w:rsid w:val="00A67D97"/>
    <w:rsid w:val="00A67DD8"/>
    <w:rsid w:val="00A7098F"/>
    <w:rsid w:val="00A710F6"/>
    <w:rsid w:val="00A7177E"/>
    <w:rsid w:val="00A719DF"/>
    <w:rsid w:val="00A725F1"/>
    <w:rsid w:val="00A727AD"/>
    <w:rsid w:val="00A735C9"/>
    <w:rsid w:val="00A742FD"/>
    <w:rsid w:val="00A745FD"/>
    <w:rsid w:val="00A7470C"/>
    <w:rsid w:val="00A7477D"/>
    <w:rsid w:val="00A74CB6"/>
    <w:rsid w:val="00A75324"/>
    <w:rsid w:val="00A7588C"/>
    <w:rsid w:val="00A75A30"/>
    <w:rsid w:val="00A75CC3"/>
    <w:rsid w:val="00A76FCB"/>
    <w:rsid w:val="00A77071"/>
    <w:rsid w:val="00A770F5"/>
    <w:rsid w:val="00A77AB0"/>
    <w:rsid w:val="00A8004B"/>
    <w:rsid w:val="00A80813"/>
    <w:rsid w:val="00A80CBC"/>
    <w:rsid w:val="00A81F9B"/>
    <w:rsid w:val="00A82146"/>
    <w:rsid w:val="00A821A5"/>
    <w:rsid w:val="00A822C2"/>
    <w:rsid w:val="00A8248F"/>
    <w:rsid w:val="00A824D0"/>
    <w:rsid w:val="00A8273B"/>
    <w:rsid w:val="00A82845"/>
    <w:rsid w:val="00A82D91"/>
    <w:rsid w:val="00A82F1D"/>
    <w:rsid w:val="00A834EC"/>
    <w:rsid w:val="00A85DD6"/>
    <w:rsid w:val="00A866DA"/>
    <w:rsid w:val="00A871AA"/>
    <w:rsid w:val="00A8729C"/>
    <w:rsid w:val="00A90403"/>
    <w:rsid w:val="00A90F20"/>
    <w:rsid w:val="00A91121"/>
    <w:rsid w:val="00A91C5A"/>
    <w:rsid w:val="00A921D7"/>
    <w:rsid w:val="00A93CE8"/>
    <w:rsid w:val="00A93DD5"/>
    <w:rsid w:val="00A94195"/>
    <w:rsid w:val="00A94276"/>
    <w:rsid w:val="00A942D5"/>
    <w:rsid w:val="00A94C4A"/>
    <w:rsid w:val="00A94E03"/>
    <w:rsid w:val="00A95D36"/>
    <w:rsid w:val="00A9663C"/>
    <w:rsid w:val="00A966AE"/>
    <w:rsid w:val="00A9709E"/>
    <w:rsid w:val="00A97825"/>
    <w:rsid w:val="00A97A2F"/>
    <w:rsid w:val="00A97CBD"/>
    <w:rsid w:val="00AA10A0"/>
    <w:rsid w:val="00AA13E3"/>
    <w:rsid w:val="00AA21D8"/>
    <w:rsid w:val="00AA2DEF"/>
    <w:rsid w:val="00AA2E54"/>
    <w:rsid w:val="00AA33F3"/>
    <w:rsid w:val="00AA34B9"/>
    <w:rsid w:val="00AA4578"/>
    <w:rsid w:val="00AA53A3"/>
    <w:rsid w:val="00AA53C4"/>
    <w:rsid w:val="00AA5931"/>
    <w:rsid w:val="00AA624C"/>
    <w:rsid w:val="00AA6434"/>
    <w:rsid w:val="00AA6817"/>
    <w:rsid w:val="00AA70C5"/>
    <w:rsid w:val="00AA7569"/>
    <w:rsid w:val="00AA77AB"/>
    <w:rsid w:val="00AB0352"/>
    <w:rsid w:val="00AB1758"/>
    <w:rsid w:val="00AB1F8B"/>
    <w:rsid w:val="00AB2531"/>
    <w:rsid w:val="00AB2730"/>
    <w:rsid w:val="00AB279A"/>
    <w:rsid w:val="00AB2BD0"/>
    <w:rsid w:val="00AB2E4E"/>
    <w:rsid w:val="00AB33DC"/>
    <w:rsid w:val="00AB385B"/>
    <w:rsid w:val="00AB3AA6"/>
    <w:rsid w:val="00AB3B6C"/>
    <w:rsid w:val="00AB3C3A"/>
    <w:rsid w:val="00AB3E7E"/>
    <w:rsid w:val="00AB49CE"/>
    <w:rsid w:val="00AB4DBB"/>
    <w:rsid w:val="00AB5182"/>
    <w:rsid w:val="00AB52DE"/>
    <w:rsid w:val="00AB544E"/>
    <w:rsid w:val="00AB5688"/>
    <w:rsid w:val="00AB58EE"/>
    <w:rsid w:val="00AB5CE8"/>
    <w:rsid w:val="00AB63BB"/>
    <w:rsid w:val="00AB697C"/>
    <w:rsid w:val="00AB7092"/>
    <w:rsid w:val="00AB71AD"/>
    <w:rsid w:val="00AB73E5"/>
    <w:rsid w:val="00AB75FC"/>
    <w:rsid w:val="00AB7C27"/>
    <w:rsid w:val="00AC0182"/>
    <w:rsid w:val="00AC07C4"/>
    <w:rsid w:val="00AC0FB0"/>
    <w:rsid w:val="00AC19A7"/>
    <w:rsid w:val="00AC2768"/>
    <w:rsid w:val="00AC397C"/>
    <w:rsid w:val="00AC3CF9"/>
    <w:rsid w:val="00AC3DBA"/>
    <w:rsid w:val="00AC3E0D"/>
    <w:rsid w:val="00AC3F2F"/>
    <w:rsid w:val="00AC41AF"/>
    <w:rsid w:val="00AC4463"/>
    <w:rsid w:val="00AC4C1E"/>
    <w:rsid w:val="00AC4C72"/>
    <w:rsid w:val="00AC4F88"/>
    <w:rsid w:val="00AC544B"/>
    <w:rsid w:val="00AC6216"/>
    <w:rsid w:val="00AC623F"/>
    <w:rsid w:val="00AC6404"/>
    <w:rsid w:val="00AC676C"/>
    <w:rsid w:val="00AC68A9"/>
    <w:rsid w:val="00AC6EA4"/>
    <w:rsid w:val="00AC72E7"/>
    <w:rsid w:val="00AC7310"/>
    <w:rsid w:val="00AC73E9"/>
    <w:rsid w:val="00AD00B8"/>
    <w:rsid w:val="00AD0F07"/>
    <w:rsid w:val="00AD1351"/>
    <w:rsid w:val="00AD14D2"/>
    <w:rsid w:val="00AD181D"/>
    <w:rsid w:val="00AD20E4"/>
    <w:rsid w:val="00AD2244"/>
    <w:rsid w:val="00AD2E09"/>
    <w:rsid w:val="00AD2F3F"/>
    <w:rsid w:val="00AD2F93"/>
    <w:rsid w:val="00AD339F"/>
    <w:rsid w:val="00AD3500"/>
    <w:rsid w:val="00AD36AE"/>
    <w:rsid w:val="00AD3AC2"/>
    <w:rsid w:val="00AD4673"/>
    <w:rsid w:val="00AD4DB7"/>
    <w:rsid w:val="00AD4F70"/>
    <w:rsid w:val="00AD4F82"/>
    <w:rsid w:val="00AD5B88"/>
    <w:rsid w:val="00AD5C55"/>
    <w:rsid w:val="00AD5E44"/>
    <w:rsid w:val="00AD5F1A"/>
    <w:rsid w:val="00AD6930"/>
    <w:rsid w:val="00AD6E32"/>
    <w:rsid w:val="00AD741D"/>
    <w:rsid w:val="00AE000A"/>
    <w:rsid w:val="00AE03FC"/>
    <w:rsid w:val="00AE095F"/>
    <w:rsid w:val="00AE10C2"/>
    <w:rsid w:val="00AE1919"/>
    <w:rsid w:val="00AE27A3"/>
    <w:rsid w:val="00AE2F29"/>
    <w:rsid w:val="00AE3170"/>
    <w:rsid w:val="00AE349D"/>
    <w:rsid w:val="00AE382A"/>
    <w:rsid w:val="00AE3F0C"/>
    <w:rsid w:val="00AE3F87"/>
    <w:rsid w:val="00AE41EF"/>
    <w:rsid w:val="00AE5496"/>
    <w:rsid w:val="00AE56AA"/>
    <w:rsid w:val="00AE590D"/>
    <w:rsid w:val="00AE62A3"/>
    <w:rsid w:val="00AE6A8C"/>
    <w:rsid w:val="00AE787C"/>
    <w:rsid w:val="00AE7983"/>
    <w:rsid w:val="00AE7C20"/>
    <w:rsid w:val="00AE7C78"/>
    <w:rsid w:val="00AF01A5"/>
    <w:rsid w:val="00AF1401"/>
    <w:rsid w:val="00AF1844"/>
    <w:rsid w:val="00AF3CCE"/>
    <w:rsid w:val="00AF539C"/>
    <w:rsid w:val="00AF59FF"/>
    <w:rsid w:val="00AF5EE3"/>
    <w:rsid w:val="00AF6558"/>
    <w:rsid w:val="00AF6FD0"/>
    <w:rsid w:val="00AF72A3"/>
    <w:rsid w:val="00AF784D"/>
    <w:rsid w:val="00B00671"/>
    <w:rsid w:val="00B00CAC"/>
    <w:rsid w:val="00B01AC4"/>
    <w:rsid w:val="00B02011"/>
    <w:rsid w:val="00B027CD"/>
    <w:rsid w:val="00B0357A"/>
    <w:rsid w:val="00B037BA"/>
    <w:rsid w:val="00B03BB0"/>
    <w:rsid w:val="00B03D76"/>
    <w:rsid w:val="00B04CC8"/>
    <w:rsid w:val="00B0561A"/>
    <w:rsid w:val="00B0571B"/>
    <w:rsid w:val="00B06B1F"/>
    <w:rsid w:val="00B070F4"/>
    <w:rsid w:val="00B07170"/>
    <w:rsid w:val="00B07332"/>
    <w:rsid w:val="00B0742E"/>
    <w:rsid w:val="00B076BE"/>
    <w:rsid w:val="00B07845"/>
    <w:rsid w:val="00B105B5"/>
    <w:rsid w:val="00B10AC8"/>
    <w:rsid w:val="00B10BCD"/>
    <w:rsid w:val="00B10C64"/>
    <w:rsid w:val="00B1270B"/>
    <w:rsid w:val="00B12F1F"/>
    <w:rsid w:val="00B138A4"/>
    <w:rsid w:val="00B13C9E"/>
    <w:rsid w:val="00B14432"/>
    <w:rsid w:val="00B149AA"/>
    <w:rsid w:val="00B1541A"/>
    <w:rsid w:val="00B154C1"/>
    <w:rsid w:val="00B15700"/>
    <w:rsid w:val="00B15D63"/>
    <w:rsid w:val="00B1640A"/>
    <w:rsid w:val="00B201CD"/>
    <w:rsid w:val="00B20538"/>
    <w:rsid w:val="00B20D74"/>
    <w:rsid w:val="00B21980"/>
    <w:rsid w:val="00B21D12"/>
    <w:rsid w:val="00B22998"/>
    <w:rsid w:val="00B22999"/>
    <w:rsid w:val="00B22AB6"/>
    <w:rsid w:val="00B22CCC"/>
    <w:rsid w:val="00B23492"/>
    <w:rsid w:val="00B2387E"/>
    <w:rsid w:val="00B23887"/>
    <w:rsid w:val="00B24989"/>
    <w:rsid w:val="00B24C6F"/>
    <w:rsid w:val="00B24EB0"/>
    <w:rsid w:val="00B24EDE"/>
    <w:rsid w:val="00B2521F"/>
    <w:rsid w:val="00B2530C"/>
    <w:rsid w:val="00B26031"/>
    <w:rsid w:val="00B2687F"/>
    <w:rsid w:val="00B26D72"/>
    <w:rsid w:val="00B27F43"/>
    <w:rsid w:val="00B30655"/>
    <w:rsid w:val="00B30731"/>
    <w:rsid w:val="00B3091F"/>
    <w:rsid w:val="00B30966"/>
    <w:rsid w:val="00B317B5"/>
    <w:rsid w:val="00B31AF8"/>
    <w:rsid w:val="00B31C19"/>
    <w:rsid w:val="00B31C21"/>
    <w:rsid w:val="00B326A6"/>
    <w:rsid w:val="00B32DF0"/>
    <w:rsid w:val="00B32F11"/>
    <w:rsid w:val="00B3350C"/>
    <w:rsid w:val="00B34C6B"/>
    <w:rsid w:val="00B34CA3"/>
    <w:rsid w:val="00B350E5"/>
    <w:rsid w:val="00B35E15"/>
    <w:rsid w:val="00B362B4"/>
    <w:rsid w:val="00B36844"/>
    <w:rsid w:val="00B36A12"/>
    <w:rsid w:val="00B36A37"/>
    <w:rsid w:val="00B37574"/>
    <w:rsid w:val="00B4001E"/>
    <w:rsid w:val="00B404B3"/>
    <w:rsid w:val="00B40E09"/>
    <w:rsid w:val="00B40E95"/>
    <w:rsid w:val="00B40ED5"/>
    <w:rsid w:val="00B412FE"/>
    <w:rsid w:val="00B4170E"/>
    <w:rsid w:val="00B41F68"/>
    <w:rsid w:val="00B43577"/>
    <w:rsid w:val="00B43793"/>
    <w:rsid w:val="00B43DF1"/>
    <w:rsid w:val="00B44838"/>
    <w:rsid w:val="00B44CA5"/>
    <w:rsid w:val="00B4532F"/>
    <w:rsid w:val="00B45CBE"/>
    <w:rsid w:val="00B4604A"/>
    <w:rsid w:val="00B46840"/>
    <w:rsid w:val="00B46A63"/>
    <w:rsid w:val="00B46C1C"/>
    <w:rsid w:val="00B46C93"/>
    <w:rsid w:val="00B47C0B"/>
    <w:rsid w:val="00B47E3A"/>
    <w:rsid w:val="00B50442"/>
    <w:rsid w:val="00B50717"/>
    <w:rsid w:val="00B510FF"/>
    <w:rsid w:val="00B51159"/>
    <w:rsid w:val="00B51445"/>
    <w:rsid w:val="00B52532"/>
    <w:rsid w:val="00B5295E"/>
    <w:rsid w:val="00B52E59"/>
    <w:rsid w:val="00B52EA7"/>
    <w:rsid w:val="00B54348"/>
    <w:rsid w:val="00B545A3"/>
    <w:rsid w:val="00B547C0"/>
    <w:rsid w:val="00B55117"/>
    <w:rsid w:val="00B55962"/>
    <w:rsid w:val="00B56333"/>
    <w:rsid w:val="00B56A4C"/>
    <w:rsid w:val="00B56F49"/>
    <w:rsid w:val="00B57135"/>
    <w:rsid w:val="00B57388"/>
    <w:rsid w:val="00B57C7A"/>
    <w:rsid w:val="00B57FB9"/>
    <w:rsid w:val="00B609F6"/>
    <w:rsid w:val="00B61B66"/>
    <w:rsid w:val="00B61EC2"/>
    <w:rsid w:val="00B61F19"/>
    <w:rsid w:val="00B629E0"/>
    <w:rsid w:val="00B6303D"/>
    <w:rsid w:val="00B63470"/>
    <w:rsid w:val="00B63C2B"/>
    <w:rsid w:val="00B64057"/>
    <w:rsid w:val="00B642BF"/>
    <w:rsid w:val="00B6621D"/>
    <w:rsid w:val="00B670D2"/>
    <w:rsid w:val="00B67365"/>
    <w:rsid w:val="00B6737C"/>
    <w:rsid w:val="00B67E43"/>
    <w:rsid w:val="00B702CC"/>
    <w:rsid w:val="00B70BBF"/>
    <w:rsid w:val="00B70E1B"/>
    <w:rsid w:val="00B714EF"/>
    <w:rsid w:val="00B71B38"/>
    <w:rsid w:val="00B728D6"/>
    <w:rsid w:val="00B72A02"/>
    <w:rsid w:val="00B73188"/>
    <w:rsid w:val="00B737AE"/>
    <w:rsid w:val="00B73F0B"/>
    <w:rsid w:val="00B748C0"/>
    <w:rsid w:val="00B74A03"/>
    <w:rsid w:val="00B74D6F"/>
    <w:rsid w:val="00B761CF"/>
    <w:rsid w:val="00B76322"/>
    <w:rsid w:val="00B764D4"/>
    <w:rsid w:val="00B769AD"/>
    <w:rsid w:val="00B76C6B"/>
    <w:rsid w:val="00B76D91"/>
    <w:rsid w:val="00B801D6"/>
    <w:rsid w:val="00B8033F"/>
    <w:rsid w:val="00B81A79"/>
    <w:rsid w:val="00B82EC9"/>
    <w:rsid w:val="00B83344"/>
    <w:rsid w:val="00B834C1"/>
    <w:rsid w:val="00B835C2"/>
    <w:rsid w:val="00B83A58"/>
    <w:rsid w:val="00B83BF5"/>
    <w:rsid w:val="00B84798"/>
    <w:rsid w:val="00B84E97"/>
    <w:rsid w:val="00B8535A"/>
    <w:rsid w:val="00B85496"/>
    <w:rsid w:val="00B85648"/>
    <w:rsid w:val="00B85CB2"/>
    <w:rsid w:val="00B85D5D"/>
    <w:rsid w:val="00B85E9B"/>
    <w:rsid w:val="00B86165"/>
    <w:rsid w:val="00B86348"/>
    <w:rsid w:val="00B866E5"/>
    <w:rsid w:val="00B86989"/>
    <w:rsid w:val="00B86A86"/>
    <w:rsid w:val="00B87043"/>
    <w:rsid w:val="00B900A2"/>
    <w:rsid w:val="00B90537"/>
    <w:rsid w:val="00B90E0B"/>
    <w:rsid w:val="00B913E6"/>
    <w:rsid w:val="00B922BF"/>
    <w:rsid w:val="00B93761"/>
    <w:rsid w:val="00B93EDA"/>
    <w:rsid w:val="00B941F6"/>
    <w:rsid w:val="00B94390"/>
    <w:rsid w:val="00B94984"/>
    <w:rsid w:val="00B9524A"/>
    <w:rsid w:val="00B95C9E"/>
    <w:rsid w:val="00B964C8"/>
    <w:rsid w:val="00B9656A"/>
    <w:rsid w:val="00B97913"/>
    <w:rsid w:val="00B97E24"/>
    <w:rsid w:val="00BA075F"/>
    <w:rsid w:val="00BA101C"/>
    <w:rsid w:val="00BA1592"/>
    <w:rsid w:val="00BA1765"/>
    <w:rsid w:val="00BA1DBD"/>
    <w:rsid w:val="00BA2AF6"/>
    <w:rsid w:val="00BA2B2D"/>
    <w:rsid w:val="00BA35DB"/>
    <w:rsid w:val="00BA3E12"/>
    <w:rsid w:val="00BA3E22"/>
    <w:rsid w:val="00BA4B9E"/>
    <w:rsid w:val="00BA522D"/>
    <w:rsid w:val="00BA59AF"/>
    <w:rsid w:val="00BA5F82"/>
    <w:rsid w:val="00BA5FCC"/>
    <w:rsid w:val="00BA63E0"/>
    <w:rsid w:val="00BA7516"/>
    <w:rsid w:val="00BA753E"/>
    <w:rsid w:val="00BA78D7"/>
    <w:rsid w:val="00BB0165"/>
    <w:rsid w:val="00BB01F6"/>
    <w:rsid w:val="00BB089A"/>
    <w:rsid w:val="00BB0F12"/>
    <w:rsid w:val="00BB1432"/>
    <w:rsid w:val="00BB1A3D"/>
    <w:rsid w:val="00BB1AEA"/>
    <w:rsid w:val="00BB1DDC"/>
    <w:rsid w:val="00BB1FAD"/>
    <w:rsid w:val="00BB2863"/>
    <w:rsid w:val="00BB2A2F"/>
    <w:rsid w:val="00BB2CD4"/>
    <w:rsid w:val="00BB2E7C"/>
    <w:rsid w:val="00BB382C"/>
    <w:rsid w:val="00BB3980"/>
    <w:rsid w:val="00BB403D"/>
    <w:rsid w:val="00BB5119"/>
    <w:rsid w:val="00BB55BD"/>
    <w:rsid w:val="00BB6C12"/>
    <w:rsid w:val="00BB6F11"/>
    <w:rsid w:val="00BB7196"/>
    <w:rsid w:val="00BB7DDA"/>
    <w:rsid w:val="00BC0822"/>
    <w:rsid w:val="00BC0FA1"/>
    <w:rsid w:val="00BC10F7"/>
    <w:rsid w:val="00BC12BF"/>
    <w:rsid w:val="00BC13F6"/>
    <w:rsid w:val="00BC187F"/>
    <w:rsid w:val="00BC1E97"/>
    <w:rsid w:val="00BC2099"/>
    <w:rsid w:val="00BC24BF"/>
    <w:rsid w:val="00BC2877"/>
    <w:rsid w:val="00BC3668"/>
    <w:rsid w:val="00BC3BDE"/>
    <w:rsid w:val="00BC400B"/>
    <w:rsid w:val="00BC4243"/>
    <w:rsid w:val="00BC542B"/>
    <w:rsid w:val="00BC56A3"/>
    <w:rsid w:val="00BC59B5"/>
    <w:rsid w:val="00BC5A3B"/>
    <w:rsid w:val="00BC5D14"/>
    <w:rsid w:val="00BC5F47"/>
    <w:rsid w:val="00BC6B29"/>
    <w:rsid w:val="00BC6BD4"/>
    <w:rsid w:val="00BC6C32"/>
    <w:rsid w:val="00BC6FDD"/>
    <w:rsid w:val="00BC7B66"/>
    <w:rsid w:val="00BD0685"/>
    <w:rsid w:val="00BD08A0"/>
    <w:rsid w:val="00BD090B"/>
    <w:rsid w:val="00BD0B84"/>
    <w:rsid w:val="00BD0FC0"/>
    <w:rsid w:val="00BD17B4"/>
    <w:rsid w:val="00BD2736"/>
    <w:rsid w:val="00BD33C4"/>
    <w:rsid w:val="00BD4170"/>
    <w:rsid w:val="00BD4832"/>
    <w:rsid w:val="00BD4DA9"/>
    <w:rsid w:val="00BD5754"/>
    <w:rsid w:val="00BD5D66"/>
    <w:rsid w:val="00BD5D6A"/>
    <w:rsid w:val="00BD605D"/>
    <w:rsid w:val="00BD626A"/>
    <w:rsid w:val="00BD6358"/>
    <w:rsid w:val="00BD69CB"/>
    <w:rsid w:val="00BD6B02"/>
    <w:rsid w:val="00BD7352"/>
    <w:rsid w:val="00BE047F"/>
    <w:rsid w:val="00BE16F7"/>
    <w:rsid w:val="00BE1A73"/>
    <w:rsid w:val="00BE1D15"/>
    <w:rsid w:val="00BE1D93"/>
    <w:rsid w:val="00BE2034"/>
    <w:rsid w:val="00BE2128"/>
    <w:rsid w:val="00BE2993"/>
    <w:rsid w:val="00BE3574"/>
    <w:rsid w:val="00BE44B9"/>
    <w:rsid w:val="00BE484F"/>
    <w:rsid w:val="00BE587F"/>
    <w:rsid w:val="00BE5B63"/>
    <w:rsid w:val="00BE63D0"/>
    <w:rsid w:val="00BE6A16"/>
    <w:rsid w:val="00BE6F28"/>
    <w:rsid w:val="00BE7042"/>
    <w:rsid w:val="00BE7330"/>
    <w:rsid w:val="00BE794D"/>
    <w:rsid w:val="00BE7B04"/>
    <w:rsid w:val="00BE7B93"/>
    <w:rsid w:val="00BE7CB5"/>
    <w:rsid w:val="00BE7E3F"/>
    <w:rsid w:val="00BF035A"/>
    <w:rsid w:val="00BF0C63"/>
    <w:rsid w:val="00BF0CBC"/>
    <w:rsid w:val="00BF11FF"/>
    <w:rsid w:val="00BF14F4"/>
    <w:rsid w:val="00BF1A9F"/>
    <w:rsid w:val="00BF20DC"/>
    <w:rsid w:val="00BF3149"/>
    <w:rsid w:val="00BF319C"/>
    <w:rsid w:val="00BF32D8"/>
    <w:rsid w:val="00BF3FAD"/>
    <w:rsid w:val="00BF4868"/>
    <w:rsid w:val="00BF5297"/>
    <w:rsid w:val="00BF529C"/>
    <w:rsid w:val="00BF5625"/>
    <w:rsid w:val="00BF5C96"/>
    <w:rsid w:val="00BF5D24"/>
    <w:rsid w:val="00BF6999"/>
    <w:rsid w:val="00BF6CD3"/>
    <w:rsid w:val="00BF6D9E"/>
    <w:rsid w:val="00BF739D"/>
    <w:rsid w:val="00BF7783"/>
    <w:rsid w:val="00BF7B43"/>
    <w:rsid w:val="00C00515"/>
    <w:rsid w:val="00C00AE3"/>
    <w:rsid w:val="00C0140B"/>
    <w:rsid w:val="00C019F4"/>
    <w:rsid w:val="00C01ADB"/>
    <w:rsid w:val="00C02AF3"/>
    <w:rsid w:val="00C03217"/>
    <w:rsid w:val="00C03D20"/>
    <w:rsid w:val="00C04B44"/>
    <w:rsid w:val="00C0506A"/>
    <w:rsid w:val="00C055DF"/>
    <w:rsid w:val="00C0568D"/>
    <w:rsid w:val="00C056E4"/>
    <w:rsid w:val="00C0593A"/>
    <w:rsid w:val="00C05A9C"/>
    <w:rsid w:val="00C06070"/>
    <w:rsid w:val="00C0635E"/>
    <w:rsid w:val="00C06589"/>
    <w:rsid w:val="00C06E21"/>
    <w:rsid w:val="00C0792F"/>
    <w:rsid w:val="00C10063"/>
    <w:rsid w:val="00C10189"/>
    <w:rsid w:val="00C1154F"/>
    <w:rsid w:val="00C11EB2"/>
    <w:rsid w:val="00C12891"/>
    <w:rsid w:val="00C13352"/>
    <w:rsid w:val="00C13D09"/>
    <w:rsid w:val="00C13E43"/>
    <w:rsid w:val="00C13F4B"/>
    <w:rsid w:val="00C144BB"/>
    <w:rsid w:val="00C147A0"/>
    <w:rsid w:val="00C14C3D"/>
    <w:rsid w:val="00C15281"/>
    <w:rsid w:val="00C158E0"/>
    <w:rsid w:val="00C15D98"/>
    <w:rsid w:val="00C1663F"/>
    <w:rsid w:val="00C1680B"/>
    <w:rsid w:val="00C17002"/>
    <w:rsid w:val="00C177EE"/>
    <w:rsid w:val="00C17A2E"/>
    <w:rsid w:val="00C17A92"/>
    <w:rsid w:val="00C17B4D"/>
    <w:rsid w:val="00C17B52"/>
    <w:rsid w:val="00C17F98"/>
    <w:rsid w:val="00C20803"/>
    <w:rsid w:val="00C20B9F"/>
    <w:rsid w:val="00C20CBD"/>
    <w:rsid w:val="00C20F83"/>
    <w:rsid w:val="00C213A2"/>
    <w:rsid w:val="00C21984"/>
    <w:rsid w:val="00C22432"/>
    <w:rsid w:val="00C22696"/>
    <w:rsid w:val="00C22918"/>
    <w:rsid w:val="00C23573"/>
    <w:rsid w:val="00C23F87"/>
    <w:rsid w:val="00C23FB2"/>
    <w:rsid w:val="00C2407E"/>
    <w:rsid w:val="00C24396"/>
    <w:rsid w:val="00C2489F"/>
    <w:rsid w:val="00C25C75"/>
    <w:rsid w:val="00C2630A"/>
    <w:rsid w:val="00C26B22"/>
    <w:rsid w:val="00C275A2"/>
    <w:rsid w:val="00C277BE"/>
    <w:rsid w:val="00C27955"/>
    <w:rsid w:val="00C30517"/>
    <w:rsid w:val="00C318F0"/>
    <w:rsid w:val="00C31B18"/>
    <w:rsid w:val="00C31BF5"/>
    <w:rsid w:val="00C31E35"/>
    <w:rsid w:val="00C32AC1"/>
    <w:rsid w:val="00C32AE2"/>
    <w:rsid w:val="00C32E67"/>
    <w:rsid w:val="00C3308F"/>
    <w:rsid w:val="00C33315"/>
    <w:rsid w:val="00C3336D"/>
    <w:rsid w:val="00C3365B"/>
    <w:rsid w:val="00C339C4"/>
    <w:rsid w:val="00C3463F"/>
    <w:rsid w:val="00C349BA"/>
    <w:rsid w:val="00C34CD1"/>
    <w:rsid w:val="00C34EE6"/>
    <w:rsid w:val="00C359D0"/>
    <w:rsid w:val="00C35E9F"/>
    <w:rsid w:val="00C35EC8"/>
    <w:rsid w:val="00C361E2"/>
    <w:rsid w:val="00C3639F"/>
    <w:rsid w:val="00C363A1"/>
    <w:rsid w:val="00C370CE"/>
    <w:rsid w:val="00C3782F"/>
    <w:rsid w:val="00C37BCA"/>
    <w:rsid w:val="00C4026B"/>
    <w:rsid w:val="00C41C13"/>
    <w:rsid w:val="00C42251"/>
    <w:rsid w:val="00C429EF"/>
    <w:rsid w:val="00C42E3E"/>
    <w:rsid w:val="00C43139"/>
    <w:rsid w:val="00C43173"/>
    <w:rsid w:val="00C43264"/>
    <w:rsid w:val="00C43B4D"/>
    <w:rsid w:val="00C43CB2"/>
    <w:rsid w:val="00C43D64"/>
    <w:rsid w:val="00C44642"/>
    <w:rsid w:val="00C44859"/>
    <w:rsid w:val="00C44B7D"/>
    <w:rsid w:val="00C4543B"/>
    <w:rsid w:val="00C45D8C"/>
    <w:rsid w:val="00C4657C"/>
    <w:rsid w:val="00C46D1E"/>
    <w:rsid w:val="00C47003"/>
    <w:rsid w:val="00C474BC"/>
    <w:rsid w:val="00C4750A"/>
    <w:rsid w:val="00C4753D"/>
    <w:rsid w:val="00C478C3"/>
    <w:rsid w:val="00C47960"/>
    <w:rsid w:val="00C502FE"/>
    <w:rsid w:val="00C50602"/>
    <w:rsid w:val="00C512F0"/>
    <w:rsid w:val="00C51A5D"/>
    <w:rsid w:val="00C51B8E"/>
    <w:rsid w:val="00C525D9"/>
    <w:rsid w:val="00C52C87"/>
    <w:rsid w:val="00C53B32"/>
    <w:rsid w:val="00C53CFC"/>
    <w:rsid w:val="00C53EEA"/>
    <w:rsid w:val="00C54414"/>
    <w:rsid w:val="00C544D3"/>
    <w:rsid w:val="00C54725"/>
    <w:rsid w:val="00C54E22"/>
    <w:rsid w:val="00C55209"/>
    <w:rsid w:val="00C5594D"/>
    <w:rsid w:val="00C5610F"/>
    <w:rsid w:val="00C5618A"/>
    <w:rsid w:val="00C5637B"/>
    <w:rsid w:val="00C5675D"/>
    <w:rsid w:val="00C56F16"/>
    <w:rsid w:val="00C57EBC"/>
    <w:rsid w:val="00C60790"/>
    <w:rsid w:val="00C6081B"/>
    <w:rsid w:val="00C60FC6"/>
    <w:rsid w:val="00C6139B"/>
    <w:rsid w:val="00C61BBE"/>
    <w:rsid w:val="00C622C4"/>
    <w:rsid w:val="00C62D23"/>
    <w:rsid w:val="00C6325E"/>
    <w:rsid w:val="00C63F0A"/>
    <w:rsid w:val="00C63F13"/>
    <w:rsid w:val="00C63F9C"/>
    <w:rsid w:val="00C64FFA"/>
    <w:rsid w:val="00C65E0F"/>
    <w:rsid w:val="00C65EC2"/>
    <w:rsid w:val="00C65EDD"/>
    <w:rsid w:val="00C664DC"/>
    <w:rsid w:val="00C666DF"/>
    <w:rsid w:val="00C669C6"/>
    <w:rsid w:val="00C67CDD"/>
    <w:rsid w:val="00C70887"/>
    <w:rsid w:val="00C70892"/>
    <w:rsid w:val="00C708BF"/>
    <w:rsid w:val="00C70ED8"/>
    <w:rsid w:val="00C70FF6"/>
    <w:rsid w:val="00C71B03"/>
    <w:rsid w:val="00C73651"/>
    <w:rsid w:val="00C7386B"/>
    <w:rsid w:val="00C739E2"/>
    <w:rsid w:val="00C7516A"/>
    <w:rsid w:val="00C76954"/>
    <w:rsid w:val="00C76CEA"/>
    <w:rsid w:val="00C7744B"/>
    <w:rsid w:val="00C776D5"/>
    <w:rsid w:val="00C77745"/>
    <w:rsid w:val="00C77E0F"/>
    <w:rsid w:val="00C77EC1"/>
    <w:rsid w:val="00C80384"/>
    <w:rsid w:val="00C8085E"/>
    <w:rsid w:val="00C80A15"/>
    <w:rsid w:val="00C813CC"/>
    <w:rsid w:val="00C82294"/>
    <w:rsid w:val="00C83064"/>
    <w:rsid w:val="00C83503"/>
    <w:rsid w:val="00C83BE3"/>
    <w:rsid w:val="00C84F8E"/>
    <w:rsid w:val="00C8565C"/>
    <w:rsid w:val="00C85980"/>
    <w:rsid w:val="00C85C75"/>
    <w:rsid w:val="00C85DDC"/>
    <w:rsid w:val="00C8637B"/>
    <w:rsid w:val="00C869E0"/>
    <w:rsid w:val="00C86BCB"/>
    <w:rsid w:val="00C8711D"/>
    <w:rsid w:val="00C87ADF"/>
    <w:rsid w:val="00C90141"/>
    <w:rsid w:val="00C90989"/>
    <w:rsid w:val="00C91509"/>
    <w:rsid w:val="00C91AA4"/>
    <w:rsid w:val="00C91FCC"/>
    <w:rsid w:val="00C9287A"/>
    <w:rsid w:val="00C928DA"/>
    <w:rsid w:val="00C92BAD"/>
    <w:rsid w:val="00C92DD3"/>
    <w:rsid w:val="00C92F32"/>
    <w:rsid w:val="00C9347F"/>
    <w:rsid w:val="00C93C43"/>
    <w:rsid w:val="00C93D05"/>
    <w:rsid w:val="00C94A8D"/>
    <w:rsid w:val="00C94AE3"/>
    <w:rsid w:val="00C95D0D"/>
    <w:rsid w:val="00C95FE9"/>
    <w:rsid w:val="00C9644D"/>
    <w:rsid w:val="00C9663A"/>
    <w:rsid w:val="00C96C34"/>
    <w:rsid w:val="00C97598"/>
    <w:rsid w:val="00CA00BA"/>
    <w:rsid w:val="00CA063B"/>
    <w:rsid w:val="00CA281A"/>
    <w:rsid w:val="00CA2ACF"/>
    <w:rsid w:val="00CA3972"/>
    <w:rsid w:val="00CA3A6F"/>
    <w:rsid w:val="00CA3C53"/>
    <w:rsid w:val="00CA453C"/>
    <w:rsid w:val="00CA4CB6"/>
    <w:rsid w:val="00CA54F3"/>
    <w:rsid w:val="00CA5500"/>
    <w:rsid w:val="00CA6862"/>
    <w:rsid w:val="00CA6C47"/>
    <w:rsid w:val="00CB008D"/>
    <w:rsid w:val="00CB0162"/>
    <w:rsid w:val="00CB06AC"/>
    <w:rsid w:val="00CB08D7"/>
    <w:rsid w:val="00CB0A1E"/>
    <w:rsid w:val="00CB0A64"/>
    <w:rsid w:val="00CB124E"/>
    <w:rsid w:val="00CB13F9"/>
    <w:rsid w:val="00CB2136"/>
    <w:rsid w:val="00CB2242"/>
    <w:rsid w:val="00CB262E"/>
    <w:rsid w:val="00CB2657"/>
    <w:rsid w:val="00CB2E7C"/>
    <w:rsid w:val="00CB367D"/>
    <w:rsid w:val="00CB374A"/>
    <w:rsid w:val="00CB4208"/>
    <w:rsid w:val="00CB4460"/>
    <w:rsid w:val="00CB449B"/>
    <w:rsid w:val="00CB4757"/>
    <w:rsid w:val="00CB484A"/>
    <w:rsid w:val="00CB4967"/>
    <w:rsid w:val="00CB4DD9"/>
    <w:rsid w:val="00CB58DB"/>
    <w:rsid w:val="00CB5F31"/>
    <w:rsid w:val="00CB5FDB"/>
    <w:rsid w:val="00CB68F9"/>
    <w:rsid w:val="00CB7508"/>
    <w:rsid w:val="00CB7A4D"/>
    <w:rsid w:val="00CB7B21"/>
    <w:rsid w:val="00CB7F77"/>
    <w:rsid w:val="00CC0131"/>
    <w:rsid w:val="00CC01E4"/>
    <w:rsid w:val="00CC0664"/>
    <w:rsid w:val="00CC0A4A"/>
    <w:rsid w:val="00CC1686"/>
    <w:rsid w:val="00CC1C65"/>
    <w:rsid w:val="00CC27CA"/>
    <w:rsid w:val="00CC46B4"/>
    <w:rsid w:val="00CC4C6F"/>
    <w:rsid w:val="00CC4D0F"/>
    <w:rsid w:val="00CC6C36"/>
    <w:rsid w:val="00CC6CAA"/>
    <w:rsid w:val="00CC73F7"/>
    <w:rsid w:val="00CC74AB"/>
    <w:rsid w:val="00CC7EDB"/>
    <w:rsid w:val="00CC7FB3"/>
    <w:rsid w:val="00CD0793"/>
    <w:rsid w:val="00CD07A5"/>
    <w:rsid w:val="00CD10E1"/>
    <w:rsid w:val="00CD207D"/>
    <w:rsid w:val="00CD2C50"/>
    <w:rsid w:val="00CD3C38"/>
    <w:rsid w:val="00CD44DD"/>
    <w:rsid w:val="00CD47B7"/>
    <w:rsid w:val="00CD4C5F"/>
    <w:rsid w:val="00CD4CF4"/>
    <w:rsid w:val="00CD54EE"/>
    <w:rsid w:val="00CD57E8"/>
    <w:rsid w:val="00CD6A87"/>
    <w:rsid w:val="00CD6A8A"/>
    <w:rsid w:val="00CD70E5"/>
    <w:rsid w:val="00CD755A"/>
    <w:rsid w:val="00CD768E"/>
    <w:rsid w:val="00CE04A4"/>
    <w:rsid w:val="00CE0F14"/>
    <w:rsid w:val="00CE1C21"/>
    <w:rsid w:val="00CE1E18"/>
    <w:rsid w:val="00CE201D"/>
    <w:rsid w:val="00CE2A60"/>
    <w:rsid w:val="00CE2E26"/>
    <w:rsid w:val="00CE350E"/>
    <w:rsid w:val="00CE396B"/>
    <w:rsid w:val="00CE4621"/>
    <w:rsid w:val="00CE4C47"/>
    <w:rsid w:val="00CE5505"/>
    <w:rsid w:val="00CE62F9"/>
    <w:rsid w:val="00CE6877"/>
    <w:rsid w:val="00CE6A70"/>
    <w:rsid w:val="00CE7524"/>
    <w:rsid w:val="00CE772C"/>
    <w:rsid w:val="00CE77AD"/>
    <w:rsid w:val="00CF0137"/>
    <w:rsid w:val="00CF01D4"/>
    <w:rsid w:val="00CF0845"/>
    <w:rsid w:val="00CF18B4"/>
    <w:rsid w:val="00CF1AA8"/>
    <w:rsid w:val="00CF258D"/>
    <w:rsid w:val="00CF2639"/>
    <w:rsid w:val="00CF2FAA"/>
    <w:rsid w:val="00CF304A"/>
    <w:rsid w:val="00CF379A"/>
    <w:rsid w:val="00CF39F7"/>
    <w:rsid w:val="00CF3CAB"/>
    <w:rsid w:val="00CF3FD7"/>
    <w:rsid w:val="00CF4418"/>
    <w:rsid w:val="00CF4F03"/>
    <w:rsid w:val="00CF5587"/>
    <w:rsid w:val="00CF57F0"/>
    <w:rsid w:val="00CF5D70"/>
    <w:rsid w:val="00CF68B4"/>
    <w:rsid w:val="00CF6FEE"/>
    <w:rsid w:val="00CF7151"/>
    <w:rsid w:val="00CF7D8F"/>
    <w:rsid w:val="00CF7ED9"/>
    <w:rsid w:val="00D00307"/>
    <w:rsid w:val="00D01026"/>
    <w:rsid w:val="00D012AE"/>
    <w:rsid w:val="00D0238F"/>
    <w:rsid w:val="00D02782"/>
    <w:rsid w:val="00D02D66"/>
    <w:rsid w:val="00D031E9"/>
    <w:rsid w:val="00D0375C"/>
    <w:rsid w:val="00D04041"/>
    <w:rsid w:val="00D04B57"/>
    <w:rsid w:val="00D04B80"/>
    <w:rsid w:val="00D04EE4"/>
    <w:rsid w:val="00D05B87"/>
    <w:rsid w:val="00D05DAD"/>
    <w:rsid w:val="00D05DB9"/>
    <w:rsid w:val="00D06051"/>
    <w:rsid w:val="00D062D6"/>
    <w:rsid w:val="00D063B9"/>
    <w:rsid w:val="00D063DB"/>
    <w:rsid w:val="00D07258"/>
    <w:rsid w:val="00D10577"/>
    <w:rsid w:val="00D10861"/>
    <w:rsid w:val="00D10E8B"/>
    <w:rsid w:val="00D11137"/>
    <w:rsid w:val="00D11147"/>
    <w:rsid w:val="00D119D0"/>
    <w:rsid w:val="00D120B4"/>
    <w:rsid w:val="00D1223B"/>
    <w:rsid w:val="00D12490"/>
    <w:rsid w:val="00D12A84"/>
    <w:rsid w:val="00D12B56"/>
    <w:rsid w:val="00D131DC"/>
    <w:rsid w:val="00D1327B"/>
    <w:rsid w:val="00D140BE"/>
    <w:rsid w:val="00D1452B"/>
    <w:rsid w:val="00D14AD1"/>
    <w:rsid w:val="00D16593"/>
    <w:rsid w:val="00D1676E"/>
    <w:rsid w:val="00D16AF5"/>
    <w:rsid w:val="00D1763E"/>
    <w:rsid w:val="00D20094"/>
    <w:rsid w:val="00D20A7B"/>
    <w:rsid w:val="00D20B94"/>
    <w:rsid w:val="00D21636"/>
    <w:rsid w:val="00D21C57"/>
    <w:rsid w:val="00D235B8"/>
    <w:rsid w:val="00D2375A"/>
    <w:rsid w:val="00D23E6C"/>
    <w:rsid w:val="00D2497D"/>
    <w:rsid w:val="00D25CCC"/>
    <w:rsid w:val="00D25D1F"/>
    <w:rsid w:val="00D25E80"/>
    <w:rsid w:val="00D26D7C"/>
    <w:rsid w:val="00D27297"/>
    <w:rsid w:val="00D3062E"/>
    <w:rsid w:val="00D3197E"/>
    <w:rsid w:val="00D320D2"/>
    <w:rsid w:val="00D322C9"/>
    <w:rsid w:val="00D323B7"/>
    <w:rsid w:val="00D32C41"/>
    <w:rsid w:val="00D32D83"/>
    <w:rsid w:val="00D3416C"/>
    <w:rsid w:val="00D34659"/>
    <w:rsid w:val="00D359B6"/>
    <w:rsid w:val="00D36842"/>
    <w:rsid w:val="00D3694D"/>
    <w:rsid w:val="00D3722C"/>
    <w:rsid w:val="00D37F92"/>
    <w:rsid w:val="00D403D5"/>
    <w:rsid w:val="00D407CD"/>
    <w:rsid w:val="00D40936"/>
    <w:rsid w:val="00D40D3D"/>
    <w:rsid w:val="00D41D7B"/>
    <w:rsid w:val="00D41FB2"/>
    <w:rsid w:val="00D4371E"/>
    <w:rsid w:val="00D43749"/>
    <w:rsid w:val="00D439A9"/>
    <w:rsid w:val="00D43DE7"/>
    <w:rsid w:val="00D448C4"/>
    <w:rsid w:val="00D44F5E"/>
    <w:rsid w:val="00D45755"/>
    <w:rsid w:val="00D4581F"/>
    <w:rsid w:val="00D45869"/>
    <w:rsid w:val="00D45AC7"/>
    <w:rsid w:val="00D45C7C"/>
    <w:rsid w:val="00D45DC8"/>
    <w:rsid w:val="00D46F19"/>
    <w:rsid w:val="00D46F89"/>
    <w:rsid w:val="00D4710C"/>
    <w:rsid w:val="00D471BC"/>
    <w:rsid w:val="00D47406"/>
    <w:rsid w:val="00D47733"/>
    <w:rsid w:val="00D47A8F"/>
    <w:rsid w:val="00D47D6E"/>
    <w:rsid w:val="00D47E2F"/>
    <w:rsid w:val="00D5013A"/>
    <w:rsid w:val="00D50998"/>
    <w:rsid w:val="00D531C5"/>
    <w:rsid w:val="00D53B21"/>
    <w:rsid w:val="00D53E2A"/>
    <w:rsid w:val="00D54013"/>
    <w:rsid w:val="00D550B6"/>
    <w:rsid w:val="00D55668"/>
    <w:rsid w:val="00D559CB"/>
    <w:rsid w:val="00D55B62"/>
    <w:rsid w:val="00D56195"/>
    <w:rsid w:val="00D61213"/>
    <w:rsid w:val="00D616FA"/>
    <w:rsid w:val="00D61F12"/>
    <w:rsid w:val="00D62EBB"/>
    <w:rsid w:val="00D63034"/>
    <w:rsid w:val="00D63963"/>
    <w:rsid w:val="00D63CFA"/>
    <w:rsid w:val="00D640EF"/>
    <w:rsid w:val="00D64161"/>
    <w:rsid w:val="00D642A8"/>
    <w:rsid w:val="00D65314"/>
    <w:rsid w:val="00D663B7"/>
    <w:rsid w:val="00D6762E"/>
    <w:rsid w:val="00D703DC"/>
    <w:rsid w:val="00D7116C"/>
    <w:rsid w:val="00D71464"/>
    <w:rsid w:val="00D7156F"/>
    <w:rsid w:val="00D7192B"/>
    <w:rsid w:val="00D719F9"/>
    <w:rsid w:val="00D71D4D"/>
    <w:rsid w:val="00D72400"/>
    <w:rsid w:val="00D7271C"/>
    <w:rsid w:val="00D727AE"/>
    <w:rsid w:val="00D72A2B"/>
    <w:rsid w:val="00D72B58"/>
    <w:rsid w:val="00D731FE"/>
    <w:rsid w:val="00D740BB"/>
    <w:rsid w:val="00D74BE7"/>
    <w:rsid w:val="00D74D02"/>
    <w:rsid w:val="00D75084"/>
    <w:rsid w:val="00D750FD"/>
    <w:rsid w:val="00D756EE"/>
    <w:rsid w:val="00D75F9F"/>
    <w:rsid w:val="00D761D5"/>
    <w:rsid w:val="00D77B55"/>
    <w:rsid w:val="00D77FE4"/>
    <w:rsid w:val="00D805E6"/>
    <w:rsid w:val="00D808F0"/>
    <w:rsid w:val="00D81B53"/>
    <w:rsid w:val="00D82EE3"/>
    <w:rsid w:val="00D8324E"/>
    <w:rsid w:val="00D8368B"/>
    <w:rsid w:val="00D83A9B"/>
    <w:rsid w:val="00D83EC2"/>
    <w:rsid w:val="00D844C1"/>
    <w:rsid w:val="00D8496B"/>
    <w:rsid w:val="00D84982"/>
    <w:rsid w:val="00D84A9A"/>
    <w:rsid w:val="00D84E5A"/>
    <w:rsid w:val="00D85315"/>
    <w:rsid w:val="00D85C47"/>
    <w:rsid w:val="00D86847"/>
    <w:rsid w:val="00D86C2A"/>
    <w:rsid w:val="00D87504"/>
    <w:rsid w:val="00D878C1"/>
    <w:rsid w:val="00D87996"/>
    <w:rsid w:val="00D90F11"/>
    <w:rsid w:val="00D9125C"/>
    <w:rsid w:val="00D9141A"/>
    <w:rsid w:val="00D91795"/>
    <w:rsid w:val="00D91974"/>
    <w:rsid w:val="00D91E98"/>
    <w:rsid w:val="00D920D4"/>
    <w:rsid w:val="00D9226F"/>
    <w:rsid w:val="00D92F31"/>
    <w:rsid w:val="00D93815"/>
    <w:rsid w:val="00D93866"/>
    <w:rsid w:val="00D942ED"/>
    <w:rsid w:val="00D949AB"/>
    <w:rsid w:val="00D951D9"/>
    <w:rsid w:val="00D95BDE"/>
    <w:rsid w:val="00D96238"/>
    <w:rsid w:val="00D96486"/>
    <w:rsid w:val="00D96E1D"/>
    <w:rsid w:val="00D9721C"/>
    <w:rsid w:val="00D97587"/>
    <w:rsid w:val="00D9796E"/>
    <w:rsid w:val="00D97E8E"/>
    <w:rsid w:val="00DA0070"/>
    <w:rsid w:val="00DA00AA"/>
    <w:rsid w:val="00DA0214"/>
    <w:rsid w:val="00DA1D77"/>
    <w:rsid w:val="00DA2152"/>
    <w:rsid w:val="00DA246F"/>
    <w:rsid w:val="00DA2F62"/>
    <w:rsid w:val="00DA39B3"/>
    <w:rsid w:val="00DA50E9"/>
    <w:rsid w:val="00DA5E31"/>
    <w:rsid w:val="00DA5E6A"/>
    <w:rsid w:val="00DA5ED2"/>
    <w:rsid w:val="00DA66DA"/>
    <w:rsid w:val="00DA6AE8"/>
    <w:rsid w:val="00DA6EC0"/>
    <w:rsid w:val="00DA726B"/>
    <w:rsid w:val="00DA758B"/>
    <w:rsid w:val="00DA7BF9"/>
    <w:rsid w:val="00DA7DA6"/>
    <w:rsid w:val="00DA7E33"/>
    <w:rsid w:val="00DA7EED"/>
    <w:rsid w:val="00DB101B"/>
    <w:rsid w:val="00DB1501"/>
    <w:rsid w:val="00DB15DE"/>
    <w:rsid w:val="00DB2072"/>
    <w:rsid w:val="00DB267E"/>
    <w:rsid w:val="00DB407C"/>
    <w:rsid w:val="00DB43B1"/>
    <w:rsid w:val="00DB4FA8"/>
    <w:rsid w:val="00DB5333"/>
    <w:rsid w:val="00DB538C"/>
    <w:rsid w:val="00DB5819"/>
    <w:rsid w:val="00DB5ECB"/>
    <w:rsid w:val="00DB60F6"/>
    <w:rsid w:val="00DB61D5"/>
    <w:rsid w:val="00DB679E"/>
    <w:rsid w:val="00DB680F"/>
    <w:rsid w:val="00DB6B24"/>
    <w:rsid w:val="00DB6C7E"/>
    <w:rsid w:val="00DB76E1"/>
    <w:rsid w:val="00DB7DA5"/>
    <w:rsid w:val="00DC05B1"/>
    <w:rsid w:val="00DC08B3"/>
    <w:rsid w:val="00DC110B"/>
    <w:rsid w:val="00DC13B4"/>
    <w:rsid w:val="00DC1F7F"/>
    <w:rsid w:val="00DC31BF"/>
    <w:rsid w:val="00DC332B"/>
    <w:rsid w:val="00DC33F6"/>
    <w:rsid w:val="00DC34F2"/>
    <w:rsid w:val="00DC34FD"/>
    <w:rsid w:val="00DC36A8"/>
    <w:rsid w:val="00DC4303"/>
    <w:rsid w:val="00DC4552"/>
    <w:rsid w:val="00DC4E7E"/>
    <w:rsid w:val="00DC564E"/>
    <w:rsid w:val="00DC5FB3"/>
    <w:rsid w:val="00DC62EE"/>
    <w:rsid w:val="00DC6440"/>
    <w:rsid w:val="00DC780B"/>
    <w:rsid w:val="00DC7A64"/>
    <w:rsid w:val="00DD01BC"/>
    <w:rsid w:val="00DD0360"/>
    <w:rsid w:val="00DD0404"/>
    <w:rsid w:val="00DD0700"/>
    <w:rsid w:val="00DD1D9D"/>
    <w:rsid w:val="00DD2062"/>
    <w:rsid w:val="00DD2619"/>
    <w:rsid w:val="00DD348C"/>
    <w:rsid w:val="00DD3737"/>
    <w:rsid w:val="00DD3F6B"/>
    <w:rsid w:val="00DD42DB"/>
    <w:rsid w:val="00DD4395"/>
    <w:rsid w:val="00DD4497"/>
    <w:rsid w:val="00DD4C3F"/>
    <w:rsid w:val="00DD4DF0"/>
    <w:rsid w:val="00DD5104"/>
    <w:rsid w:val="00DD5320"/>
    <w:rsid w:val="00DD58A3"/>
    <w:rsid w:val="00DD6253"/>
    <w:rsid w:val="00DD76E9"/>
    <w:rsid w:val="00DD7C5B"/>
    <w:rsid w:val="00DE00FE"/>
    <w:rsid w:val="00DE066D"/>
    <w:rsid w:val="00DE1491"/>
    <w:rsid w:val="00DE196C"/>
    <w:rsid w:val="00DE2799"/>
    <w:rsid w:val="00DE28B0"/>
    <w:rsid w:val="00DE2DC0"/>
    <w:rsid w:val="00DE2EFF"/>
    <w:rsid w:val="00DE33DD"/>
    <w:rsid w:val="00DE35B9"/>
    <w:rsid w:val="00DE3805"/>
    <w:rsid w:val="00DE3962"/>
    <w:rsid w:val="00DE39C7"/>
    <w:rsid w:val="00DE4660"/>
    <w:rsid w:val="00DE498D"/>
    <w:rsid w:val="00DE4A08"/>
    <w:rsid w:val="00DE4D1F"/>
    <w:rsid w:val="00DE4DBE"/>
    <w:rsid w:val="00DE5E5D"/>
    <w:rsid w:val="00DE6533"/>
    <w:rsid w:val="00DE6852"/>
    <w:rsid w:val="00DE69E3"/>
    <w:rsid w:val="00DE77E7"/>
    <w:rsid w:val="00DE78D1"/>
    <w:rsid w:val="00DE7A26"/>
    <w:rsid w:val="00DE7B65"/>
    <w:rsid w:val="00DF0159"/>
    <w:rsid w:val="00DF03B3"/>
    <w:rsid w:val="00DF0E57"/>
    <w:rsid w:val="00DF0F02"/>
    <w:rsid w:val="00DF1710"/>
    <w:rsid w:val="00DF1D41"/>
    <w:rsid w:val="00DF2282"/>
    <w:rsid w:val="00DF2422"/>
    <w:rsid w:val="00DF27CF"/>
    <w:rsid w:val="00DF2C8C"/>
    <w:rsid w:val="00DF34CB"/>
    <w:rsid w:val="00DF36A3"/>
    <w:rsid w:val="00DF3CB1"/>
    <w:rsid w:val="00DF5E0E"/>
    <w:rsid w:val="00DF6299"/>
    <w:rsid w:val="00DF6B8A"/>
    <w:rsid w:val="00DF7BEB"/>
    <w:rsid w:val="00DF7BF0"/>
    <w:rsid w:val="00E00179"/>
    <w:rsid w:val="00E0021B"/>
    <w:rsid w:val="00E006B1"/>
    <w:rsid w:val="00E00A02"/>
    <w:rsid w:val="00E01467"/>
    <w:rsid w:val="00E015B4"/>
    <w:rsid w:val="00E02CAE"/>
    <w:rsid w:val="00E030D6"/>
    <w:rsid w:val="00E034ED"/>
    <w:rsid w:val="00E03706"/>
    <w:rsid w:val="00E03AF7"/>
    <w:rsid w:val="00E061F9"/>
    <w:rsid w:val="00E076AF"/>
    <w:rsid w:val="00E100AF"/>
    <w:rsid w:val="00E100F4"/>
    <w:rsid w:val="00E10B4F"/>
    <w:rsid w:val="00E10BAA"/>
    <w:rsid w:val="00E10C77"/>
    <w:rsid w:val="00E11750"/>
    <w:rsid w:val="00E11908"/>
    <w:rsid w:val="00E11A95"/>
    <w:rsid w:val="00E12ADF"/>
    <w:rsid w:val="00E12B86"/>
    <w:rsid w:val="00E12F90"/>
    <w:rsid w:val="00E134A4"/>
    <w:rsid w:val="00E135F8"/>
    <w:rsid w:val="00E14E23"/>
    <w:rsid w:val="00E15047"/>
    <w:rsid w:val="00E15627"/>
    <w:rsid w:val="00E156C4"/>
    <w:rsid w:val="00E15AC0"/>
    <w:rsid w:val="00E15B7C"/>
    <w:rsid w:val="00E16364"/>
    <w:rsid w:val="00E167C5"/>
    <w:rsid w:val="00E169CA"/>
    <w:rsid w:val="00E16C4C"/>
    <w:rsid w:val="00E1742E"/>
    <w:rsid w:val="00E176D4"/>
    <w:rsid w:val="00E176FD"/>
    <w:rsid w:val="00E1798D"/>
    <w:rsid w:val="00E17E98"/>
    <w:rsid w:val="00E2025B"/>
    <w:rsid w:val="00E208CD"/>
    <w:rsid w:val="00E209F7"/>
    <w:rsid w:val="00E20B39"/>
    <w:rsid w:val="00E21C94"/>
    <w:rsid w:val="00E21DA4"/>
    <w:rsid w:val="00E21F92"/>
    <w:rsid w:val="00E2205D"/>
    <w:rsid w:val="00E22A99"/>
    <w:rsid w:val="00E22B44"/>
    <w:rsid w:val="00E22C8E"/>
    <w:rsid w:val="00E232DC"/>
    <w:rsid w:val="00E23BAE"/>
    <w:rsid w:val="00E25A64"/>
    <w:rsid w:val="00E25C26"/>
    <w:rsid w:val="00E25D6C"/>
    <w:rsid w:val="00E262F2"/>
    <w:rsid w:val="00E26878"/>
    <w:rsid w:val="00E26AEC"/>
    <w:rsid w:val="00E27349"/>
    <w:rsid w:val="00E2734A"/>
    <w:rsid w:val="00E2735D"/>
    <w:rsid w:val="00E27395"/>
    <w:rsid w:val="00E273A6"/>
    <w:rsid w:val="00E274E5"/>
    <w:rsid w:val="00E30B67"/>
    <w:rsid w:val="00E30F84"/>
    <w:rsid w:val="00E3135D"/>
    <w:rsid w:val="00E3199E"/>
    <w:rsid w:val="00E31A23"/>
    <w:rsid w:val="00E31B0F"/>
    <w:rsid w:val="00E31B31"/>
    <w:rsid w:val="00E324D7"/>
    <w:rsid w:val="00E32510"/>
    <w:rsid w:val="00E330DE"/>
    <w:rsid w:val="00E33675"/>
    <w:rsid w:val="00E33EA4"/>
    <w:rsid w:val="00E34378"/>
    <w:rsid w:val="00E343AC"/>
    <w:rsid w:val="00E34FBF"/>
    <w:rsid w:val="00E35A98"/>
    <w:rsid w:val="00E35F27"/>
    <w:rsid w:val="00E35F7B"/>
    <w:rsid w:val="00E36392"/>
    <w:rsid w:val="00E369DE"/>
    <w:rsid w:val="00E36D45"/>
    <w:rsid w:val="00E379FB"/>
    <w:rsid w:val="00E37D4D"/>
    <w:rsid w:val="00E414BB"/>
    <w:rsid w:val="00E418C9"/>
    <w:rsid w:val="00E42079"/>
    <w:rsid w:val="00E4220E"/>
    <w:rsid w:val="00E427E4"/>
    <w:rsid w:val="00E42AD6"/>
    <w:rsid w:val="00E42B21"/>
    <w:rsid w:val="00E434FF"/>
    <w:rsid w:val="00E436C4"/>
    <w:rsid w:val="00E438FD"/>
    <w:rsid w:val="00E447AC"/>
    <w:rsid w:val="00E448D9"/>
    <w:rsid w:val="00E4495A"/>
    <w:rsid w:val="00E45250"/>
    <w:rsid w:val="00E45276"/>
    <w:rsid w:val="00E45B36"/>
    <w:rsid w:val="00E45CDB"/>
    <w:rsid w:val="00E4603A"/>
    <w:rsid w:val="00E4677D"/>
    <w:rsid w:val="00E46851"/>
    <w:rsid w:val="00E4694A"/>
    <w:rsid w:val="00E471D5"/>
    <w:rsid w:val="00E4786E"/>
    <w:rsid w:val="00E50203"/>
    <w:rsid w:val="00E5041E"/>
    <w:rsid w:val="00E51896"/>
    <w:rsid w:val="00E52341"/>
    <w:rsid w:val="00E52881"/>
    <w:rsid w:val="00E53529"/>
    <w:rsid w:val="00E53920"/>
    <w:rsid w:val="00E54373"/>
    <w:rsid w:val="00E54AAD"/>
    <w:rsid w:val="00E5547C"/>
    <w:rsid w:val="00E55609"/>
    <w:rsid w:val="00E562CE"/>
    <w:rsid w:val="00E566A4"/>
    <w:rsid w:val="00E56BC9"/>
    <w:rsid w:val="00E57189"/>
    <w:rsid w:val="00E60230"/>
    <w:rsid w:val="00E606DC"/>
    <w:rsid w:val="00E60DC5"/>
    <w:rsid w:val="00E61533"/>
    <w:rsid w:val="00E61594"/>
    <w:rsid w:val="00E61C8C"/>
    <w:rsid w:val="00E61E75"/>
    <w:rsid w:val="00E62D50"/>
    <w:rsid w:val="00E6378A"/>
    <w:rsid w:val="00E6532C"/>
    <w:rsid w:val="00E654A9"/>
    <w:rsid w:val="00E654C3"/>
    <w:rsid w:val="00E6569C"/>
    <w:rsid w:val="00E66427"/>
    <w:rsid w:val="00E669DA"/>
    <w:rsid w:val="00E66AFE"/>
    <w:rsid w:val="00E67129"/>
    <w:rsid w:val="00E675FA"/>
    <w:rsid w:val="00E67D7B"/>
    <w:rsid w:val="00E67FEE"/>
    <w:rsid w:val="00E70188"/>
    <w:rsid w:val="00E7061F"/>
    <w:rsid w:val="00E71A9D"/>
    <w:rsid w:val="00E71ABB"/>
    <w:rsid w:val="00E72743"/>
    <w:rsid w:val="00E72B5B"/>
    <w:rsid w:val="00E73267"/>
    <w:rsid w:val="00E738A9"/>
    <w:rsid w:val="00E738E1"/>
    <w:rsid w:val="00E73A35"/>
    <w:rsid w:val="00E73DDD"/>
    <w:rsid w:val="00E73DE6"/>
    <w:rsid w:val="00E74231"/>
    <w:rsid w:val="00E743F6"/>
    <w:rsid w:val="00E758B2"/>
    <w:rsid w:val="00E7625C"/>
    <w:rsid w:val="00E7636C"/>
    <w:rsid w:val="00E764E5"/>
    <w:rsid w:val="00E77424"/>
    <w:rsid w:val="00E77A78"/>
    <w:rsid w:val="00E812EF"/>
    <w:rsid w:val="00E818EA"/>
    <w:rsid w:val="00E81935"/>
    <w:rsid w:val="00E81A5E"/>
    <w:rsid w:val="00E81B8C"/>
    <w:rsid w:val="00E82086"/>
    <w:rsid w:val="00E82375"/>
    <w:rsid w:val="00E8247D"/>
    <w:rsid w:val="00E82548"/>
    <w:rsid w:val="00E8269A"/>
    <w:rsid w:val="00E826BD"/>
    <w:rsid w:val="00E8355B"/>
    <w:rsid w:val="00E8369C"/>
    <w:rsid w:val="00E84648"/>
    <w:rsid w:val="00E8494D"/>
    <w:rsid w:val="00E849B3"/>
    <w:rsid w:val="00E84D35"/>
    <w:rsid w:val="00E85718"/>
    <w:rsid w:val="00E86223"/>
    <w:rsid w:val="00E86B84"/>
    <w:rsid w:val="00E871F1"/>
    <w:rsid w:val="00E87277"/>
    <w:rsid w:val="00E87AB2"/>
    <w:rsid w:val="00E87DD5"/>
    <w:rsid w:val="00E90347"/>
    <w:rsid w:val="00E9085E"/>
    <w:rsid w:val="00E90BE0"/>
    <w:rsid w:val="00E90F4C"/>
    <w:rsid w:val="00E917E7"/>
    <w:rsid w:val="00E92005"/>
    <w:rsid w:val="00E9228F"/>
    <w:rsid w:val="00E92372"/>
    <w:rsid w:val="00E92771"/>
    <w:rsid w:val="00E935F2"/>
    <w:rsid w:val="00E93A78"/>
    <w:rsid w:val="00E943DB"/>
    <w:rsid w:val="00E945BB"/>
    <w:rsid w:val="00E94AB7"/>
    <w:rsid w:val="00E94C65"/>
    <w:rsid w:val="00E94D97"/>
    <w:rsid w:val="00E951C1"/>
    <w:rsid w:val="00E9604A"/>
    <w:rsid w:val="00E960EA"/>
    <w:rsid w:val="00E962B5"/>
    <w:rsid w:val="00E96363"/>
    <w:rsid w:val="00E96D17"/>
    <w:rsid w:val="00E96E00"/>
    <w:rsid w:val="00E972DA"/>
    <w:rsid w:val="00E974B8"/>
    <w:rsid w:val="00E974E0"/>
    <w:rsid w:val="00E97FCA"/>
    <w:rsid w:val="00EA081D"/>
    <w:rsid w:val="00EA0964"/>
    <w:rsid w:val="00EA0B76"/>
    <w:rsid w:val="00EA0CEE"/>
    <w:rsid w:val="00EA1396"/>
    <w:rsid w:val="00EA2120"/>
    <w:rsid w:val="00EA2427"/>
    <w:rsid w:val="00EA2BA7"/>
    <w:rsid w:val="00EA30E2"/>
    <w:rsid w:val="00EA40B3"/>
    <w:rsid w:val="00EA46DB"/>
    <w:rsid w:val="00EA59A3"/>
    <w:rsid w:val="00EA683F"/>
    <w:rsid w:val="00EA6A2A"/>
    <w:rsid w:val="00EA6AA1"/>
    <w:rsid w:val="00EA73A6"/>
    <w:rsid w:val="00EB0E94"/>
    <w:rsid w:val="00EB1925"/>
    <w:rsid w:val="00EB1E06"/>
    <w:rsid w:val="00EB22E4"/>
    <w:rsid w:val="00EB2F98"/>
    <w:rsid w:val="00EB4A82"/>
    <w:rsid w:val="00EB4F54"/>
    <w:rsid w:val="00EB5682"/>
    <w:rsid w:val="00EB597D"/>
    <w:rsid w:val="00EB5E43"/>
    <w:rsid w:val="00EB671C"/>
    <w:rsid w:val="00EB6A31"/>
    <w:rsid w:val="00EB74FB"/>
    <w:rsid w:val="00EB77CD"/>
    <w:rsid w:val="00EC183C"/>
    <w:rsid w:val="00EC1850"/>
    <w:rsid w:val="00EC1EBE"/>
    <w:rsid w:val="00EC4350"/>
    <w:rsid w:val="00EC443E"/>
    <w:rsid w:val="00EC546D"/>
    <w:rsid w:val="00EC6AC0"/>
    <w:rsid w:val="00EC7A6B"/>
    <w:rsid w:val="00EC7B44"/>
    <w:rsid w:val="00ED0176"/>
    <w:rsid w:val="00ED047F"/>
    <w:rsid w:val="00ED1540"/>
    <w:rsid w:val="00ED19AD"/>
    <w:rsid w:val="00ED1BB3"/>
    <w:rsid w:val="00ED21D9"/>
    <w:rsid w:val="00ED24A3"/>
    <w:rsid w:val="00ED26AE"/>
    <w:rsid w:val="00ED288C"/>
    <w:rsid w:val="00ED3B3B"/>
    <w:rsid w:val="00ED4F20"/>
    <w:rsid w:val="00ED57EF"/>
    <w:rsid w:val="00ED5CD6"/>
    <w:rsid w:val="00ED5DD9"/>
    <w:rsid w:val="00ED6418"/>
    <w:rsid w:val="00ED704B"/>
    <w:rsid w:val="00EE15C8"/>
    <w:rsid w:val="00EE21D9"/>
    <w:rsid w:val="00EE27D4"/>
    <w:rsid w:val="00EE2BA7"/>
    <w:rsid w:val="00EE32E6"/>
    <w:rsid w:val="00EE3ACC"/>
    <w:rsid w:val="00EE4EAB"/>
    <w:rsid w:val="00EE519D"/>
    <w:rsid w:val="00EE586D"/>
    <w:rsid w:val="00EE5BEC"/>
    <w:rsid w:val="00EE5C38"/>
    <w:rsid w:val="00EE69E3"/>
    <w:rsid w:val="00EE76E9"/>
    <w:rsid w:val="00EE7E25"/>
    <w:rsid w:val="00EF0021"/>
    <w:rsid w:val="00EF02FA"/>
    <w:rsid w:val="00EF0392"/>
    <w:rsid w:val="00EF0E33"/>
    <w:rsid w:val="00EF0E3A"/>
    <w:rsid w:val="00EF1A85"/>
    <w:rsid w:val="00EF1AF7"/>
    <w:rsid w:val="00EF3647"/>
    <w:rsid w:val="00EF476D"/>
    <w:rsid w:val="00EF47C4"/>
    <w:rsid w:val="00EF4ABE"/>
    <w:rsid w:val="00EF521E"/>
    <w:rsid w:val="00EF5490"/>
    <w:rsid w:val="00EF54FA"/>
    <w:rsid w:val="00EF6A7F"/>
    <w:rsid w:val="00EF6B54"/>
    <w:rsid w:val="00EF6BDA"/>
    <w:rsid w:val="00EF71C5"/>
    <w:rsid w:val="00EF7B8F"/>
    <w:rsid w:val="00EF7CCF"/>
    <w:rsid w:val="00F003EF"/>
    <w:rsid w:val="00F009A9"/>
    <w:rsid w:val="00F00D5F"/>
    <w:rsid w:val="00F00DD3"/>
    <w:rsid w:val="00F01A38"/>
    <w:rsid w:val="00F02473"/>
    <w:rsid w:val="00F024A6"/>
    <w:rsid w:val="00F024E0"/>
    <w:rsid w:val="00F027CA"/>
    <w:rsid w:val="00F02847"/>
    <w:rsid w:val="00F03519"/>
    <w:rsid w:val="00F04367"/>
    <w:rsid w:val="00F04518"/>
    <w:rsid w:val="00F04F60"/>
    <w:rsid w:val="00F04F88"/>
    <w:rsid w:val="00F056B5"/>
    <w:rsid w:val="00F05C55"/>
    <w:rsid w:val="00F06D38"/>
    <w:rsid w:val="00F06D6F"/>
    <w:rsid w:val="00F07D7A"/>
    <w:rsid w:val="00F07E38"/>
    <w:rsid w:val="00F10649"/>
    <w:rsid w:val="00F11B62"/>
    <w:rsid w:val="00F11CD2"/>
    <w:rsid w:val="00F11D47"/>
    <w:rsid w:val="00F11E69"/>
    <w:rsid w:val="00F1204B"/>
    <w:rsid w:val="00F12106"/>
    <w:rsid w:val="00F12971"/>
    <w:rsid w:val="00F14016"/>
    <w:rsid w:val="00F14654"/>
    <w:rsid w:val="00F146D0"/>
    <w:rsid w:val="00F14AE3"/>
    <w:rsid w:val="00F15186"/>
    <w:rsid w:val="00F15C9F"/>
    <w:rsid w:val="00F16102"/>
    <w:rsid w:val="00F1611D"/>
    <w:rsid w:val="00F16CBC"/>
    <w:rsid w:val="00F16DC5"/>
    <w:rsid w:val="00F17737"/>
    <w:rsid w:val="00F2161E"/>
    <w:rsid w:val="00F2181C"/>
    <w:rsid w:val="00F21900"/>
    <w:rsid w:val="00F21FC2"/>
    <w:rsid w:val="00F22811"/>
    <w:rsid w:val="00F23302"/>
    <w:rsid w:val="00F236BF"/>
    <w:rsid w:val="00F244E6"/>
    <w:rsid w:val="00F259F3"/>
    <w:rsid w:val="00F259F9"/>
    <w:rsid w:val="00F25CD9"/>
    <w:rsid w:val="00F2655F"/>
    <w:rsid w:val="00F26C18"/>
    <w:rsid w:val="00F27A12"/>
    <w:rsid w:val="00F31133"/>
    <w:rsid w:val="00F3117D"/>
    <w:rsid w:val="00F31547"/>
    <w:rsid w:val="00F315F2"/>
    <w:rsid w:val="00F326C2"/>
    <w:rsid w:val="00F33157"/>
    <w:rsid w:val="00F337FB"/>
    <w:rsid w:val="00F338E2"/>
    <w:rsid w:val="00F33A07"/>
    <w:rsid w:val="00F33A20"/>
    <w:rsid w:val="00F33AA8"/>
    <w:rsid w:val="00F33E93"/>
    <w:rsid w:val="00F33F1E"/>
    <w:rsid w:val="00F34200"/>
    <w:rsid w:val="00F342B3"/>
    <w:rsid w:val="00F34AAE"/>
    <w:rsid w:val="00F35B4A"/>
    <w:rsid w:val="00F35FC3"/>
    <w:rsid w:val="00F36034"/>
    <w:rsid w:val="00F368CC"/>
    <w:rsid w:val="00F36AB4"/>
    <w:rsid w:val="00F36DE9"/>
    <w:rsid w:val="00F3707B"/>
    <w:rsid w:val="00F40480"/>
    <w:rsid w:val="00F41665"/>
    <w:rsid w:val="00F4176E"/>
    <w:rsid w:val="00F41948"/>
    <w:rsid w:val="00F41D84"/>
    <w:rsid w:val="00F437A3"/>
    <w:rsid w:val="00F43E3B"/>
    <w:rsid w:val="00F43E4D"/>
    <w:rsid w:val="00F43FDB"/>
    <w:rsid w:val="00F4437D"/>
    <w:rsid w:val="00F444DC"/>
    <w:rsid w:val="00F44678"/>
    <w:rsid w:val="00F4485D"/>
    <w:rsid w:val="00F453E0"/>
    <w:rsid w:val="00F4599F"/>
    <w:rsid w:val="00F4638B"/>
    <w:rsid w:val="00F46665"/>
    <w:rsid w:val="00F46CE6"/>
    <w:rsid w:val="00F46F0E"/>
    <w:rsid w:val="00F4784A"/>
    <w:rsid w:val="00F47D8B"/>
    <w:rsid w:val="00F47FD7"/>
    <w:rsid w:val="00F50131"/>
    <w:rsid w:val="00F503E6"/>
    <w:rsid w:val="00F511F8"/>
    <w:rsid w:val="00F51A3A"/>
    <w:rsid w:val="00F51D44"/>
    <w:rsid w:val="00F521ED"/>
    <w:rsid w:val="00F521F2"/>
    <w:rsid w:val="00F5355C"/>
    <w:rsid w:val="00F539B0"/>
    <w:rsid w:val="00F53C44"/>
    <w:rsid w:val="00F53FEF"/>
    <w:rsid w:val="00F54623"/>
    <w:rsid w:val="00F5480F"/>
    <w:rsid w:val="00F54EB9"/>
    <w:rsid w:val="00F55628"/>
    <w:rsid w:val="00F5564B"/>
    <w:rsid w:val="00F56517"/>
    <w:rsid w:val="00F56619"/>
    <w:rsid w:val="00F56983"/>
    <w:rsid w:val="00F56DE2"/>
    <w:rsid w:val="00F5794A"/>
    <w:rsid w:val="00F606AF"/>
    <w:rsid w:val="00F61C35"/>
    <w:rsid w:val="00F61EB0"/>
    <w:rsid w:val="00F625D6"/>
    <w:rsid w:val="00F62AFF"/>
    <w:rsid w:val="00F632A4"/>
    <w:rsid w:val="00F63910"/>
    <w:rsid w:val="00F63A1F"/>
    <w:rsid w:val="00F63C03"/>
    <w:rsid w:val="00F6436D"/>
    <w:rsid w:val="00F649F1"/>
    <w:rsid w:val="00F658F4"/>
    <w:rsid w:val="00F65CB2"/>
    <w:rsid w:val="00F662B1"/>
    <w:rsid w:val="00F66479"/>
    <w:rsid w:val="00F66F81"/>
    <w:rsid w:val="00F676FB"/>
    <w:rsid w:val="00F67A6F"/>
    <w:rsid w:val="00F70356"/>
    <w:rsid w:val="00F7042A"/>
    <w:rsid w:val="00F7082E"/>
    <w:rsid w:val="00F70DD6"/>
    <w:rsid w:val="00F71CD4"/>
    <w:rsid w:val="00F7214E"/>
    <w:rsid w:val="00F723E5"/>
    <w:rsid w:val="00F725C2"/>
    <w:rsid w:val="00F72744"/>
    <w:rsid w:val="00F741A1"/>
    <w:rsid w:val="00F74D7F"/>
    <w:rsid w:val="00F755EA"/>
    <w:rsid w:val="00F75BCA"/>
    <w:rsid w:val="00F76107"/>
    <w:rsid w:val="00F76685"/>
    <w:rsid w:val="00F76875"/>
    <w:rsid w:val="00F768F4"/>
    <w:rsid w:val="00F76B41"/>
    <w:rsid w:val="00F773B0"/>
    <w:rsid w:val="00F809E3"/>
    <w:rsid w:val="00F80BA6"/>
    <w:rsid w:val="00F81071"/>
    <w:rsid w:val="00F81C59"/>
    <w:rsid w:val="00F82C03"/>
    <w:rsid w:val="00F82CC0"/>
    <w:rsid w:val="00F83110"/>
    <w:rsid w:val="00F8395B"/>
    <w:rsid w:val="00F83B72"/>
    <w:rsid w:val="00F83F4D"/>
    <w:rsid w:val="00F85600"/>
    <w:rsid w:val="00F8565A"/>
    <w:rsid w:val="00F858CB"/>
    <w:rsid w:val="00F85F89"/>
    <w:rsid w:val="00F866C3"/>
    <w:rsid w:val="00F8688D"/>
    <w:rsid w:val="00F86DD5"/>
    <w:rsid w:val="00F86E81"/>
    <w:rsid w:val="00F87137"/>
    <w:rsid w:val="00F874A3"/>
    <w:rsid w:val="00F87748"/>
    <w:rsid w:val="00F87E40"/>
    <w:rsid w:val="00F919BC"/>
    <w:rsid w:val="00F92249"/>
    <w:rsid w:val="00F9245D"/>
    <w:rsid w:val="00F92DFB"/>
    <w:rsid w:val="00F935BE"/>
    <w:rsid w:val="00F93A8A"/>
    <w:rsid w:val="00F9456C"/>
    <w:rsid w:val="00F94AA9"/>
    <w:rsid w:val="00F95022"/>
    <w:rsid w:val="00F95274"/>
    <w:rsid w:val="00F95323"/>
    <w:rsid w:val="00F95634"/>
    <w:rsid w:val="00F9584B"/>
    <w:rsid w:val="00F95DDD"/>
    <w:rsid w:val="00F96380"/>
    <w:rsid w:val="00F96835"/>
    <w:rsid w:val="00F96E3C"/>
    <w:rsid w:val="00F97563"/>
    <w:rsid w:val="00F97E09"/>
    <w:rsid w:val="00F97F41"/>
    <w:rsid w:val="00F97F6A"/>
    <w:rsid w:val="00FA12F0"/>
    <w:rsid w:val="00FA14F5"/>
    <w:rsid w:val="00FA2080"/>
    <w:rsid w:val="00FA31F2"/>
    <w:rsid w:val="00FA37A6"/>
    <w:rsid w:val="00FA3EF5"/>
    <w:rsid w:val="00FA5A6B"/>
    <w:rsid w:val="00FA626F"/>
    <w:rsid w:val="00FA651B"/>
    <w:rsid w:val="00FA677B"/>
    <w:rsid w:val="00FA6BBD"/>
    <w:rsid w:val="00FA75B8"/>
    <w:rsid w:val="00FA7BD8"/>
    <w:rsid w:val="00FB00EF"/>
    <w:rsid w:val="00FB06A1"/>
    <w:rsid w:val="00FB13E6"/>
    <w:rsid w:val="00FB13F8"/>
    <w:rsid w:val="00FB17EE"/>
    <w:rsid w:val="00FB2593"/>
    <w:rsid w:val="00FB267B"/>
    <w:rsid w:val="00FB34AA"/>
    <w:rsid w:val="00FB397A"/>
    <w:rsid w:val="00FB39F0"/>
    <w:rsid w:val="00FB44A6"/>
    <w:rsid w:val="00FB46BD"/>
    <w:rsid w:val="00FB4F3A"/>
    <w:rsid w:val="00FB6F0F"/>
    <w:rsid w:val="00FB6F9B"/>
    <w:rsid w:val="00FB7128"/>
    <w:rsid w:val="00FB745C"/>
    <w:rsid w:val="00FB74D6"/>
    <w:rsid w:val="00FB7ACF"/>
    <w:rsid w:val="00FB7BA9"/>
    <w:rsid w:val="00FC0418"/>
    <w:rsid w:val="00FC061F"/>
    <w:rsid w:val="00FC0691"/>
    <w:rsid w:val="00FC127E"/>
    <w:rsid w:val="00FC22E1"/>
    <w:rsid w:val="00FC2601"/>
    <w:rsid w:val="00FC2958"/>
    <w:rsid w:val="00FC2C8B"/>
    <w:rsid w:val="00FC313C"/>
    <w:rsid w:val="00FC394B"/>
    <w:rsid w:val="00FC3D49"/>
    <w:rsid w:val="00FC3D66"/>
    <w:rsid w:val="00FC4400"/>
    <w:rsid w:val="00FC44B7"/>
    <w:rsid w:val="00FC4513"/>
    <w:rsid w:val="00FC4782"/>
    <w:rsid w:val="00FC49F7"/>
    <w:rsid w:val="00FC4A2F"/>
    <w:rsid w:val="00FC4F99"/>
    <w:rsid w:val="00FC5418"/>
    <w:rsid w:val="00FC5605"/>
    <w:rsid w:val="00FC577C"/>
    <w:rsid w:val="00FC58FF"/>
    <w:rsid w:val="00FC5B66"/>
    <w:rsid w:val="00FC67F6"/>
    <w:rsid w:val="00FC77C1"/>
    <w:rsid w:val="00FC7859"/>
    <w:rsid w:val="00FC7BC3"/>
    <w:rsid w:val="00FD047A"/>
    <w:rsid w:val="00FD10F6"/>
    <w:rsid w:val="00FD1B38"/>
    <w:rsid w:val="00FD20AE"/>
    <w:rsid w:val="00FD23EC"/>
    <w:rsid w:val="00FD2638"/>
    <w:rsid w:val="00FD275E"/>
    <w:rsid w:val="00FD2B84"/>
    <w:rsid w:val="00FD2C98"/>
    <w:rsid w:val="00FD2F10"/>
    <w:rsid w:val="00FD34EE"/>
    <w:rsid w:val="00FD38E4"/>
    <w:rsid w:val="00FD3B45"/>
    <w:rsid w:val="00FD3E66"/>
    <w:rsid w:val="00FD4103"/>
    <w:rsid w:val="00FD4977"/>
    <w:rsid w:val="00FD57C7"/>
    <w:rsid w:val="00FD67D1"/>
    <w:rsid w:val="00FD67E4"/>
    <w:rsid w:val="00FD6995"/>
    <w:rsid w:val="00FD75A1"/>
    <w:rsid w:val="00FE02E5"/>
    <w:rsid w:val="00FE0D41"/>
    <w:rsid w:val="00FE1973"/>
    <w:rsid w:val="00FE259A"/>
    <w:rsid w:val="00FE276D"/>
    <w:rsid w:val="00FE2829"/>
    <w:rsid w:val="00FE2AA4"/>
    <w:rsid w:val="00FE3940"/>
    <w:rsid w:val="00FE49E8"/>
    <w:rsid w:val="00FE6043"/>
    <w:rsid w:val="00FE6058"/>
    <w:rsid w:val="00FE660F"/>
    <w:rsid w:val="00FE6FD6"/>
    <w:rsid w:val="00FE7097"/>
    <w:rsid w:val="00FE72C9"/>
    <w:rsid w:val="00FE7923"/>
    <w:rsid w:val="00FE7BDF"/>
    <w:rsid w:val="00FF065D"/>
    <w:rsid w:val="00FF0680"/>
    <w:rsid w:val="00FF1334"/>
    <w:rsid w:val="00FF142F"/>
    <w:rsid w:val="00FF1B52"/>
    <w:rsid w:val="00FF27FB"/>
    <w:rsid w:val="00FF28D1"/>
    <w:rsid w:val="00FF2955"/>
    <w:rsid w:val="00FF49A4"/>
    <w:rsid w:val="00FF4D52"/>
    <w:rsid w:val="00FF4DCC"/>
    <w:rsid w:val="00FF5142"/>
    <w:rsid w:val="00FF55B6"/>
    <w:rsid w:val="00FF5F93"/>
    <w:rsid w:val="00FF65B5"/>
    <w:rsid w:val="00FF6B88"/>
    <w:rsid w:val="00FF7490"/>
    <w:rsid w:val="00FF769C"/>
    <w:rsid w:val="00FF78C3"/>
    <w:rsid w:val="00FF7CD4"/>
    <w:rsid w:val="013A5601"/>
    <w:rsid w:val="015A761B"/>
    <w:rsid w:val="01CF33F2"/>
    <w:rsid w:val="0291101E"/>
    <w:rsid w:val="036E7CC3"/>
    <w:rsid w:val="03C470F4"/>
    <w:rsid w:val="03DB225B"/>
    <w:rsid w:val="049728E1"/>
    <w:rsid w:val="05CC30D8"/>
    <w:rsid w:val="060B4CA3"/>
    <w:rsid w:val="077D7D80"/>
    <w:rsid w:val="07B45E3A"/>
    <w:rsid w:val="07C8473E"/>
    <w:rsid w:val="0810644D"/>
    <w:rsid w:val="098D297C"/>
    <w:rsid w:val="09CB6CD5"/>
    <w:rsid w:val="0A4C51DC"/>
    <w:rsid w:val="0A7C6506"/>
    <w:rsid w:val="0BD403FE"/>
    <w:rsid w:val="0C174DC9"/>
    <w:rsid w:val="0C7C33D7"/>
    <w:rsid w:val="0C7D3516"/>
    <w:rsid w:val="0C7E0961"/>
    <w:rsid w:val="0DD32A6C"/>
    <w:rsid w:val="0E356800"/>
    <w:rsid w:val="0E983095"/>
    <w:rsid w:val="0F147DF7"/>
    <w:rsid w:val="10A47FF3"/>
    <w:rsid w:val="10B007C6"/>
    <w:rsid w:val="10C05831"/>
    <w:rsid w:val="12AC362F"/>
    <w:rsid w:val="13617A55"/>
    <w:rsid w:val="136A1587"/>
    <w:rsid w:val="138A639A"/>
    <w:rsid w:val="14013393"/>
    <w:rsid w:val="14133603"/>
    <w:rsid w:val="16FB40AC"/>
    <w:rsid w:val="17C70382"/>
    <w:rsid w:val="183030FE"/>
    <w:rsid w:val="18342FFC"/>
    <w:rsid w:val="18C636A7"/>
    <w:rsid w:val="199458CB"/>
    <w:rsid w:val="1A4A2163"/>
    <w:rsid w:val="1AEC62F5"/>
    <w:rsid w:val="1C2260C3"/>
    <w:rsid w:val="1C282B9C"/>
    <w:rsid w:val="1C3379F8"/>
    <w:rsid w:val="1C3E07FB"/>
    <w:rsid w:val="1E4561FB"/>
    <w:rsid w:val="1E97167E"/>
    <w:rsid w:val="1FB9701B"/>
    <w:rsid w:val="208B07D4"/>
    <w:rsid w:val="211052E1"/>
    <w:rsid w:val="220F018C"/>
    <w:rsid w:val="22B54C54"/>
    <w:rsid w:val="25AA6356"/>
    <w:rsid w:val="27490797"/>
    <w:rsid w:val="2AA74983"/>
    <w:rsid w:val="2B941C66"/>
    <w:rsid w:val="2C2313B0"/>
    <w:rsid w:val="2CC34881"/>
    <w:rsid w:val="2F0C4A90"/>
    <w:rsid w:val="2F34418F"/>
    <w:rsid w:val="2F3958E4"/>
    <w:rsid w:val="2F6C19FF"/>
    <w:rsid w:val="30A5355B"/>
    <w:rsid w:val="30D370F6"/>
    <w:rsid w:val="30F93B08"/>
    <w:rsid w:val="314A47CF"/>
    <w:rsid w:val="32A250A1"/>
    <w:rsid w:val="33654F0B"/>
    <w:rsid w:val="336A5371"/>
    <w:rsid w:val="33E7531B"/>
    <w:rsid w:val="34952262"/>
    <w:rsid w:val="35AA1EDC"/>
    <w:rsid w:val="38334AE0"/>
    <w:rsid w:val="38B665F2"/>
    <w:rsid w:val="38ED4FFA"/>
    <w:rsid w:val="3A2376C2"/>
    <w:rsid w:val="3AFF7B3E"/>
    <w:rsid w:val="3C7B6E41"/>
    <w:rsid w:val="3D8254F4"/>
    <w:rsid w:val="3EE91C84"/>
    <w:rsid w:val="3F25384A"/>
    <w:rsid w:val="3F3E3F86"/>
    <w:rsid w:val="3F9D7844"/>
    <w:rsid w:val="400B6741"/>
    <w:rsid w:val="40F32B92"/>
    <w:rsid w:val="42576BB8"/>
    <w:rsid w:val="43244E07"/>
    <w:rsid w:val="43861ABD"/>
    <w:rsid w:val="439C2EAC"/>
    <w:rsid w:val="43F35626"/>
    <w:rsid w:val="45F35066"/>
    <w:rsid w:val="46105CA3"/>
    <w:rsid w:val="461E4EEC"/>
    <w:rsid w:val="47184B4F"/>
    <w:rsid w:val="483C4203"/>
    <w:rsid w:val="48AF67AC"/>
    <w:rsid w:val="49923B2E"/>
    <w:rsid w:val="49A539CB"/>
    <w:rsid w:val="4B867983"/>
    <w:rsid w:val="4CA01B71"/>
    <w:rsid w:val="4CB200B2"/>
    <w:rsid w:val="4EA01C60"/>
    <w:rsid w:val="4EA41F84"/>
    <w:rsid w:val="4FB93E26"/>
    <w:rsid w:val="511501A4"/>
    <w:rsid w:val="52EA6F03"/>
    <w:rsid w:val="53344FC1"/>
    <w:rsid w:val="53BC636D"/>
    <w:rsid w:val="53DA5D59"/>
    <w:rsid w:val="543C69B6"/>
    <w:rsid w:val="555C4E39"/>
    <w:rsid w:val="556278A8"/>
    <w:rsid w:val="5571670F"/>
    <w:rsid w:val="55AE524E"/>
    <w:rsid w:val="55DA362A"/>
    <w:rsid w:val="565046E3"/>
    <w:rsid w:val="56575413"/>
    <w:rsid w:val="58363ECD"/>
    <w:rsid w:val="58B96502"/>
    <w:rsid w:val="59633520"/>
    <w:rsid w:val="59DC3C13"/>
    <w:rsid w:val="5B07134E"/>
    <w:rsid w:val="5B4927EB"/>
    <w:rsid w:val="5BAB7D16"/>
    <w:rsid w:val="5C6E12DA"/>
    <w:rsid w:val="5D5A179B"/>
    <w:rsid w:val="5E9715B8"/>
    <w:rsid w:val="5EE22804"/>
    <w:rsid w:val="5F5A3A51"/>
    <w:rsid w:val="5FF75F34"/>
    <w:rsid w:val="60A777B3"/>
    <w:rsid w:val="60AA6F96"/>
    <w:rsid w:val="60CF2061"/>
    <w:rsid w:val="61E63455"/>
    <w:rsid w:val="61F24CBE"/>
    <w:rsid w:val="62002208"/>
    <w:rsid w:val="62591116"/>
    <w:rsid w:val="63862AE7"/>
    <w:rsid w:val="63903FB1"/>
    <w:rsid w:val="64971536"/>
    <w:rsid w:val="659A7EF6"/>
    <w:rsid w:val="65E9048F"/>
    <w:rsid w:val="66623F44"/>
    <w:rsid w:val="6A2E49E2"/>
    <w:rsid w:val="6A667C1B"/>
    <w:rsid w:val="6AD0219C"/>
    <w:rsid w:val="6B9C19AE"/>
    <w:rsid w:val="6BFE46BD"/>
    <w:rsid w:val="6C0631D9"/>
    <w:rsid w:val="6C09464D"/>
    <w:rsid w:val="6D581978"/>
    <w:rsid w:val="6F2957B9"/>
    <w:rsid w:val="6F3C10AD"/>
    <w:rsid w:val="6F8130AC"/>
    <w:rsid w:val="73C73267"/>
    <w:rsid w:val="74E51C05"/>
    <w:rsid w:val="74EF1919"/>
    <w:rsid w:val="750F1B38"/>
    <w:rsid w:val="75456CFF"/>
    <w:rsid w:val="75631928"/>
    <w:rsid w:val="765F11C0"/>
    <w:rsid w:val="77C32741"/>
    <w:rsid w:val="7870249C"/>
    <w:rsid w:val="78D6788C"/>
    <w:rsid w:val="797F2A90"/>
    <w:rsid w:val="7CE90F58"/>
    <w:rsid w:val="7F12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ahoma"/>
        <w:color w:val="333333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uiPriority="0" w:unhideWhenUsed="0" w:qFormat="1"/>
    <w:lsdException w:name="heading 8" w:uiPriority="0" w:unhideWhenUsed="0" w:qFormat="1"/>
    <w:lsdException w:name="heading 9" w:uiPriority="0" w:unhideWhenUsed="0" w:qFormat="1"/>
    <w:lsdException w:name="index 1" w:uiPriority="0" w:unhideWhenUsed="0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unhideWhenUsed="0" w:qFormat="1"/>
    <w:lsdException w:name="annotation text" w:qFormat="1"/>
    <w:lsdException w:name="header" w:qFormat="1"/>
    <w:lsdException w:name="footer" w:qFormat="1"/>
    <w:lsdException w:name="caption" w:uiPriority="0" w:qFormat="1"/>
    <w:lsdException w:name="annotation reference" w:qFormat="1"/>
    <w:lsdException w:name="page number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2" w:uiPriority="0" w:unhideWhenUsed="0" w:qFormat="1"/>
    <w:lsdException w:name="Body Text 3" w:qFormat="1"/>
    <w:lsdException w:name="Body Text Indent 3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6DA"/>
    <w:pPr>
      <w:widowControl w:val="0"/>
      <w:jc w:val="both"/>
    </w:pPr>
  </w:style>
  <w:style w:type="paragraph" w:styleId="1">
    <w:name w:val="heading 1"/>
    <w:aliases w:val="1. heading 1,标准章,H1,PIM 1,h1,1.,章节,标题 11,Heading 11,level 1,Level 1 Head,Heading 0,NMP Heading 1,h11,h12,h13,h14,h15,h16,app heading 1,l1,Normal + Font: Helvetica,Bold,Space Before 12 pt,Not Bold,Huvudrubrik,章,heading 1TOC,R1,H11,NMP Heading1"/>
    <w:basedOn w:val="a"/>
    <w:next w:val="a0"/>
    <w:link w:val="1Char"/>
    <w:qFormat/>
    <w:rsid w:val="00363A4C"/>
    <w:pPr>
      <w:keepNext/>
      <w:keepLines/>
      <w:numPr>
        <w:numId w:val="1"/>
      </w:numPr>
      <w:spacing w:line="360" w:lineRule="auto"/>
      <w:outlineLvl w:val="0"/>
    </w:pPr>
    <w:rPr>
      <w:rFonts w:ascii="Times New Roman" w:eastAsia="宋体" w:hAnsi="Times New Roman" w:cs="Times New Roman"/>
      <w:b/>
      <w:kern w:val="44"/>
      <w:sz w:val="28"/>
      <w:szCs w:val="20"/>
    </w:rPr>
  </w:style>
  <w:style w:type="paragraph" w:styleId="2">
    <w:name w:val="heading 2"/>
    <w:aliases w:val="1.1  heading 2,PIM2,H2,Heading 2 Hidden,Heading 2 CCBS,heading 2,Titre3,HD2,sect 1.2,H21,sect 1.21,H22,sect 1.22,H211,sect 1.211,H23,sect 1.23,H212,sect 1.212,h2,第一章 标题 2,DO,第一层条,Underrubrik1,prop2,Level 2 Topic Heading,ISO1,UNDERRUBRIK 1-2,Head2A"/>
    <w:basedOn w:val="a"/>
    <w:next w:val="a0"/>
    <w:link w:val="2Char"/>
    <w:qFormat/>
    <w:rsid w:val="00363A4C"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rFonts w:ascii="Times New Roman" w:eastAsia="宋体" w:hAnsi="Times New Roman" w:cs="Times New Roman"/>
      <w:b/>
      <w:sz w:val="24"/>
      <w:szCs w:val="20"/>
    </w:rPr>
  </w:style>
  <w:style w:type="paragraph" w:styleId="3">
    <w:name w:val="heading 3"/>
    <w:aliases w:val="h3,H3,level_3,PIM 3,Level 3 Head,Heading 3 - old,sect1.2.3,sect1.2.31,sect1.2.32,sect1.2.311,sect1.2.33,sect1.2.312,1.1.1 Heading 3,Bold Head,bh,ISO2,l3,CT,heading 3,h31,h32,THeading 3,PRTM Heading 3,Subheading,Section,3,??? 3,B Head,Section1,31,L3"/>
    <w:basedOn w:val="a"/>
    <w:next w:val="a0"/>
    <w:link w:val="3Char"/>
    <w:qFormat/>
    <w:rsid w:val="00363A4C"/>
    <w:pPr>
      <w:keepNext/>
      <w:keepLines/>
      <w:numPr>
        <w:ilvl w:val="2"/>
        <w:numId w:val="1"/>
      </w:numPr>
      <w:tabs>
        <w:tab w:val="left" w:pos="432"/>
      </w:tabs>
      <w:outlineLvl w:val="2"/>
    </w:pPr>
    <w:rPr>
      <w:rFonts w:ascii="Times New Roman" w:eastAsia="宋体" w:hAnsi="Times New Roman" w:cs="Times New Roman"/>
      <w:b/>
      <w:szCs w:val="20"/>
    </w:rPr>
  </w:style>
  <w:style w:type="paragraph" w:styleId="4">
    <w:name w:val="heading 4"/>
    <w:aliases w:val="PIM 4,H4,h4,heading 4 + Indent: Left 0.5 in,b4,H41,h41,H42,h42,H43,h43,H411,h411,H421,h421,H44,h44,H412,h412,H422,h422,H431,h431,H45,h45,H413,h413,H423,h423,H432,h432,H46,h46,H47,h47,1.1.1.1 Heading 4"/>
    <w:basedOn w:val="a"/>
    <w:next w:val="a0"/>
    <w:link w:val="4Char"/>
    <w:qFormat/>
    <w:rsid w:val="00363A4C"/>
    <w:pPr>
      <w:keepNext/>
      <w:keepLines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Cs w:val="20"/>
    </w:rPr>
  </w:style>
  <w:style w:type="paragraph" w:styleId="5">
    <w:name w:val="heading 5"/>
    <w:aliases w:val="h5,Heading5,heading 5 + Indent: Left 0.5 in"/>
    <w:basedOn w:val="a"/>
    <w:next w:val="a0"/>
    <w:link w:val="5Char"/>
    <w:qFormat/>
    <w:rsid w:val="00363A4C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imes New Roman" w:eastAsia="宋体" w:hAnsi="Times New Roman" w:cs="Times New Roman"/>
      <w:b/>
      <w:szCs w:val="20"/>
    </w:rPr>
  </w:style>
  <w:style w:type="paragraph" w:styleId="6">
    <w:name w:val="heading 6"/>
    <w:basedOn w:val="a"/>
    <w:next w:val="a"/>
    <w:link w:val="6Char"/>
    <w:qFormat/>
    <w:rsid w:val="00363A4C"/>
    <w:pPr>
      <w:widowControl/>
      <w:numPr>
        <w:ilvl w:val="5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eastAsia="宋体" w:hAnsi="Arial" w:cs="Times New Roman"/>
      <w:i/>
      <w:sz w:val="22"/>
      <w:szCs w:val="20"/>
    </w:rPr>
  </w:style>
  <w:style w:type="paragraph" w:styleId="7">
    <w:name w:val="heading 7"/>
    <w:basedOn w:val="a"/>
    <w:next w:val="a"/>
    <w:link w:val="7Char"/>
    <w:qFormat/>
    <w:rsid w:val="00363A4C"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eastAsia="宋体" w:hAnsi="Arial" w:cs="Times New Roman"/>
      <w:sz w:val="24"/>
      <w:szCs w:val="20"/>
    </w:rPr>
  </w:style>
  <w:style w:type="paragraph" w:styleId="8">
    <w:name w:val="heading 8"/>
    <w:basedOn w:val="a"/>
    <w:next w:val="a"/>
    <w:link w:val="8Char"/>
    <w:qFormat/>
    <w:rsid w:val="00363A4C"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eastAsia="宋体" w:hAnsi="Arial" w:cs="Times New Roman"/>
      <w:i/>
      <w:sz w:val="24"/>
      <w:szCs w:val="20"/>
    </w:rPr>
  </w:style>
  <w:style w:type="paragraph" w:styleId="9">
    <w:name w:val="heading 9"/>
    <w:basedOn w:val="a"/>
    <w:next w:val="a"/>
    <w:link w:val="9Char"/>
    <w:qFormat/>
    <w:rsid w:val="00363A4C"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eastAsia="宋体" w:hAnsi="Arial" w:cs="Times New Roman"/>
      <w:i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首行缩进,正文不缩进,正文（首行缩进两字）＋行距：1.5倍行距,标题4,Normal Indent Char Char Char,Normal Indent Char Char Char Char,特点,段1,正文缩进 Char Char Char Char Char,正文缩进 Char Char Char,正文-段前3磅,正文缩进（首行缩进两字）,四号,Alt+X,mr正文缩进,正文缩进1,±íÕýÎÄ,ÕýÎÄ·ÇËõ½ø,±í"/>
    <w:basedOn w:val="a"/>
    <w:link w:val="Char"/>
    <w:qFormat/>
    <w:rsid w:val="00363A4C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annotation subject"/>
    <w:basedOn w:val="a5"/>
    <w:next w:val="a5"/>
    <w:link w:val="Char0"/>
    <w:uiPriority w:val="99"/>
    <w:unhideWhenUsed/>
    <w:qFormat/>
    <w:rsid w:val="00363A4C"/>
    <w:rPr>
      <w:b/>
      <w:bCs/>
    </w:rPr>
  </w:style>
  <w:style w:type="paragraph" w:styleId="a5">
    <w:name w:val="annotation text"/>
    <w:basedOn w:val="a"/>
    <w:link w:val="Char1"/>
    <w:uiPriority w:val="99"/>
    <w:unhideWhenUsed/>
    <w:qFormat/>
    <w:rsid w:val="00363A4C"/>
    <w:pPr>
      <w:jc w:val="left"/>
    </w:pPr>
  </w:style>
  <w:style w:type="paragraph" w:styleId="70">
    <w:name w:val="toc 7"/>
    <w:basedOn w:val="a"/>
    <w:next w:val="a"/>
    <w:uiPriority w:val="39"/>
    <w:unhideWhenUsed/>
    <w:qFormat/>
    <w:rsid w:val="00363A4C"/>
    <w:pPr>
      <w:ind w:leftChars="1200" w:left="2520"/>
    </w:pPr>
  </w:style>
  <w:style w:type="paragraph" w:styleId="a6">
    <w:name w:val="Document Map"/>
    <w:basedOn w:val="a"/>
    <w:link w:val="Char2"/>
    <w:uiPriority w:val="99"/>
    <w:unhideWhenUsed/>
    <w:qFormat/>
    <w:rsid w:val="00363A4C"/>
    <w:rPr>
      <w:rFonts w:ascii="宋体" w:eastAsia="宋体"/>
      <w:szCs w:val="18"/>
    </w:rPr>
  </w:style>
  <w:style w:type="paragraph" w:styleId="30">
    <w:name w:val="Body Text 3"/>
    <w:basedOn w:val="a"/>
    <w:link w:val="3Char0"/>
    <w:uiPriority w:val="99"/>
    <w:unhideWhenUsed/>
    <w:qFormat/>
    <w:rsid w:val="00363A4C"/>
    <w:pPr>
      <w:spacing w:after="120"/>
    </w:pPr>
    <w:rPr>
      <w:sz w:val="16"/>
      <w:szCs w:val="16"/>
    </w:rPr>
  </w:style>
  <w:style w:type="paragraph" w:styleId="50">
    <w:name w:val="toc 5"/>
    <w:basedOn w:val="a"/>
    <w:next w:val="a"/>
    <w:uiPriority w:val="39"/>
    <w:unhideWhenUsed/>
    <w:qFormat/>
    <w:rsid w:val="00363A4C"/>
    <w:pPr>
      <w:ind w:leftChars="800" w:left="1680"/>
    </w:pPr>
  </w:style>
  <w:style w:type="paragraph" w:styleId="31">
    <w:name w:val="toc 3"/>
    <w:basedOn w:val="a"/>
    <w:next w:val="a"/>
    <w:uiPriority w:val="39"/>
    <w:qFormat/>
    <w:rsid w:val="00363A4C"/>
    <w:pPr>
      <w:ind w:left="420"/>
      <w:jc w:val="left"/>
    </w:pPr>
    <w:rPr>
      <w:rFonts w:ascii="Times New Roman" w:hAnsi="Times New Roman" w:cs="Times New Roman"/>
      <w:i/>
      <w:szCs w:val="20"/>
    </w:rPr>
  </w:style>
  <w:style w:type="paragraph" w:styleId="80">
    <w:name w:val="toc 8"/>
    <w:basedOn w:val="a"/>
    <w:next w:val="a"/>
    <w:uiPriority w:val="39"/>
    <w:unhideWhenUsed/>
    <w:qFormat/>
    <w:rsid w:val="00363A4C"/>
    <w:pPr>
      <w:ind w:leftChars="1400" w:left="2940"/>
    </w:pPr>
  </w:style>
  <w:style w:type="paragraph" w:styleId="a7">
    <w:name w:val="Balloon Text"/>
    <w:basedOn w:val="a"/>
    <w:link w:val="Char3"/>
    <w:uiPriority w:val="99"/>
    <w:unhideWhenUsed/>
    <w:qFormat/>
    <w:rsid w:val="00363A4C"/>
    <w:rPr>
      <w:szCs w:val="18"/>
    </w:rPr>
  </w:style>
  <w:style w:type="paragraph" w:styleId="a8">
    <w:name w:val="footer"/>
    <w:basedOn w:val="a"/>
    <w:link w:val="Char4"/>
    <w:uiPriority w:val="99"/>
    <w:unhideWhenUsed/>
    <w:qFormat/>
    <w:rsid w:val="00363A4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Char5"/>
    <w:uiPriority w:val="99"/>
    <w:unhideWhenUsed/>
    <w:qFormat/>
    <w:rsid w:val="00363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rsid w:val="00363A4C"/>
    <w:pPr>
      <w:spacing w:before="120" w:after="120"/>
      <w:jc w:val="left"/>
    </w:pPr>
    <w:rPr>
      <w:rFonts w:ascii="Times New Roman" w:hAnsi="Times New Roman" w:cs="Times New Roman"/>
      <w:caps/>
      <w:szCs w:val="20"/>
    </w:rPr>
  </w:style>
  <w:style w:type="paragraph" w:styleId="40">
    <w:name w:val="toc 4"/>
    <w:basedOn w:val="a"/>
    <w:next w:val="a"/>
    <w:uiPriority w:val="39"/>
    <w:unhideWhenUsed/>
    <w:qFormat/>
    <w:rsid w:val="00363A4C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363A4C"/>
    <w:pPr>
      <w:ind w:leftChars="1000" w:left="2100"/>
    </w:pPr>
  </w:style>
  <w:style w:type="paragraph" w:styleId="32">
    <w:name w:val="Body Text Indent 3"/>
    <w:basedOn w:val="a"/>
    <w:link w:val="3Char1"/>
    <w:uiPriority w:val="99"/>
    <w:unhideWhenUsed/>
    <w:qFormat/>
    <w:rsid w:val="00363A4C"/>
    <w:pPr>
      <w:spacing w:after="120"/>
      <w:ind w:leftChars="200" w:left="420"/>
    </w:pPr>
    <w:rPr>
      <w:sz w:val="16"/>
      <w:szCs w:val="16"/>
    </w:rPr>
  </w:style>
  <w:style w:type="paragraph" w:styleId="20">
    <w:name w:val="toc 2"/>
    <w:basedOn w:val="a"/>
    <w:next w:val="a"/>
    <w:uiPriority w:val="39"/>
    <w:qFormat/>
    <w:rsid w:val="00363A4C"/>
    <w:pPr>
      <w:ind w:left="210"/>
      <w:jc w:val="left"/>
    </w:pPr>
    <w:rPr>
      <w:rFonts w:ascii="Times New Roman" w:hAnsi="Times New Roman" w:cs="Times New Roman"/>
      <w:smallCaps/>
      <w:szCs w:val="20"/>
    </w:rPr>
  </w:style>
  <w:style w:type="paragraph" w:styleId="90">
    <w:name w:val="toc 9"/>
    <w:basedOn w:val="a"/>
    <w:next w:val="a"/>
    <w:uiPriority w:val="39"/>
    <w:unhideWhenUsed/>
    <w:qFormat/>
    <w:rsid w:val="00363A4C"/>
    <w:pPr>
      <w:ind w:leftChars="1600" w:left="3360"/>
    </w:pPr>
  </w:style>
  <w:style w:type="paragraph" w:styleId="21">
    <w:name w:val="Body Text 2"/>
    <w:basedOn w:val="30"/>
    <w:link w:val="2Char0"/>
    <w:semiHidden/>
    <w:qFormat/>
    <w:rsid w:val="00363A4C"/>
    <w:pPr>
      <w:spacing w:after="0"/>
      <w:jc w:val="center"/>
    </w:pPr>
    <w:rPr>
      <w:rFonts w:ascii="Times New Roman" w:eastAsia="宋体" w:hAnsi="Times New Roman" w:cs="Times New Roman"/>
      <w:b/>
      <w:sz w:val="32"/>
    </w:rPr>
  </w:style>
  <w:style w:type="paragraph" w:styleId="HTML">
    <w:name w:val="HTML Preformatted"/>
    <w:basedOn w:val="a"/>
    <w:link w:val="HTMLChar"/>
    <w:uiPriority w:val="99"/>
    <w:unhideWhenUsed/>
    <w:qFormat/>
    <w:rsid w:val="00363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qFormat/>
    <w:rsid w:val="00363A4C"/>
    <w:pPr>
      <w:widowControl/>
      <w:spacing w:before="100" w:beforeAutospacing="1" w:after="100" w:afterAutospacing="1" w:line="384" w:lineRule="atLeast"/>
      <w:jc w:val="left"/>
    </w:pPr>
    <w:rPr>
      <w:rFonts w:ascii="宋体" w:eastAsia="宋体" w:hAnsi="宋体" w:cs="宋体"/>
      <w:sz w:val="24"/>
      <w:szCs w:val="24"/>
    </w:rPr>
  </w:style>
  <w:style w:type="paragraph" w:styleId="11">
    <w:name w:val="index 1"/>
    <w:basedOn w:val="a"/>
    <w:next w:val="a"/>
    <w:semiHidden/>
    <w:qFormat/>
    <w:rsid w:val="00363A4C"/>
    <w:pPr>
      <w:jc w:val="center"/>
    </w:pPr>
    <w:rPr>
      <w:rFonts w:ascii="Times New Roman" w:eastAsia="宋体" w:hAnsi="Times New Roman" w:cs="Times New Roman"/>
      <w:szCs w:val="24"/>
    </w:rPr>
  </w:style>
  <w:style w:type="character" w:styleId="ab">
    <w:name w:val="Strong"/>
    <w:basedOn w:val="a1"/>
    <w:uiPriority w:val="22"/>
    <w:qFormat/>
    <w:rsid w:val="00363A4C"/>
    <w:rPr>
      <w:b/>
      <w:bCs/>
    </w:rPr>
  </w:style>
  <w:style w:type="character" w:styleId="ac">
    <w:name w:val="page number"/>
    <w:basedOn w:val="a1"/>
    <w:semiHidden/>
    <w:qFormat/>
    <w:rsid w:val="00363A4C"/>
  </w:style>
  <w:style w:type="character" w:styleId="ad">
    <w:name w:val="FollowedHyperlink"/>
    <w:basedOn w:val="a1"/>
    <w:uiPriority w:val="99"/>
    <w:unhideWhenUsed/>
    <w:qFormat/>
    <w:rsid w:val="00363A4C"/>
    <w:rPr>
      <w:color w:val="800080" w:themeColor="followedHyperlink"/>
      <w:u w:val="single"/>
    </w:rPr>
  </w:style>
  <w:style w:type="character" w:styleId="ae">
    <w:name w:val="Hyperlink"/>
    <w:basedOn w:val="a1"/>
    <w:uiPriority w:val="99"/>
    <w:unhideWhenUsed/>
    <w:qFormat/>
    <w:rsid w:val="00363A4C"/>
    <w:rPr>
      <w:color w:val="0000FF"/>
      <w:u w:val="single"/>
    </w:rPr>
  </w:style>
  <w:style w:type="character" w:styleId="HTML0">
    <w:name w:val="HTML Code"/>
    <w:basedOn w:val="a1"/>
    <w:uiPriority w:val="99"/>
    <w:unhideWhenUsed/>
    <w:qFormat/>
    <w:rsid w:val="00363A4C"/>
    <w:rPr>
      <w:rFonts w:ascii="Courier New" w:eastAsia="宋体" w:hAnsi="Courier New" w:cs="Courier New" w:hint="default"/>
      <w:color w:val="DD1144"/>
      <w:sz w:val="15"/>
      <w:szCs w:val="15"/>
      <w:shd w:val="clear" w:color="auto" w:fill="F7F7F9"/>
    </w:rPr>
  </w:style>
  <w:style w:type="character" w:styleId="af">
    <w:name w:val="annotation reference"/>
    <w:basedOn w:val="a1"/>
    <w:uiPriority w:val="99"/>
    <w:unhideWhenUsed/>
    <w:qFormat/>
    <w:rsid w:val="00363A4C"/>
    <w:rPr>
      <w:sz w:val="21"/>
      <w:szCs w:val="21"/>
    </w:rPr>
  </w:style>
  <w:style w:type="table" w:styleId="af0">
    <w:name w:val="Table Grid"/>
    <w:basedOn w:val="a2"/>
    <w:uiPriority w:val="59"/>
    <w:qFormat/>
    <w:rsid w:val="0036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1"/>
    <w:link w:val="a9"/>
    <w:uiPriority w:val="99"/>
    <w:qFormat/>
    <w:rsid w:val="00363A4C"/>
    <w:rPr>
      <w:sz w:val="18"/>
      <w:szCs w:val="18"/>
    </w:rPr>
  </w:style>
  <w:style w:type="character" w:customStyle="1" w:styleId="Char4">
    <w:name w:val="页脚 Char"/>
    <w:basedOn w:val="a1"/>
    <w:link w:val="a8"/>
    <w:uiPriority w:val="99"/>
    <w:qFormat/>
    <w:rsid w:val="00363A4C"/>
    <w:rPr>
      <w:sz w:val="18"/>
      <w:szCs w:val="18"/>
    </w:rPr>
  </w:style>
  <w:style w:type="paragraph" w:customStyle="1" w:styleId="12">
    <w:name w:val="列出段落1"/>
    <w:basedOn w:val="a"/>
    <w:uiPriority w:val="34"/>
    <w:qFormat/>
    <w:rsid w:val="00363A4C"/>
    <w:pPr>
      <w:ind w:firstLineChars="200" w:firstLine="420"/>
    </w:pPr>
  </w:style>
  <w:style w:type="character" w:customStyle="1" w:styleId="1Char">
    <w:name w:val="标题 1 Char"/>
    <w:aliases w:val="1. heading 1 Char,标准章 Char,H1 Char,PIM 1 Char,h1 Char,1. Char,章节 Char,标题 11 Char,Heading 11 Char,level 1 Char,Level 1 Head Char,Heading 0 Char,NMP Heading 1 Char,h11 Char,h12 Char,h13 Char,h14 Char,h15 Char,h16 Char,app heading 1 Char,l1 Char"/>
    <w:basedOn w:val="a1"/>
    <w:link w:val="1"/>
    <w:qFormat/>
    <w:rsid w:val="00363A4C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aliases w:val="1.1  heading 2 Char,PIM2 Char,H2 Char,Heading 2 Hidden Char,Heading 2 CCBS Char,heading 2 Char,Titre3 Char,HD2 Char,sect 1.2 Char,H21 Char,sect 1.21 Char,H22 Char,sect 1.22 Char,H211 Char,sect 1.211 Char,H23 Char,sect 1.23 Char,H212 Char"/>
    <w:basedOn w:val="a1"/>
    <w:link w:val="2"/>
    <w:qFormat/>
    <w:rsid w:val="00363A4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1.1.1 Heading 3 Char,Bold Head Char,bh Char,ISO2 Char,l3 Char"/>
    <w:basedOn w:val="a1"/>
    <w:link w:val="3"/>
    <w:qFormat/>
    <w:rsid w:val="00363A4C"/>
    <w:rPr>
      <w:rFonts w:ascii="Times New Roman" w:eastAsia="宋体" w:hAnsi="Times New Roman" w:cs="Times New Roman"/>
      <w:b/>
      <w:szCs w:val="20"/>
    </w:rPr>
  </w:style>
  <w:style w:type="character" w:customStyle="1" w:styleId="4Char">
    <w:name w:val="标题 4 Char"/>
    <w:aliases w:val="PIM 4 Char,H4 Char,h4 Char,heading 4 + Indent: Left 0.5 in Char,b4 Char,H41 Char,h41 Char,H42 Char,h42 Char,H43 Char,h43 Char,H411 Char,h411 Char,H421 Char,h421 Char,H44 Char,h44 Char,H412 Char,h412 Char,H422 Char,h422 Char,H431 Char,h431 Char"/>
    <w:basedOn w:val="a1"/>
    <w:link w:val="4"/>
    <w:qFormat/>
    <w:rsid w:val="00363A4C"/>
    <w:rPr>
      <w:rFonts w:ascii="Times New Roman" w:eastAsia="宋体" w:hAnsi="Times New Roman" w:cs="Times New Roman"/>
      <w:b/>
      <w:szCs w:val="20"/>
    </w:rPr>
  </w:style>
  <w:style w:type="character" w:customStyle="1" w:styleId="5Char">
    <w:name w:val="标题 5 Char"/>
    <w:aliases w:val="h5 Char,Heading5 Char,heading 5 + Indent: Left 0.5 in Char"/>
    <w:basedOn w:val="a1"/>
    <w:link w:val="5"/>
    <w:qFormat/>
    <w:rsid w:val="00363A4C"/>
    <w:rPr>
      <w:rFonts w:ascii="Times New Roman" w:eastAsia="宋体" w:hAnsi="Times New Roman" w:cs="Times New Roman"/>
      <w:b/>
      <w:szCs w:val="20"/>
    </w:rPr>
  </w:style>
  <w:style w:type="paragraph" w:customStyle="1" w:styleId="af1">
    <w:name w:val="目录"/>
    <w:basedOn w:val="a"/>
    <w:next w:val="a"/>
    <w:qFormat/>
    <w:rsid w:val="00363A4C"/>
    <w:pPr>
      <w:jc w:val="center"/>
    </w:pPr>
    <w:rPr>
      <w:rFonts w:ascii="Times New Roman" w:eastAsia="宋体" w:hAnsi="Times New Roman" w:cs="Times New Roman"/>
      <w:b/>
      <w:sz w:val="24"/>
      <w:szCs w:val="20"/>
    </w:rPr>
  </w:style>
  <w:style w:type="paragraph" w:customStyle="1" w:styleId="af2">
    <w:name w:val="主标题"/>
    <w:basedOn w:val="a"/>
    <w:next w:val="a"/>
    <w:qFormat/>
    <w:rsid w:val="00363A4C"/>
    <w:pPr>
      <w:spacing w:line="360" w:lineRule="auto"/>
      <w:jc w:val="center"/>
    </w:pPr>
    <w:rPr>
      <w:rFonts w:ascii="Times New Roman" w:eastAsia="宋体" w:hAnsi="Times New Roman" w:cs="Times New Roman"/>
      <w:b/>
      <w:sz w:val="30"/>
      <w:szCs w:val="20"/>
    </w:rPr>
  </w:style>
  <w:style w:type="paragraph" w:customStyle="1" w:styleId="13">
    <w:name w:val="1级编号－"/>
    <w:basedOn w:val="a"/>
    <w:qFormat/>
    <w:rsid w:val="00363A4C"/>
    <w:pPr>
      <w:tabs>
        <w:tab w:val="left" w:pos="420"/>
        <w:tab w:val="left" w:leader="dot" w:pos="1701"/>
        <w:tab w:val="left" w:pos="9072"/>
      </w:tabs>
      <w:spacing w:line="300" w:lineRule="auto"/>
      <w:ind w:left="420" w:hanging="420"/>
    </w:pPr>
    <w:rPr>
      <w:rFonts w:ascii="宋体" w:eastAsia="宋体" w:hAnsi="Times New Roman" w:cs="Times New Roman"/>
      <w:kern w:val="21"/>
      <w:szCs w:val="20"/>
    </w:rPr>
  </w:style>
  <w:style w:type="character" w:customStyle="1" w:styleId="2Char0">
    <w:name w:val="正文文本 2 Char"/>
    <w:basedOn w:val="a1"/>
    <w:link w:val="21"/>
    <w:semiHidden/>
    <w:qFormat/>
    <w:rsid w:val="00363A4C"/>
    <w:rPr>
      <w:rFonts w:ascii="Times New Roman" w:eastAsia="宋体" w:hAnsi="Times New Roman" w:cs="Times New Roman"/>
      <w:b/>
      <w:sz w:val="32"/>
      <w:szCs w:val="16"/>
    </w:rPr>
  </w:style>
  <w:style w:type="character" w:customStyle="1" w:styleId="3Char0">
    <w:name w:val="正文文本 3 Char"/>
    <w:basedOn w:val="a1"/>
    <w:link w:val="30"/>
    <w:uiPriority w:val="99"/>
    <w:semiHidden/>
    <w:qFormat/>
    <w:rsid w:val="00363A4C"/>
    <w:rPr>
      <w:sz w:val="16"/>
      <w:szCs w:val="16"/>
    </w:rPr>
  </w:style>
  <w:style w:type="character" w:customStyle="1" w:styleId="Char3">
    <w:name w:val="批注框文本 Char"/>
    <w:basedOn w:val="a1"/>
    <w:link w:val="a7"/>
    <w:uiPriority w:val="99"/>
    <w:semiHidden/>
    <w:qFormat/>
    <w:rsid w:val="00363A4C"/>
    <w:rPr>
      <w:sz w:val="18"/>
      <w:szCs w:val="18"/>
    </w:rPr>
  </w:style>
  <w:style w:type="character" w:customStyle="1" w:styleId="Char2">
    <w:name w:val="文档结构图 Char"/>
    <w:basedOn w:val="a1"/>
    <w:link w:val="a6"/>
    <w:uiPriority w:val="99"/>
    <w:semiHidden/>
    <w:qFormat/>
    <w:rsid w:val="00363A4C"/>
    <w:rPr>
      <w:rFonts w:ascii="宋体" w:eastAsia="宋体"/>
      <w:sz w:val="18"/>
      <w:szCs w:val="18"/>
    </w:rPr>
  </w:style>
  <w:style w:type="character" w:customStyle="1" w:styleId="Char1">
    <w:name w:val="批注文字 Char"/>
    <w:basedOn w:val="a1"/>
    <w:link w:val="a5"/>
    <w:uiPriority w:val="99"/>
    <w:semiHidden/>
    <w:qFormat/>
    <w:rsid w:val="00363A4C"/>
  </w:style>
  <w:style w:type="character" w:customStyle="1" w:styleId="Char0">
    <w:name w:val="批注主题 Char"/>
    <w:basedOn w:val="Char1"/>
    <w:link w:val="a4"/>
    <w:uiPriority w:val="99"/>
    <w:semiHidden/>
    <w:qFormat/>
    <w:rsid w:val="00363A4C"/>
    <w:rPr>
      <w:b/>
      <w:bCs/>
    </w:rPr>
  </w:style>
  <w:style w:type="paragraph" w:customStyle="1" w:styleId="14">
    <w:name w:val="修订1"/>
    <w:hidden/>
    <w:uiPriority w:val="99"/>
    <w:semiHidden/>
    <w:qFormat/>
    <w:rsid w:val="00363A4C"/>
    <w:rPr>
      <w:rFonts w:asciiTheme="minorHAnsi" w:eastAsiaTheme="minorEastAsia" w:hAnsiTheme="minorHAnsi" w:cstheme="minorBidi"/>
      <w:kern w:val="2"/>
      <w:sz w:val="21"/>
    </w:rPr>
  </w:style>
  <w:style w:type="character" w:customStyle="1" w:styleId="icon-wrap2">
    <w:name w:val="icon-wrap2"/>
    <w:basedOn w:val="a1"/>
    <w:qFormat/>
    <w:rsid w:val="00363A4C"/>
  </w:style>
  <w:style w:type="character" w:customStyle="1" w:styleId="15">
    <w:name w:val="占位符文本1"/>
    <w:basedOn w:val="a1"/>
    <w:uiPriority w:val="99"/>
    <w:semiHidden/>
    <w:qFormat/>
    <w:rsid w:val="00363A4C"/>
    <w:rPr>
      <w:color w:val="808080"/>
    </w:rPr>
  </w:style>
  <w:style w:type="paragraph" w:customStyle="1" w:styleId="Body">
    <w:name w:val="Body"/>
    <w:basedOn w:val="a"/>
    <w:link w:val="BodyChar"/>
    <w:qFormat/>
    <w:rsid w:val="00363A4C"/>
    <w:pPr>
      <w:widowControl/>
      <w:tabs>
        <w:tab w:val="left" w:pos="1247"/>
      </w:tabs>
      <w:spacing w:before="120" w:line="288" w:lineRule="auto"/>
      <w:ind w:left="1247"/>
    </w:pPr>
    <w:rPr>
      <w:rFonts w:ascii="Arial" w:eastAsia="宋体" w:hAnsi="Arial" w:cs="Times New Roman"/>
      <w:szCs w:val="21"/>
      <w:lang w:val="pt-BR"/>
    </w:rPr>
  </w:style>
  <w:style w:type="character" w:customStyle="1" w:styleId="BodyChar">
    <w:name w:val="Body Char"/>
    <w:basedOn w:val="a1"/>
    <w:link w:val="Body"/>
    <w:qFormat/>
    <w:rsid w:val="00363A4C"/>
    <w:rPr>
      <w:rFonts w:ascii="Arial" w:eastAsia="宋体" w:hAnsi="Arial" w:cs="Times New Roman"/>
      <w:kern w:val="0"/>
      <w:szCs w:val="21"/>
      <w:lang w:val="pt-BR"/>
    </w:rPr>
  </w:style>
  <w:style w:type="character" w:customStyle="1" w:styleId="6Char">
    <w:name w:val="标题 6 Char"/>
    <w:basedOn w:val="a1"/>
    <w:link w:val="6"/>
    <w:qFormat/>
    <w:rsid w:val="00363A4C"/>
    <w:rPr>
      <w:rFonts w:ascii="Arial" w:eastAsia="宋体" w:hAnsi="Arial" w:cs="Times New Roman"/>
      <w:i/>
      <w:sz w:val="22"/>
      <w:szCs w:val="20"/>
    </w:rPr>
  </w:style>
  <w:style w:type="character" w:customStyle="1" w:styleId="7Char">
    <w:name w:val="标题 7 Char"/>
    <w:basedOn w:val="a1"/>
    <w:link w:val="7"/>
    <w:qFormat/>
    <w:rsid w:val="00363A4C"/>
    <w:rPr>
      <w:rFonts w:ascii="Arial" w:eastAsia="宋体" w:hAnsi="Arial" w:cs="Times New Roman"/>
      <w:sz w:val="24"/>
      <w:szCs w:val="20"/>
    </w:rPr>
  </w:style>
  <w:style w:type="character" w:customStyle="1" w:styleId="8Char">
    <w:name w:val="标题 8 Char"/>
    <w:basedOn w:val="a1"/>
    <w:link w:val="8"/>
    <w:qFormat/>
    <w:rsid w:val="00363A4C"/>
    <w:rPr>
      <w:rFonts w:ascii="Arial" w:eastAsia="宋体" w:hAnsi="Arial" w:cs="Times New Roman"/>
      <w:i/>
      <w:sz w:val="24"/>
      <w:szCs w:val="20"/>
    </w:rPr>
  </w:style>
  <w:style w:type="character" w:customStyle="1" w:styleId="9Char">
    <w:name w:val="标题 9 Char"/>
    <w:basedOn w:val="a1"/>
    <w:link w:val="9"/>
    <w:qFormat/>
    <w:rsid w:val="00363A4C"/>
    <w:rPr>
      <w:rFonts w:ascii="Arial" w:eastAsia="宋体" w:hAnsi="Arial" w:cs="Times New Roman"/>
      <w:i/>
      <w:szCs w:val="20"/>
    </w:rPr>
  </w:style>
  <w:style w:type="character" w:customStyle="1" w:styleId="3Char1">
    <w:name w:val="正文文本缩进 3 Char"/>
    <w:basedOn w:val="a1"/>
    <w:link w:val="32"/>
    <w:uiPriority w:val="99"/>
    <w:semiHidden/>
    <w:qFormat/>
    <w:rsid w:val="00363A4C"/>
    <w:rPr>
      <w:sz w:val="16"/>
      <w:szCs w:val="16"/>
    </w:rPr>
  </w:style>
  <w:style w:type="paragraph" w:customStyle="1" w:styleId="heading1">
    <w:name w:val="heading1"/>
    <w:basedOn w:val="a"/>
    <w:qFormat/>
    <w:rsid w:val="00363A4C"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eastAsia="宋体" w:hAnsi="Arial" w:cs="Times New Roman"/>
      <w:szCs w:val="20"/>
    </w:rPr>
  </w:style>
  <w:style w:type="character" w:customStyle="1" w:styleId="Char">
    <w:name w:val="正文缩进 Char"/>
    <w:aliases w:val="表正文 Char,正文非缩进 Char,首行缩进 Char,正文不缩进 Char,正文（首行缩进两字）＋行距：1.5倍行距 Char,标题4 Char,Normal Indent Char Char Char Char1,Normal Indent Char Char Char Char Char,特点 Char,段1 Char,正文缩进 Char Char Char Char Char Char,正文缩进 Char Char Char Char,正文-段前3磅 Char"/>
    <w:basedOn w:val="a1"/>
    <w:link w:val="a0"/>
    <w:qFormat/>
    <w:rsid w:val="00363A4C"/>
    <w:rPr>
      <w:rFonts w:ascii="Times New Roman" w:eastAsia="宋体" w:hAnsi="Times New Roman" w:cs="Times New Roman"/>
      <w:szCs w:val="20"/>
    </w:rPr>
  </w:style>
  <w:style w:type="character" w:customStyle="1" w:styleId="HTMLChar">
    <w:name w:val="HTML 预设格式 Char"/>
    <w:basedOn w:val="a1"/>
    <w:link w:val="HTML"/>
    <w:uiPriority w:val="99"/>
    <w:qFormat/>
    <w:rsid w:val="00363A4C"/>
    <w:rPr>
      <w:rFonts w:ascii="宋体" w:eastAsia="宋体" w:hAnsi="宋体" w:cs="宋体"/>
      <w:kern w:val="0"/>
      <w:sz w:val="24"/>
      <w:szCs w:val="24"/>
    </w:rPr>
  </w:style>
  <w:style w:type="character" w:customStyle="1" w:styleId="Char10">
    <w:name w:val="正文缩进 Char1"/>
    <w:basedOn w:val="a1"/>
    <w:qFormat/>
    <w:locked/>
    <w:rsid w:val="00363A4C"/>
    <w:rPr>
      <w:rFonts w:ascii="Times New Roman" w:eastAsia="宋体" w:hAnsi="Times New Roman" w:cs="Times New Roman"/>
    </w:rPr>
  </w:style>
  <w:style w:type="paragraph" w:customStyle="1" w:styleId="22">
    <w:name w:val="列出段落2"/>
    <w:basedOn w:val="a"/>
    <w:uiPriority w:val="34"/>
    <w:qFormat/>
    <w:rsid w:val="00363A4C"/>
    <w:pPr>
      <w:ind w:firstLineChars="200" w:firstLine="420"/>
    </w:pPr>
  </w:style>
  <w:style w:type="paragraph" w:customStyle="1" w:styleId="23">
    <w:name w:val="修订2"/>
    <w:hidden/>
    <w:uiPriority w:val="99"/>
    <w:semiHidden/>
    <w:qFormat/>
    <w:rsid w:val="00363A4C"/>
    <w:rPr>
      <w:rFonts w:asciiTheme="minorHAnsi" w:eastAsiaTheme="minorEastAsia" w:hAnsiTheme="minorHAnsi" w:cstheme="minorBidi"/>
      <w:kern w:val="2"/>
      <w:sz w:val="21"/>
    </w:rPr>
  </w:style>
  <w:style w:type="character" w:customStyle="1" w:styleId="24">
    <w:name w:val="占位符文本2"/>
    <w:basedOn w:val="a1"/>
    <w:uiPriority w:val="99"/>
    <w:semiHidden/>
    <w:qFormat/>
    <w:rsid w:val="00363A4C"/>
    <w:rPr>
      <w:color w:val="808080"/>
    </w:rPr>
  </w:style>
  <w:style w:type="table" w:customStyle="1" w:styleId="16">
    <w:name w:val="网格型1"/>
    <w:basedOn w:val="a2"/>
    <w:next w:val="af0"/>
    <w:uiPriority w:val="59"/>
    <w:qFormat/>
    <w:rsid w:val="00DE6852"/>
    <w:rPr>
      <w:rFonts w:ascii="Times New Roman" w:eastAsia="宋体" w:hAnsi="Times New Roman" w:cs="Times New Roman"/>
      <w:color w:val="auto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-desc">
    <w:name w:val="section-desc"/>
    <w:basedOn w:val="a"/>
    <w:rsid w:val="005A1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  <w:szCs w:val="24"/>
    </w:rPr>
  </w:style>
  <w:style w:type="paragraph" w:styleId="af3">
    <w:name w:val="caption"/>
    <w:aliases w:val="图和表标题"/>
    <w:basedOn w:val="a"/>
    <w:next w:val="a"/>
    <w:link w:val="Char6"/>
    <w:unhideWhenUsed/>
    <w:qFormat/>
    <w:rsid w:val="001930EB"/>
    <w:pPr>
      <w:spacing w:beforeLines="50" w:afterLines="50"/>
      <w:jc w:val="center"/>
    </w:pPr>
    <w:rPr>
      <w:rFonts w:asciiTheme="majorHAnsi" w:eastAsia="宋体" w:hAnsiTheme="majorHAnsi" w:cstheme="majorBidi"/>
      <w:color w:val="auto"/>
      <w:kern w:val="2"/>
      <w:sz w:val="20"/>
      <w:szCs w:val="20"/>
    </w:rPr>
  </w:style>
  <w:style w:type="character" w:customStyle="1" w:styleId="Char6">
    <w:name w:val="题注 Char"/>
    <w:aliases w:val="图和表标题 Char"/>
    <w:link w:val="af3"/>
    <w:rsid w:val="001930EB"/>
    <w:rPr>
      <w:rFonts w:asciiTheme="majorHAnsi" w:eastAsia="宋体" w:hAnsiTheme="majorHAnsi" w:cstheme="majorBidi"/>
      <w:color w:val="auto"/>
      <w:kern w:val="2"/>
      <w:sz w:val="20"/>
      <w:szCs w:val="20"/>
    </w:rPr>
  </w:style>
  <w:style w:type="paragraph" w:customStyle="1" w:styleId="zhengwen">
    <w:name w:val="zhengwen"/>
    <w:basedOn w:val="a"/>
    <w:link w:val="zhengwen0"/>
    <w:qFormat/>
    <w:rsid w:val="001930EB"/>
    <w:pPr>
      <w:spacing w:line="360" w:lineRule="auto"/>
      <w:ind w:firstLineChars="200" w:firstLine="20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customStyle="1" w:styleId="zhengwen0">
    <w:name w:val="zhengwen 字符"/>
    <w:basedOn w:val="a1"/>
    <w:link w:val="zhengwen"/>
    <w:rsid w:val="001930EB"/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customStyle="1" w:styleId="navbar-posttitlemeta">
    <w:name w:val="navbar-posttitlemeta"/>
    <w:basedOn w:val="a1"/>
    <w:rsid w:val="00DC564E"/>
  </w:style>
  <w:style w:type="character" w:customStyle="1" w:styleId="blocktitle-title">
    <w:name w:val="blocktitle-title"/>
    <w:basedOn w:val="a1"/>
    <w:rsid w:val="00DC564E"/>
  </w:style>
  <w:style w:type="paragraph" w:customStyle="1" w:styleId="contributesitem-intro">
    <w:name w:val="contributesitem-intro"/>
    <w:basedOn w:val="a"/>
    <w:rsid w:val="00DC5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commentitem-context">
    <w:name w:val="commentitem-context"/>
    <w:basedOn w:val="a1"/>
    <w:rsid w:val="00DC564E"/>
  </w:style>
  <w:style w:type="character" w:customStyle="1" w:styleId="commentitem-authortitle">
    <w:name w:val="commentitem-authortitle"/>
    <w:basedOn w:val="a1"/>
    <w:rsid w:val="00DC564E"/>
  </w:style>
  <w:style w:type="character" w:customStyle="1" w:styleId="commentitem-replyto">
    <w:name w:val="commentitem-replyto"/>
    <w:basedOn w:val="a1"/>
    <w:rsid w:val="00DC564E"/>
  </w:style>
  <w:style w:type="character" w:customStyle="1" w:styleId="commentitem-replysplit">
    <w:name w:val="commentitem-replysplit"/>
    <w:basedOn w:val="a1"/>
    <w:rsid w:val="00DC564E"/>
  </w:style>
  <w:style w:type="character" w:customStyle="1" w:styleId="commentitem-like">
    <w:name w:val="commentitem-like"/>
    <w:basedOn w:val="a1"/>
    <w:rsid w:val="00DC564E"/>
  </w:style>
  <w:style w:type="character" w:customStyle="1" w:styleId="postlistitem-title">
    <w:name w:val="postlistitem-title"/>
    <w:basedOn w:val="a1"/>
    <w:rsid w:val="00DC564E"/>
  </w:style>
  <w:style w:type="paragraph" w:customStyle="1" w:styleId="postlistitem-summary">
    <w:name w:val="postlistitem-summary"/>
    <w:basedOn w:val="a"/>
    <w:rsid w:val="00DC5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postlistitem-readall">
    <w:name w:val="postlistitem-readall"/>
    <w:basedOn w:val="a1"/>
    <w:rsid w:val="00DC564E"/>
  </w:style>
  <w:style w:type="character" w:customStyle="1" w:styleId="postlistitem-source">
    <w:name w:val="postlistitem-source"/>
    <w:basedOn w:val="a1"/>
    <w:rsid w:val="00DC564E"/>
  </w:style>
  <w:style w:type="character" w:customStyle="1" w:styleId="postlistitem-sourceprefix">
    <w:name w:val="postlistitem-sourceprefix"/>
    <w:basedOn w:val="a1"/>
    <w:rsid w:val="00DC564E"/>
  </w:style>
  <w:style w:type="character" w:customStyle="1" w:styleId="tag-content">
    <w:name w:val="tag-content"/>
    <w:basedOn w:val="a1"/>
    <w:rsid w:val="00E22B44"/>
  </w:style>
  <w:style w:type="character" w:customStyle="1" w:styleId="richtext">
    <w:name w:val="richtext"/>
    <w:basedOn w:val="a1"/>
    <w:rsid w:val="00E22B44"/>
  </w:style>
  <w:style w:type="character" w:customStyle="1" w:styleId="voters">
    <w:name w:val="voters"/>
    <w:basedOn w:val="a1"/>
    <w:rsid w:val="00E22B44"/>
  </w:style>
  <w:style w:type="character" w:customStyle="1" w:styleId="invisible">
    <w:name w:val="invisible"/>
    <w:basedOn w:val="a1"/>
    <w:rsid w:val="00C23573"/>
  </w:style>
  <w:style w:type="character" w:customStyle="1" w:styleId="visible">
    <w:name w:val="visible"/>
    <w:basedOn w:val="a1"/>
    <w:rsid w:val="00C23573"/>
  </w:style>
  <w:style w:type="paragraph" w:styleId="af4">
    <w:name w:val="List Paragraph"/>
    <w:basedOn w:val="a"/>
    <w:uiPriority w:val="99"/>
    <w:rsid w:val="0089659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C289C"/>
    <w:pPr>
      <w:widowControl/>
      <w:numPr>
        <w:numId w:val="0"/>
      </w:numPr>
      <w:tabs>
        <w:tab w:val="clear" w:pos="432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6C289C"/>
    <w:rPr>
      <w:color w:val="605E5C"/>
      <w:shd w:val="clear" w:color="auto" w:fill="E1DFDD"/>
    </w:rPr>
  </w:style>
  <w:style w:type="paragraph" w:styleId="af5">
    <w:name w:val="Revision"/>
    <w:hidden/>
    <w:uiPriority w:val="99"/>
    <w:semiHidden/>
    <w:rsid w:val="000451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5710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0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1043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607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1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9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7EAF1"/>
                                    <w:left w:val="single" w:sz="6" w:space="0" w:color="E7EAF1"/>
                                    <w:bottom w:val="single" w:sz="6" w:space="0" w:color="E7EAF1"/>
                                    <w:right w:val="single" w:sz="6" w:space="0" w:color="E7EAF1"/>
                                  </w:divBdr>
                                  <w:divsChild>
                                    <w:div w:id="33365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4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1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25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27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9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0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74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73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22101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9530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243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3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5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79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87690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027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6244">
                                      <w:marLeft w:val="0"/>
                                      <w:marRight w:val="12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08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9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020557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0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42797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3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62649">
                                      <w:marLeft w:val="0"/>
                                      <w:marRight w:val="12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866980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98439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48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1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9963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350">
                                      <w:marLeft w:val="0"/>
                                      <w:marRight w:val="12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77078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8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73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7015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459730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2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5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46004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94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67452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38377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069823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9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87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9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19765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570408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753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9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34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549126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05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0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82883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80611">
                                      <w:marLeft w:val="0"/>
                                      <w:marRight w:val="12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4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66277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7107">
                              <w:marLeft w:val="225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9524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2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68268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0199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016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82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3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9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8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98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6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4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1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4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7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7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0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1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6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66580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7991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1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6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6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374839">
                      <w:marLeft w:val="0"/>
                      <w:marRight w:val="0"/>
                      <w:marTop w:val="36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E7EAF1"/>
                            <w:left w:val="single" w:sz="6" w:space="8" w:color="E7EAF1"/>
                            <w:bottom w:val="single" w:sz="6" w:space="3" w:color="E7EAF1"/>
                            <w:right w:val="single" w:sz="6" w:space="8" w:color="E7EA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9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6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6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4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5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7381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650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2013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46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83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4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7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50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37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89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85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120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5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159964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864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36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943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252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83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15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49852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506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9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27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886633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01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16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56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75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902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2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71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491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191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1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99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186642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693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55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97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25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919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4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4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1008">
              <w:marLeft w:val="6778"/>
              <w:marRight w:val="677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2429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2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34">
              <w:marLeft w:val="6778"/>
              <w:marRight w:val="6778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2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137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0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3390">
                                      <w:marLeft w:val="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7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1675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2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75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736772">
                                          <w:marLeft w:val="2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7520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91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86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7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8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7658">
                      <w:marLeft w:val="6778"/>
                      <w:marRight w:val="677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6014">
                          <w:marLeft w:val="139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1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3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E7EAF1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3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2493">
                                  <w:marLeft w:val="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9292">
                                      <w:marLeft w:val="0"/>
                                      <w:marRight w:val="7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9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742848">
                                      <w:marLeft w:val="0"/>
                                      <w:marRight w:val="7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21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882937">
                                      <w:marLeft w:val="0"/>
                                      <w:marRight w:val="7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9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61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9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1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2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3253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0881">
                          <w:marLeft w:val="6778"/>
                          <w:marRight w:val="677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51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556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843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33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27795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58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526319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9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762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239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24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4197129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10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68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94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3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697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65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98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299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198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7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519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43777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://baike.baidu.com/view/263416.ht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baidu.com/link?url=XuHoO-M4KbAaWpMm1D8hteEhpquIeuodqEoQsKC4EhSr3QYOrFd_clyMSY_PD_3Wh1jgBwYpvfHgTtsdel3kGFoc_OLUfTfKiN1js3nmhdC_OmtKX0JVY7CWKqbY5Ea9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baike.baidu.com/view/60408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baike.baidu.com/view/1204863.htm" TargetMode="External"/><Relationship Id="rId20" Type="http://schemas.openxmlformats.org/officeDocument/2006/relationships/hyperlink" Target="http://203.110.178.229:8099/api/user/log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40801.htm" TargetMode="External"/><Relationship Id="rId23" Type="http://schemas.openxmlformats.org/officeDocument/2006/relationships/hyperlink" Target="http://www.baidu.com/link?url=XuHoO-M4KbAaWpMm1D8hteEhpquIeuodqEoQsKC4EhSr3QYOrFd_clyMSY_PD_3Wh1jgBwYpvfHgTtsdel3kGFoc_OLUfTfKiN1js3nmhdC_OmtKX0JVY7CWKqbY5Ea9" TargetMode="External"/><Relationship Id="rId10" Type="http://schemas.openxmlformats.org/officeDocument/2006/relationships/footer" Target="footer1.xml"/><Relationship Id="rId19" Type="http://schemas.openxmlformats.org/officeDocument/2006/relationships/hyperlink" Target="http://api.taobao.com/apidoc/api.htm?path=cid:1-apiId:21349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baike.baidu.com/view/2313810.htm" TargetMode="External"/><Relationship Id="rId22" Type="http://schemas.openxmlformats.org/officeDocument/2006/relationships/hyperlink" Target="http://www.baidu.com/link?url=XuHoO-M4KbAaWpMm1D8hteEhpquIeuodqEoQsKC4EhSr3QYOrFd_clyMSY_PD_3Wh1jgBwYpvfHgTtsdel3kGFoc_OLUfTfKiN1js3nmhdC_OmtKX0JVY7CWKqbY5Ea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67"/>
    <customShpInfo spid="_x0000_s2066"/>
    <customShpInfo spid="_x0000_s2065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089663-D9F7-4513-A577-F0800740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15718</TotalTime>
  <Pages>1</Pages>
  <Words>5892</Words>
  <Characters>33588</Characters>
  <Application>Microsoft Office Word</Application>
  <DocSecurity>0</DocSecurity>
  <Lines>279</Lines>
  <Paragraphs>78</Paragraphs>
  <ScaleCrop>false</ScaleCrop>
  <Company>上海趣取信息技术有限公司</Company>
  <LinksUpToDate>false</LinksUpToDate>
  <CharactersWithSpaces>39402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</dc:creator>
  <cp:keywords/>
  <dc:description/>
  <cp:lastModifiedBy>Windows 用户</cp:lastModifiedBy>
  <cp:revision>2</cp:revision>
  <cp:lastPrinted>2018-01-03T12:30:00Z</cp:lastPrinted>
  <dcterms:created xsi:type="dcterms:W3CDTF">2012-12-12T12:16:00Z</dcterms:created>
  <dcterms:modified xsi:type="dcterms:W3CDTF">2018-11-03T10:03:00Z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